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3E3FE" w14:textId="77777777" w:rsidR="00802D77" w:rsidRPr="00A01B78" w:rsidRDefault="00802D77"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Dear Dr. Slate—</w:t>
      </w:r>
    </w:p>
    <w:p w14:paraId="452E6263" w14:textId="77777777" w:rsidR="00802D77" w:rsidRPr="00A01B78" w:rsidRDefault="00802D77" w:rsidP="00DD2DB3">
      <w:pPr>
        <w:rPr>
          <w:rFonts w:ascii="Arial" w:eastAsia="Times New Roman" w:hAnsi="Arial" w:cs="Arial"/>
          <w:color w:val="000000"/>
          <w:sz w:val="22"/>
          <w:szCs w:val="22"/>
          <w:lang w:val="en-CA"/>
        </w:rPr>
      </w:pPr>
    </w:p>
    <w:p w14:paraId="1F814503" w14:textId="62B75185" w:rsidR="00802D77" w:rsidRPr="00A01B78" w:rsidRDefault="00651F51"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Thank you for</w:t>
      </w:r>
      <w:r w:rsidR="00802D77" w:rsidRPr="00A01B78">
        <w:rPr>
          <w:rFonts w:ascii="Arial" w:eastAsia="Times New Roman" w:hAnsi="Arial" w:cs="Arial"/>
          <w:color w:val="000000"/>
          <w:sz w:val="22"/>
          <w:szCs w:val="22"/>
          <w:lang w:val="en-CA"/>
        </w:rPr>
        <w:t xml:space="preserve"> offering to consider a revised version of our manuscript entitled, </w:t>
      </w:r>
      <w:r w:rsidR="00505850" w:rsidRPr="00A01B78">
        <w:rPr>
          <w:rFonts w:ascii="Arial" w:eastAsia="Times New Roman" w:hAnsi="Arial" w:cs="Arial"/>
          <w:color w:val="000000"/>
          <w:sz w:val="22"/>
          <w:szCs w:val="22"/>
          <w:lang w:val="en-CA"/>
        </w:rPr>
        <w:t>‘</w:t>
      </w:r>
      <w:r w:rsidR="005236D7" w:rsidRPr="00A01B78">
        <w:rPr>
          <w:rFonts w:ascii="Arial" w:eastAsia="Times New Roman" w:hAnsi="Arial" w:cs="Arial"/>
          <w:i/>
          <w:color w:val="000000"/>
          <w:sz w:val="22"/>
          <w:szCs w:val="22"/>
          <w:lang w:val="en-CA"/>
        </w:rPr>
        <w:t>Patterns of speciation and parallel genetic evolution under adaptation from standing variation</w:t>
      </w:r>
      <w:r w:rsidR="00505850" w:rsidRPr="00A01B78">
        <w:rPr>
          <w:rFonts w:ascii="Arial" w:eastAsia="Times New Roman" w:hAnsi="Arial" w:cs="Arial"/>
          <w:color w:val="000000"/>
          <w:sz w:val="22"/>
          <w:szCs w:val="22"/>
          <w:lang w:val="en-CA"/>
        </w:rPr>
        <w:t>’</w:t>
      </w:r>
      <w:r w:rsidR="00802D77" w:rsidRPr="00A01B78">
        <w:rPr>
          <w:rFonts w:ascii="Arial" w:eastAsia="Times New Roman" w:hAnsi="Arial" w:cs="Arial"/>
          <w:color w:val="000000"/>
          <w:sz w:val="22"/>
          <w:szCs w:val="22"/>
          <w:lang w:val="en-CA"/>
        </w:rPr>
        <w:t xml:space="preserve">, for publication in </w:t>
      </w:r>
      <w:r w:rsidR="00802D77" w:rsidRPr="00A01B78">
        <w:rPr>
          <w:rFonts w:ascii="Arial" w:eastAsia="Times New Roman" w:hAnsi="Arial" w:cs="Arial"/>
          <w:i/>
          <w:color w:val="000000"/>
          <w:sz w:val="22"/>
          <w:szCs w:val="22"/>
          <w:lang w:val="en-CA"/>
        </w:rPr>
        <w:t>Evolution Letters</w:t>
      </w:r>
      <w:r w:rsidR="00802D77" w:rsidRPr="00A01B78">
        <w:rPr>
          <w:rFonts w:ascii="Arial" w:eastAsia="Times New Roman" w:hAnsi="Arial" w:cs="Arial"/>
          <w:color w:val="000000"/>
          <w:sz w:val="22"/>
          <w:szCs w:val="22"/>
          <w:lang w:val="en-CA"/>
        </w:rPr>
        <w:t>. We agree that the reviews were very thorough and have made our best effort t</w:t>
      </w:r>
      <w:r w:rsidR="00505850" w:rsidRPr="00A01B78">
        <w:rPr>
          <w:rFonts w:ascii="Arial" w:eastAsia="Times New Roman" w:hAnsi="Arial" w:cs="Arial"/>
          <w:color w:val="000000"/>
          <w:sz w:val="22"/>
          <w:szCs w:val="22"/>
          <w:lang w:val="en-CA"/>
        </w:rPr>
        <w:t xml:space="preserve">o address them </w:t>
      </w:r>
      <w:r w:rsidR="0057277E" w:rsidRPr="00A01B78">
        <w:rPr>
          <w:rFonts w:ascii="Arial" w:eastAsia="Times New Roman" w:hAnsi="Arial" w:cs="Arial"/>
          <w:color w:val="000000"/>
          <w:sz w:val="22"/>
          <w:szCs w:val="22"/>
          <w:lang w:val="en-CA"/>
        </w:rPr>
        <w:t xml:space="preserve">carefully and </w:t>
      </w:r>
      <w:r w:rsidR="00505850" w:rsidRPr="00A01B78">
        <w:rPr>
          <w:rFonts w:ascii="Arial" w:eastAsia="Times New Roman" w:hAnsi="Arial" w:cs="Arial"/>
          <w:color w:val="000000"/>
          <w:sz w:val="22"/>
          <w:szCs w:val="22"/>
          <w:lang w:val="en-CA"/>
        </w:rPr>
        <w:t>comprehensively.</w:t>
      </w:r>
    </w:p>
    <w:p w14:paraId="3D413DC9" w14:textId="77777777" w:rsidR="00802D77" w:rsidRPr="00A01B78" w:rsidRDefault="00802D77" w:rsidP="00DD2DB3">
      <w:pPr>
        <w:rPr>
          <w:rFonts w:ascii="Arial" w:eastAsia="Times New Roman" w:hAnsi="Arial" w:cs="Arial"/>
          <w:color w:val="000000"/>
          <w:sz w:val="22"/>
          <w:szCs w:val="22"/>
          <w:lang w:val="en-CA"/>
        </w:rPr>
      </w:pPr>
    </w:p>
    <w:p w14:paraId="0AEC1C9E" w14:textId="6E656B69" w:rsidR="009B719B" w:rsidRPr="00A01B78" w:rsidRDefault="00802D77"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In some cases we followed the reviewers suggestions exactly and they invariably made for a stronger manuscript. In other cases where we did not follow the reviewers comment we provide detailed reasons why below their comment. </w:t>
      </w:r>
      <w:r w:rsidR="009A6BA2" w:rsidRPr="00A01B78">
        <w:rPr>
          <w:rFonts w:ascii="Arial" w:eastAsia="Times New Roman" w:hAnsi="Arial" w:cs="Arial"/>
          <w:color w:val="000000"/>
          <w:sz w:val="22"/>
          <w:szCs w:val="22"/>
          <w:lang w:val="en-CA"/>
        </w:rPr>
        <w:t xml:space="preserve">There were a few comments where </w:t>
      </w:r>
      <w:commentRangeStart w:id="0"/>
      <w:r w:rsidR="009A6BA2" w:rsidRPr="00A01B78">
        <w:rPr>
          <w:rFonts w:ascii="Arial" w:eastAsia="Times New Roman" w:hAnsi="Arial" w:cs="Arial"/>
          <w:color w:val="000000"/>
          <w:sz w:val="22"/>
          <w:szCs w:val="22"/>
          <w:lang w:val="en-CA"/>
        </w:rPr>
        <w:t>the reviewers were not sufficiently specific to allow us to understand what they mean</w:t>
      </w:r>
      <w:commentRangeEnd w:id="0"/>
      <w:r w:rsidR="00152725">
        <w:rPr>
          <w:rStyle w:val="CommentReference"/>
        </w:rPr>
        <w:commentReference w:id="0"/>
      </w:r>
      <w:r w:rsidR="009A6BA2" w:rsidRPr="00A01B78">
        <w:rPr>
          <w:rFonts w:ascii="Arial" w:eastAsia="Times New Roman" w:hAnsi="Arial" w:cs="Arial"/>
          <w:color w:val="000000"/>
          <w:sz w:val="22"/>
          <w:szCs w:val="22"/>
          <w:lang w:val="en-CA"/>
        </w:rPr>
        <w:t>t, and we have noted these throughout the response.</w:t>
      </w:r>
    </w:p>
    <w:p w14:paraId="1F128FA6" w14:textId="77777777" w:rsidR="009B719B" w:rsidRPr="00A01B78" w:rsidRDefault="009B719B" w:rsidP="00DD2DB3">
      <w:pPr>
        <w:rPr>
          <w:rFonts w:ascii="Arial" w:eastAsia="Times New Roman" w:hAnsi="Arial" w:cs="Arial"/>
          <w:color w:val="000000"/>
          <w:sz w:val="22"/>
          <w:szCs w:val="22"/>
          <w:lang w:val="en-CA"/>
        </w:rPr>
      </w:pPr>
    </w:p>
    <w:p w14:paraId="261D9A44" w14:textId="6BB514B4" w:rsidR="00802D77" w:rsidRPr="00A01B78" w:rsidRDefault="00802D77"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Some comments from reviewers were based on misunderstandings of our article</w:t>
      </w:r>
      <w:r w:rsidR="009B719B" w:rsidRPr="00A01B78">
        <w:rPr>
          <w:rFonts w:ascii="Arial" w:eastAsia="Times New Roman" w:hAnsi="Arial" w:cs="Arial"/>
          <w:color w:val="000000"/>
          <w:sz w:val="22"/>
          <w:szCs w:val="22"/>
          <w:lang w:val="en-CA"/>
        </w:rPr>
        <w:t xml:space="preserve"> (e.g., comments #</w:t>
      </w:r>
      <w:r w:rsidR="009B719B" w:rsidRPr="00A01B78">
        <w:rPr>
          <w:rFonts w:ascii="Arial" w:eastAsia="Times New Roman" w:hAnsi="Arial" w:cs="Arial"/>
          <w:color w:val="000000"/>
          <w:sz w:val="22"/>
          <w:szCs w:val="22"/>
          <w:highlight w:val="yellow"/>
          <w:lang w:val="en-CA"/>
        </w:rPr>
        <w:t>X…</w:t>
      </w:r>
      <w:r w:rsidR="009B719B" w:rsidRPr="00A01B78">
        <w:rPr>
          <w:rFonts w:ascii="Arial" w:eastAsia="Times New Roman" w:hAnsi="Arial" w:cs="Arial"/>
          <w:color w:val="000000"/>
          <w:sz w:val="22"/>
          <w:szCs w:val="22"/>
          <w:lang w:val="en-CA"/>
        </w:rPr>
        <w:t>). O</w:t>
      </w:r>
      <w:r w:rsidRPr="00A01B78">
        <w:rPr>
          <w:rFonts w:ascii="Arial" w:eastAsia="Times New Roman" w:hAnsi="Arial" w:cs="Arial"/>
          <w:color w:val="000000"/>
          <w:sz w:val="22"/>
          <w:szCs w:val="22"/>
          <w:lang w:val="en-CA"/>
        </w:rPr>
        <w:t>ur view is that these misunderstandings are a result of a lack of clarity on our part and so we have taken the opportunity to revise the manuscript to clarify areas where reviewers may have been off the mark.</w:t>
      </w:r>
    </w:p>
    <w:p w14:paraId="1CE82ED6" w14:textId="12597B85" w:rsidR="001B67F6" w:rsidRPr="00A01B78" w:rsidRDefault="001B67F6" w:rsidP="00DD2DB3">
      <w:pPr>
        <w:rPr>
          <w:rFonts w:ascii="Arial" w:eastAsia="Times New Roman" w:hAnsi="Arial" w:cs="Arial"/>
          <w:color w:val="000000"/>
          <w:sz w:val="22"/>
          <w:szCs w:val="22"/>
          <w:lang w:val="en-CA"/>
        </w:rPr>
      </w:pPr>
    </w:p>
    <w:p w14:paraId="0DE46480" w14:textId="2218FDAA" w:rsidR="001B67F6" w:rsidRPr="00A01B78" w:rsidRDefault="001B67F6"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While we appreciate the offer from reviewer #3 to disclose their identity we agree (and can sense from their comments) that this is undesirable unless communication mediated via the editorial board fails. We believe we have understood their main points and if they see our responses and are convinced that we misunderstood anything we would be receptive to their making direct contact with the corresponding author.</w:t>
      </w:r>
    </w:p>
    <w:p w14:paraId="50A03F32" w14:textId="77777777" w:rsidR="0057277E" w:rsidRPr="00A01B78" w:rsidRDefault="0057277E" w:rsidP="00DD2DB3">
      <w:pPr>
        <w:rPr>
          <w:rFonts w:ascii="Arial" w:eastAsia="Times New Roman" w:hAnsi="Arial" w:cs="Arial"/>
          <w:color w:val="000000"/>
          <w:sz w:val="22"/>
          <w:szCs w:val="22"/>
          <w:lang w:val="en-CA"/>
        </w:rPr>
      </w:pPr>
    </w:p>
    <w:p w14:paraId="58B3D6B4" w14:textId="0D0135F4" w:rsidR="00802D77" w:rsidRPr="00A01B78" w:rsidRDefault="0057277E" w:rsidP="00DD2DB3">
      <w:pPr>
        <w:rPr>
          <w:rFonts w:ascii="Arial" w:eastAsia="Times New Roman" w:hAnsi="Arial" w:cs="Arial"/>
          <w:color w:val="000000" w:themeColor="text1"/>
          <w:sz w:val="22"/>
          <w:szCs w:val="22"/>
          <w:lang w:val="en-CA"/>
        </w:rPr>
      </w:pPr>
      <w:r w:rsidRPr="00A01B78">
        <w:rPr>
          <w:rFonts w:ascii="Arial" w:eastAsia="Times New Roman" w:hAnsi="Arial" w:cs="Arial"/>
          <w:color w:val="000000"/>
          <w:sz w:val="22"/>
          <w:szCs w:val="22"/>
          <w:lang w:val="en-CA"/>
        </w:rPr>
        <w:t xml:space="preserve">To facilitate future correspondence we have numbered all of the comments given by each </w:t>
      </w:r>
      <w:r w:rsidR="00D20C53" w:rsidRPr="00A01B78">
        <w:rPr>
          <w:rFonts w:ascii="Arial" w:eastAsia="Times New Roman" w:hAnsi="Arial" w:cs="Arial"/>
          <w:color w:val="000000"/>
          <w:sz w:val="22"/>
          <w:szCs w:val="22"/>
          <w:lang w:val="en-CA"/>
        </w:rPr>
        <w:t>reviewer which are included in italics (occasionally abridged)</w:t>
      </w:r>
      <w:r w:rsidRPr="00A01B78">
        <w:rPr>
          <w:rFonts w:ascii="Arial" w:eastAsia="Times New Roman" w:hAnsi="Arial" w:cs="Arial"/>
          <w:color w:val="000000"/>
          <w:sz w:val="22"/>
          <w:szCs w:val="22"/>
          <w:lang w:val="en-CA"/>
        </w:rPr>
        <w:t xml:space="preserve">. Where relevant we include pasted text from the revision in </w:t>
      </w:r>
      <w:r w:rsidRPr="00A01B78">
        <w:rPr>
          <w:rFonts w:ascii="Arial" w:eastAsia="Times New Roman" w:hAnsi="Arial" w:cs="Arial"/>
          <w:color w:val="FF0000"/>
          <w:sz w:val="22"/>
          <w:szCs w:val="22"/>
          <w:lang w:val="en-CA"/>
        </w:rPr>
        <w:t>red font</w:t>
      </w:r>
      <w:r w:rsidR="00D20C53" w:rsidRPr="00A01B78">
        <w:rPr>
          <w:rFonts w:ascii="Arial" w:eastAsia="Times New Roman" w:hAnsi="Arial" w:cs="Arial"/>
          <w:color w:val="000000" w:themeColor="text1"/>
          <w:sz w:val="22"/>
          <w:szCs w:val="22"/>
          <w:lang w:val="en-CA"/>
        </w:rPr>
        <w:t xml:space="preserve"> followed by line numbers.</w:t>
      </w:r>
    </w:p>
    <w:p w14:paraId="0640937B" w14:textId="77777777" w:rsidR="00802D77" w:rsidRPr="00A01B78" w:rsidRDefault="00802D77" w:rsidP="00DD2DB3">
      <w:pPr>
        <w:rPr>
          <w:rFonts w:ascii="Arial" w:eastAsia="Times New Roman" w:hAnsi="Arial" w:cs="Arial"/>
          <w:i/>
          <w:color w:val="000000"/>
          <w:sz w:val="22"/>
          <w:szCs w:val="22"/>
          <w:lang w:val="en-CA"/>
        </w:rPr>
      </w:pPr>
    </w:p>
    <w:p w14:paraId="76669239"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We have received three very thorough reviews of your manuscript. The three reviewers agreed that the paper was generally well written and that it addressed important questions in evolutionary biology (and I agree with the reviewers on both points). With that said, the reviewers raised a number of very important concerns that preclude publication at this time. Addressing these concerns will require additional simulations/analyses and rather substantial revisions to the main text. Please pay particular attention to the suggestions for more exhaustive simulations (coupled with cautions against over extending the results) and general suggestions for improving the simulations themselves or summaries of the simulations. I think this paper has a good deal of potential and I look forward to receiving the revised manuscript.</w:t>
      </w:r>
    </w:p>
    <w:p w14:paraId="104DB965" w14:textId="77777777" w:rsidR="00D20C53" w:rsidRPr="00A01B78" w:rsidRDefault="00D20C53" w:rsidP="00D20C53">
      <w:pPr>
        <w:rPr>
          <w:rFonts w:ascii="Arial" w:eastAsia="Times New Roman" w:hAnsi="Arial" w:cs="Arial"/>
          <w:i/>
          <w:color w:val="000000"/>
          <w:sz w:val="22"/>
          <w:szCs w:val="22"/>
          <w:lang w:val="en-CA"/>
        </w:rPr>
      </w:pPr>
    </w:p>
    <w:p w14:paraId="30D9425C" w14:textId="19D388F5" w:rsidR="00D20C53" w:rsidRPr="00A01B78" w:rsidRDefault="00D20C53" w:rsidP="00D20C5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are grateful to the associated editor for offering us the opportunity to revise our manuscript. We have conducted many additional simulations and extensive revisions to the main text, as suggested, and feel that the review process has substantially improved the paper.</w:t>
      </w:r>
    </w:p>
    <w:p w14:paraId="58048BEB" w14:textId="77777777" w:rsidR="00DD2DB3" w:rsidRPr="00A01B78" w:rsidRDefault="00DD2DB3" w:rsidP="00DD2DB3">
      <w:pPr>
        <w:rPr>
          <w:rFonts w:ascii="Arial" w:eastAsia="Times New Roman" w:hAnsi="Arial" w:cs="Arial"/>
          <w:i/>
          <w:color w:val="000000"/>
          <w:sz w:val="22"/>
          <w:szCs w:val="22"/>
          <w:lang w:val="en-CA"/>
        </w:rPr>
      </w:pPr>
    </w:p>
    <w:p w14:paraId="41788FE9" w14:textId="77777777" w:rsidR="00DD2DB3" w:rsidRPr="00A01B78" w:rsidRDefault="00DD2DB3" w:rsidP="00DD2DB3">
      <w:pPr>
        <w:rPr>
          <w:rFonts w:ascii="Arial" w:eastAsia="Times New Roman" w:hAnsi="Arial" w:cs="Arial"/>
          <w:b/>
          <w:i/>
          <w:color w:val="000000"/>
          <w:sz w:val="22"/>
          <w:szCs w:val="22"/>
          <w:lang w:val="en-CA"/>
        </w:rPr>
      </w:pPr>
      <w:r w:rsidRPr="00A01B78">
        <w:rPr>
          <w:rFonts w:ascii="Arial" w:eastAsia="Times New Roman" w:hAnsi="Arial" w:cs="Arial"/>
          <w:b/>
          <w:i/>
          <w:color w:val="000000"/>
          <w:sz w:val="22"/>
          <w:szCs w:val="22"/>
          <w:lang w:val="en-CA"/>
        </w:rPr>
        <w:t>### Reviewer 1 ###</w:t>
      </w:r>
    </w:p>
    <w:p w14:paraId="4935B9CE" w14:textId="77777777" w:rsidR="00DD2DB3" w:rsidRPr="00A01B78" w:rsidRDefault="00DD2DB3" w:rsidP="00DD2DB3">
      <w:pPr>
        <w:rPr>
          <w:rFonts w:ascii="Arial" w:eastAsia="Times New Roman" w:hAnsi="Arial" w:cs="Arial"/>
          <w:i/>
          <w:color w:val="000000"/>
          <w:sz w:val="22"/>
          <w:szCs w:val="22"/>
          <w:lang w:val="en-CA"/>
        </w:rPr>
      </w:pPr>
    </w:p>
    <w:p w14:paraId="2D25FDB6" w14:textId="77777777" w:rsidR="00196C36"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This paper addresses an important question that has recently been gaining renewed attention. It is clear</w:t>
      </w:r>
      <w:r w:rsidR="007E03BB" w:rsidRPr="00A01B78">
        <w:rPr>
          <w:rFonts w:ascii="Arial" w:eastAsia="Times New Roman" w:hAnsi="Arial" w:cs="Arial"/>
          <w:i/>
          <w:color w:val="000000"/>
          <w:sz w:val="22"/>
          <w:szCs w:val="22"/>
          <w:lang w:val="en-CA"/>
        </w:rPr>
        <w:t>l</w:t>
      </w:r>
      <w:r w:rsidRPr="00A01B78">
        <w:rPr>
          <w:rFonts w:ascii="Arial" w:eastAsia="Times New Roman" w:hAnsi="Arial" w:cs="Arial"/>
          <w:i/>
          <w:color w:val="000000"/>
          <w:sz w:val="22"/>
          <w:szCs w:val="22"/>
          <w:lang w:val="en-CA"/>
        </w:rPr>
        <w:t xml:space="preserve">y written, and generally well argued. However, it considers only a very limited range of parameters, and does not exploit much of the relevant population genetics theory - especially, on the maintenance of genetic variance under stabilising selection.  It would require very substantial revision, with a good deal of additional simulation and analysis, to be substantial enough for publication.  Evolution Letters does </w:t>
      </w:r>
      <w:r w:rsidRPr="00A01B78">
        <w:rPr>
          <w:rFonts w:ascii="Arial" w:eastAsia="Times New Roman" w:hAnsi="Arial" w:cs="Arial"/>
          <w:i/>
          <w:color w:val="000000"/>
          <w:sz w:val="22"/>
          <w:szCs w:val="22"/>
          <w:lang w:val="en-CA"/>
        </w:rPr>
        <w:lastRenderedPageBreak/>
        <w:t>have a compact format, but nevertheless, it would be possible to make a much deeper and more reliable analysis within those constraints.</w:t>
      </w:r>
    </w:p>
    <w:p w14:paraId="2582FBD8" w14:textId="77777777" w:rsidR="00196C36" w:rsidRPr="00A01B78" w:rsidRDefault="00196C36" w:rsidP="00196C36">
      <w:pPr>
        <w:rPr>
          <w:rFonts w:ascii="Arial" w:eastAsia="Times New Roman" w:hAnsi="Arial" w:cs="Arial"/>
          <w:i/>
          <w:color w:val="000000"/>
          <w:sz w:val="22"/>
          <w:szCs w:val="22"/>
          <w:lang w:val="en-CA"/>
        </w:rPr>
      </w:pPr>
    </w:p>
    <w:p w14:paraId="2D04674F" w14:textId="6C5CA027" w:rsidR="00DD2DB3" w:rsidRPr="00A01B78" w:rsidRDefault="00196C36" w:rsidP="00196C36">
      <w:pPr>
        <w:rPr>
          <w:rFonts w:ascii="Arial" w:eastAsia="Times New Roman" w:hAnsi="Arial" w:cs="Arial"/>
          <w:i/>
          <w:color w:val="000000"/>
          <w:sz w:val="22"/>
          <w:szCs w:val="22"/>
          <w:lang w:val="en-CA"/>
        </w:rPr>
      </w:pPr>
      <w:r w:rsidRPr="00A01B78">
        <w:rPr>
          <w:rFonts w:ascii="Arial" w:eastAsia="Times New Roman" w:hAnsi="Arial" w:cs="Arial"/>
          <w:color w:val="000000"/>
          <w:sz w:val="22"/>
          <w:szCs w:val="22"/>
          <w:lang w:val="en-CA"/>
        </w:rPr>
        <w:t>In our revision we have attempted</w:t>
      </w:r>
      <w:r w:rsidR="0057277E" w:rsidRPr="00A01B78">
        <w:rPr>
          <w:rFonts w:ascii="Arial" w:eastAsia="Times New Roman" w:hAnsi="Arial" w:cs="Arial"/>
          <w:color w:val="000000"/>
          <w:sz w:val="22"/>
          <w:szCs w:val="22"/>
          <w:lang w:val="en-CA"/>
        </w:rPr>
        <w:t xml:space="preserve"> to thoroughly address this main criticism of the reviewer. We have </w:t>
      </w:r>
      <w:r w:rsidR="00C87790" w:rsidRPr="00A01B78">
        <w:rPr>
          <w:rFonts w:ascii="Arial" w:eastAsia="Times New Roman" w:hAnsi="Arial" w:cs="Arial"/>
          <w:color w:val="000000"/>
          <w:sz w:val="22"/>
          <w:szCs w:val="22"/>
          <w:lang w:val="en-CA"/>
        </w:rPr>
        <w:t>responded to the specific comment about limited parameters in comment #7. We have responded to the points about population genetic theory as they were raised, and also conduct new simulations in a different regime of mutation-selection balance</w:t>
      </w:r>
      <w:ins w:id="1" w:author="Microsoft Office User" w:date="2018-10-12T14:37:00Z">
        <w:r w:rsidR="00152725">
          <w:rPr>
            <w:rFonts w:ascii="Arial" w:eastAsia="Times New Roman" w:hAnsi="Arial" w:cs="Arial"/>
            <w:color w:val="000000"/>
            <w:sz w:val="22"/>
            <w:szCs w:val="22"/>
            <w:lang w:val="en-CA"/>
          </w:rPr>
          <w:t xml:space="preserve"> (see comment #…)</w:t>
        </w:r>
      </w:ins>
      <w:r w:rsidR="00C87790" w:rsidRPr="00A01B78">
        <w:rPr>
          <w:rFonts w:ascii="Arial" w:eastAsia="Times New Roman" w:hAnsi="Arial" w:cs="Arial"/>
          <w:color w:val="000000"/>
          <w:sz w:val="22"/>
          <w:szCs w:val="22"/>
          <w:lang w:val="en-CA"/>
        </w:rPr>
        <w:t>.</w:t>
      </w:r>
      <w:r w:rsidR="00DD2DB3" w:rsidRPr="00A01B78">
        <w:rPr>
          <w:rFonts w:ascii="Arial" w:eastAsia="Times New Roman" w:hAnsi="Arial" w:cs="Arial"/>
          <w:i/>
          <w:color w:val="000000"/>
          <w:sz w:val="22"/>
          <w:szCs w:val="22"/>
          <w:lang w:val="en-CA"/>
        </w:rPr>
        <w:br/>
      </w:r>
    </w:p>
    <w:p w14:paraId="1CFC1360"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How could one test any of this?  This is not easy to answer, but one would like to see some discussion of possible approaches - either experiments, or comparisons across populations, or estimates of key parameters.</w:t>
      </w:r>
    </w:p>
    <w:p w14:paraId="0D7FFCE8" w14:textId="77777777" w:rsidR="00DD2DB3" w:rsidRPr="00A01B78" w:rsidRDefault="00DD2DB3" w:rsidP="00DD2DB3">
      <w:pPr>
        <w:rPr>
          <w:rFonts w:ascii="Arial" w:eastAsia="Times New Roman" w:hAnsi="Arial" w:cs="Arial"/>
          <w:i/>
          <w:color w:val="000000"/>
          <w:sz w:val="22"/>
          <w:szCs w:val="22"/>
          <w:lang w:val="en-CA"/>
        </w:rPr>
      </w:pPr>
    </w:p>
    <w:p w14:paraId="0215F826" w14:textId="47AE9FA5" w:rsidR="0083743B" w:rsidRPr="00A01B78" w:rsidRDefault="00903CFA" w:rsidP="00903CFA">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have added </w:t>
      </w:r>
      <w:r w:rsidR="0083743B" w:rsidRPr="00A01B78">
        <w:rPr>
          <w:rFonts w:ascii="Arial" w:eastAsia="Times New Roman" w:hAnsi="Arial" w:cs="Arial"/>
          <w:color w:val="000000"/>
          <w:sz w:val="22"/>
          <w:szCs w:val="22"/>
          <w:lang w:val="en-CA"/>
        </w:rPr>
        <w:t xml:space="preserve">a section to the discussion called ‘outstanding empirical questions’ that addresses this comment. </w:t>
      </w:r>
      <w:commentRangeStart w:id="2"/>
      <w:r w:rsidR="0083743B" w:rsidRPr="00A01B78">
        <w:rPr>
          <w:rFonts w:ascii="Arial" w:eastAsia="Times New Roman" w:hAnsi="Arial" w:cs="Arial"/>
          <w:color w:val="000000"/>
          <w:sz w:val="22"/>
          <w:szCs w:val="22"/>
          <w:lang w:val="en-CA"/>
        </w:rPr>
        <w:t>Due to the length of this section we refer the reviewer to Line</w:t>
      </w:r>
      <w:r w:rsidR="00BB16ED" w:rsidRPr="00A01B78">
        <w:rPr>
          <w:rFonts w:ascii="Arial" w:eastAsia="Times New Roman" w:hAnsi="Arial" w:cs="Arial"/>
          <w:color w:val="000000"/>
          <w:sz w:val="22"/>
          <w:szCs w:val="22"/>
          <w:lang w:val="en-CA"/>
        </w:rPr>
        <w:t xml:space="preserve">s </w:t>
      </w:r>
      <w:r w:rsidR="0083743B" w:rsidRPr="00A01B78">
        <w:rPr>
          <w:rFonts w:ascii="Arial" w:eastAsia="Times New Roman" w:hAnsi="Arial" w:cs="Arial"/>
          <w:color w:val="000000"/>
          <w:sz w:val="22"/>
          <w:szCs w:val="22"/>
          <w:highlight w:val="yellow"/>
          <w:lang w:val="en-CA"/>
        </w:rPr>
        <w:t>XXX</w:t>
      </w:r>
      <w:r w:rsidR="00BB16ED" w:rsidRPr="00A01B78">
        <w:rPr>
          <w:rFonts w:ascii="Arial" w:eastAsia="Times New Roman" w:hAnsi="Arial" w:cs="Arial"/>
          <w:color w:val="000000"/>
          <w:sz w:val="22"/>
          <w:szCs w:val="22"/>
          <w:lang w:val="en-CA"/>
        </w:rPr>
        <w:t>-</w:t>
      </w:r>
      <w:r w:rsidR="00BB16ED" w:rsidRPr="00A01B78">
        <w:rPr>
          <w:rFonts w:ascii="Arial" w:eastAsia="Times New Roman" w:hAnsi="Arial" w:cs="Arial"/>
          <w:color w:val="000000"/>
          <w:sz w:val="22"/>
          <w:szCs w:val="22"/>
          <w:highlight w:val="yellow"/>
          <w:lang w:val="en-CA"/>
        </w:rPr>
        <w:t>YYY</w:t>
      </w:r>
      <w:r w:rsidR="009A2942" w:rsidRPr="00A01B78">
        <w:rPr>
          <w:rFonts w:ascii="Arial" w:eastAsia="Times New Roman" w:hAnsi="Arial" w:cs="Arial"/>
          <w:color w:val="000000"/>
          <w:sz w:val="22"/>
          <w:szCs w:val="22"/>
          <w:lang w:val="en-CA"/>
        </w:rPr>
        <w:t xml:space="preserve"> of the submitted manuscript. </w:t>
      </w:r>
      <w:commentRangeEnd w:id="2"/>
      <w:r w:rsidR="00152725">
        <w:rPr>
          <w:rStyle w:val="CommentReference"/>
        </w:rPr>
        <w:commentReference w:id="2"/>
      </w:r>
    </w:p>
    <w:p w14:paraId="0CFF9D26" w14:textId="77777777" w:rsidR="00903CFA" w:rsidRPr="00A01B78" w:rsidRDefault="00903CFA" w:rsidP="00D20C53">
      <w:pPr>
        <w:rPr>
          <w:rFonts w:ascii="Arial" w:eastAsia="Times New Roman" w:hAnsi="Arial" w:cs="Arial"/>
          <w:i/>
          <w:color w:val="000000"/>
          <w:sz w:val="22"/>
          <w:szCs w:val="22"/>
          <w:lang w:val="en-CA"/>
        </w:rPr>
      </w:pPr>
    </w:p>
    <w:p w14:paraId="453C65F7" w14:textId="77777777" w:rsidR="00903CFA" w:rsidRPr="00A01B78" w:rsidRDefault="00903CFA" w:rsidP="00903CFA">
      <w:pPr>
        <w:pStyle w:val="ListParagraph"/>
        <w:numPr>
          <w:ilvl w:val="0"/>
          <w:numId w:val="1"/>
        </w:numPr>
        <w:rPr>
          <w:rFonts w:ascii="Arial" w:eastAsia="Times New Roman" w:hAnsi="Arial" w:cs="Arial"/>
          <w:color w:val="000000"/>
          <w:sz w:val="22"/>
          <w:szCs w:val="22"/>
          <w:lang w:val="en-CA"/>
        </w:rPr>
      </w:pPr>
      <w:r w:rsidRPr="00A01B78">
        <w:rPr>
          <w:rFonts w:ascii="Arial" w:eastAsia="Times New Roman" w:hAnsi="Arial" w:cs="Arial"/>
          <w:i/>
          <w:color w:val="000000"/>
          <w:sz w:val="22"/>
          <w:szCs w:val="22"/>
          <w:lang w:val="en-CA"/>
        </w:rPr>
        <w:t>"parallel adaptation" is used to mean adaptation using functionally equivalent alleles. It could also mean, using functionally different alleles at the same locus, or functionally identical alleles, but with different mutational origins. It would be worth making the specific definition used here clear at the start.</w:t>
      </w:r>
    </w:p>
    <w:p w14:paraId="3920802F" w14:textId="77777777" w:rsidR="00903CFA" w:rsidRPr="00A01B78" w:rsidRDefault="00903CFA" w:rsidP="00903CFA">
      <w:pPr>
        <w:rPr>
          <w:rFonts w:ascii="Arial" w:eastAsia="Times New Roman" w:hAnsi="Arial" w:cs="Arial"/>
          <w:color w:val="000000"/>
          <w:sz w:val="22"/>
          <w:szCs w:val="22"/>
          <w:lang w:val="en-CA"/>
        </w:rPr>
      </w:pPr>
    </w:p>
    <w:p w14:paraId="2EE2618B" w14:textId="626B7968" w:rsidR="00314720" w:rsidRPr="00A01B78" w:rsidRDefault="00903CFA" w:rsidP="00903CFA">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have changed the language </w:t>
      </w:r>
      <w:r w:rsidR="009A2942" w:rsidRPr="00A01B78">
        <w:rPr>
          <w:rFonts w:ascii="Arial" w:eastAsia="Times New Roman" w:hAnsi="Arial" w:cs="Arial"/>
          <w:color w:val="000000"/>
          <w:sz w:val="22"/>
          <w:szCs w:val="22"/>
          <w:lang w:val="en-CA"/>
        </w:rPr>
        <w:t>throughout the manuscript</w:t>
      </w:r>
      <w:r w:rsidRPr="00A01B78">
        <w:rPr>
          <w:rFonts w:ascii="Arial" w:eastAsia="Times New Roman" w:hAnsi="Arial" w:cs="Arial"/>
          <w:color w:val="000000"/>
          <w:sz w:val="22"/>
          <w:szCs w:val="22"/>
          <w:lang w:val="en-CA"/>
        </w:rPr>
        <w:t xml:space="preserve"> make this </w:t>
      </w:r>
      <w:r w:rsidR="00BB16ED" w:rsidRPr="00A01B78">
        <w:rPr>
          <w:rFonts w:ascii="Arial" w:eastAsia="Times New Roman" w:hAnsi="Arial" w:cs="Arial"/>
          <w:color w:val="000000"/>
          <w:sz w:val="22"/>
          <w:szCs w:val="22"/>
          <w:lang w:val="en-CA"/>
        </w:rPr>
        <w:t>clearer</w:t>
      </w:r>
      <w:r w:rsidRPr="00A01B78">
        <w:rPr>
          <w:rFonts w:ascii="Arial" w:eastAsia="Times New Roman" w:hAnsi="Arial" w:cs="Arial"/>
          <w:color w:val="000000"/>
          <w:sz w:val="22"/>
          <w:szCs w:val="22"/>
          <w:lang w:val="en-CA"/>
        </w:rPr>
        <w:t xml:space="preserve">. </w:t>
      </w:r>
      <w:r w:rsidR="009A2942" w:rsidRPr="00A01B78">
        <w:rPr>
          <w:rFonts w:ascii="Arial" w:eastAsia="Times New Roman" w:hAnsi="Arial" w:cs="Arial"/>
          <w:color w:val="000000"/>
          <w:sz w:val="22"/>
          <w:szCs w:val="22"/>
          <w:lang w:val="en-CA"/>
        </w:rPr>
        <w:t xml:space="preserve">In particular, we are more careful to reference parallel ‘phenotypic’ evolution when referencing phenotypes and parallel ‘genetic’ evolution when referring to genotypes. </w:t>
      </w:r>
    </w:p>
    <w:p w14:paraId="3DC4DC80" w14:textId="77777777" w:rsidR="00314720" w:rsidRPr="00A01B78" w:rsidRDefault="00314720" w:rsidP="00903CFA">
      <w:pPr>
        <w:rPr>
          <w:rFonts w:ascii="Arial" w:eastAsia="Times New Roman" w:hAnsi="Arial" w:cs="Arial"/>
          <w:color w:val="000000"/>
          <w:sz w:val="22"/>
          <w:szCs w:val="22"/>
          <w:lang w:val="en-CA"/>
        </w:rPr>
      </w:pPr>
    </w:p>
    <w:p w14:paraId="55BCFC22" w14:textId="7B149AD7" w:rsidR="00903CFA" w:rsidRPr="00A01B78" w:rsidRDefault="00314720" w:rsidP="00903CFA">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For our model, where there are only two possible alleles at a given locus</w:t>
      </w:r>
      <w:commentRangeStart w:id="3"/>
      <w:r w:rsidRPr="00A01B78">
        <w:rPr>
          <w:rFonts w:ascii="Arial" w:eastAsia="Times New Roman" w:hAnsi="Arial" w:cs="Arial"/>
          <w:color w:val="000000"/>
          <w:sz w:val="22"/>
          <w:szCs w:val="22"/>
          <w:lang w:val="en-CA"/>
        </w:rPr>
        <w:t>, parallel genetic evolution is via the same locus</w:t>
      </w:r>
      <w:commentRangeEnd w:id="3"/>
      <w:r w:rsidR="00152725">
        <w:rPr>
          <w:rStyle w:val="CommentReference"/>
        </w:rPr>
        <w:commentReference w:id="3"/>
      </w:r>
      <w:r w:rsidRPr="00A01B78">
        <w:rPr>
          <w:rFonts w:ascii="Arial" w:eastAsia="Times New Roman" w:hAnsi="Arial" w:cs="Arial"/>
          <w:color w:val="000000"/>
          <w:sz w:val="22"/>
          <w:szCs w:val="22"/>
          <w:lang w:val="en-CA"/>
        </w:rPr>
        <w:t xml:space="preserve"> and non-parallel genetic evolution is via different loci. </w:t>
      </w:r>
      <w:r w:rsidR="009A2942" w:rsidRPr="00A01B78">
        <w:rPr>
          <w:rFonts w:ascii="Arial" w:eastAsia="Times New Roman" w:hAnsi="Arial" w:cs="Arial"/>
          <w:color w:val="000000"/>
          <w:sz w:val="22"/>
          <w:szCs w:val="22"/>
          <w:lang w:val="en-CA"/>
        </w:rPr>
        <w:t xml:space="preserve">In line </w:t>
      </w:r>
      <w:commentRangeStart w:id="4"/>
      <w:r w:rsidR="009A2942" w:rsidRPr="00A01B78">
        <w:rPr>
          <w:rFonts w:ascii="Arial" w:eastAsia="Times New Roman" w:hAnsi="Arial" w:cs="Arial"/>
          <w:color w:val="000000"/>
          <w:sz w:val="22"/>
          <w:szCs w:val="22"/>
          <w:lang w:val="en-CA"/>
        </w:rPr>
        <w:t xml:space="preserve">Bolnick </w:t>
      </w:r>
      <w:commentRangeEnd w:id="4"/>
      <w:r w:rsidR="00F72E5C">
        <w:rPr>
          <w:rStyle w:val="CommentReference"/>
        </w:rPr>
        <w:commentReference w:id="4"/>
      </w:r>
      <w:r w:rsidR="009A2942" w:rsidRPr="00A01B78">
        <w:rPr>
          <w:rFonts w:ascii="Arial" w:eastAsia="Times New Roman" w:hAnsi="Arial" w:cs="Arial"/>
          <w:color w:val="000000"/>
          <w:sz w:val="22"/>
          <w:szCs w:val="22"/>
          <w:lang w:val="en-CA"/>
        </w:rPr>
        <w:t>et al. (2018)</w:t>
      </w:r>
      <w:r w:rsidR="00DC499A" w:rsidRPr="00A01B78">
        <w:rPr>
          <w:rFonts w:ascii="Arial" w:eastAsia="Times New Roman" w:hAnsi="Arial" w:cs="Arial"/>
          <w:color w:val="000000"/>
          <w:sz w:val="22"/>
          <w:szCs w:val="22"/>
          <w:lang w:val="en-CA"/>
        </w:rPr>
        <w:t xml:space="preserve">, we argue that the latter scenario represents convergence rather than parallelism. </w:t>
      </w:r>
      <w:r w:rsidR="00903CFA" w:rsidRPr="00A01B78">
        <w:rPr>
          <w:rFonts w:ascii="Arial" w:eastAsia="Times New Roman" w:hAnsi="Arial" w:cs="Arial"/>
          <w:color w:val="000000"/>
          <w:sz w:val="22"/>
          <w:szCs w:val="22"/>
          <w:lang w:val="en-CA"/>
        </w:rPr>
        <w:t>Specifically, we now write</w:t>
      </w:r>
      <w:r w:rsidR="00FB7C81" w:rsidRPr="00A01B78">
        <w:rPr>
          <w:rFonts w:ascii="Arial" w:eastAsia="Times New Roman" w:hAnsi="Arial" w:cs="Arial"/>
          <w:color w:val="000000"/>
          <w:sz w:val="22"/>
          <w:szCs w:val="22"/>
          <w:lang w:val="en-CA"/>
        </w:rPr>
        <w:t xml:space="preserve"> (lines </w:t>
      </w:r>
      <w:r w:rsidR="00FB7C81" w:rsidRPr="00A01B78">
        <w:rPr>
          <w:rFonts w:ascii="Arial" w:eastAsia="Times New Roman" w:hAnsi="Arial" w:cs="Arial"/>
          <w:color w:val="000000"/>
          <w:sz w:val="22"/>
          <w:szCs w:val="22"/>
          <w:highlight w:val="yellow"/>
          <w:lang w:val="en-CA"/>
        </w:rPr>
        <w:t>XX-YY</w:t>
      </w:r>
      <w:r w:rsidR="00FB7C81" w:rsidRPr="00A01B78">
        <w:rPr>
          <w:rFonts w:ascii="Arial" w:eastAsia="Times New Roman" w:hAnsi="Arial" w:cs="Arial"/>
          <w:color w:val="000000"/>
          <w:sz w:val="22"/>
          <w:szCs w:val="22"/>
          <w:lang w:val="en-CA"/>
        </w:rPr>
        <w:t>)</w:t>
      </w:r>
      <w:r w:rsidR="00903CFA" w:rsidRPr="00A01B78">
        <w:rPr>
          <w:rFonts w:ascii="Arial" w:eastAsia="Times New Roman" w:hAnsi="Arial" w:cs="Arial"/>
          <w:color w:val="000000"/>
          <w:sz w:val="22"/>
          <w:szCs w:val="22"/>
          <w:lang w:val="en-CA"/>
        </w:rPr>
        <w:t>:</w:t>
      </w:r>
    </w:p>
    <w:p w14:paraId="75783487" w14:textId="1F841E0C" w:rsidR="00BB16ED" w:rsidRPr="00A01B78" w:rsidRDefault="00BB16ED" w:rsidP="00903CFA">
      <w:pPr>
        <w:rPr>
          <w:rFonts w:ascii="Arial" w:eastAsia="Times New Roman" w:hAnsi="Arial" w:cs="Arial"/>
          <w:color w:val="000000"/>
          <w:sz w:val="22"/>
          <w:szCs w:val="22"/>
          <w:lang w:val="en-CA"/>
        </w:rPr>
      </w:pPr>
    </w:p>
    <w:p w14:paraId="2A8187B4" w14:textId="435738A0" w:rsidR="00BB16ED" w:rsidRPr="00A01B78" w:rsidRDefault="00FB7C81" w:rsidP="00F72E5C">
      <w:pPr>
        <w:rPr>
          <w:rFonts w:ascii="Arial" w:eastAsia="Times New Roman" w:hAnsi="Arial" w:cs="Arial"/>
          <w:color w:val="FF0000"/>
          <w:sz w:val="22"/>
          <w:szCs w:val="22"/>
          <w:lang w:val="en-CA"/>
        </w:rPr>
      </w:pPr>
      <w:r w:rsidRPr="00A01B78">
        <w:rPr>
          <w:rFonts w:ascii="Arial" w:hAnsi="Arial" w:cs="Arial"/>
          <w:color w:val="FF0000"/>
          <w:sz w:val="22"/>
          <w:szCs w:val="22"/>
        </w:rPr>
        <w:t xml:space="preserve">An infinite number of loci is assumed, such that each mutation arises at a new locus and therefore each locus can only have two alleles (‘infinite-sites’ sensu </w:t>
      </w:r>
      <w:r w:rsidRPr="00A01B78">
        <w:rPr>
          <w:rFonts w:ascii="Arial" w:hAnsi="Arial" w:cs="Arial"/>
          <w:color w:val="FF0000"/>
          <w:sz w:val="22"/>
          <w:szCs w:val="22"/>
        </w:rPr>
        <w:fldChar w:fldCharType="begin" w:fldLock="1"/>
      </w:r>
      <w:r w:rsidRPr="00A01B78">
        <w:rPr>
          <w:rFonts w:ascii="Arial" w:hAnsi="Arial" w:cs="Arial"/>
          <w:color w:val="FF0000"/>
          <w:sz w:val="22"/>
          <w:szCs w:val="22"/>
        </w:rPr>
        <w:instrText>ADDIN CSL_CITATION {"citationItems":[{"id":"ITEM-1","itemData":{"DOI":"kimura1969","ISBN":"0016-6731","ISSN":"00166731","PMID":"5364968","abstract":"In natural populations, it is expected that there is a constant supply of mutations in each generation. These mutations may have different persistence depending on their fitnesses, but collectively, they constitute the ultimate source of genetic variability in the populations. Since the maintenance of genetic variability is an important subject of study in population genetics, it may be worthwhile to investigate, using various models, the effect of mutation on the genetic variability. For example, Kimura and Crow (1964) studied the number of alleles maintained in a finite population, assuming that each mutant is an allele not preexisting in the population. In the present paper I will use a different model and will investigate the number of heterozygous sites per individual and some related quantities that represent the statistical properties of the mutant frequency distribution, assuming that a very large number of independent sites are available for mutation. In this paper, site refers to a single nucleotide pair, although the theory is still appropriate to a small group of nucleotides, such as a codon.","author":[{"dropping-particle":"","family":"Kimura","given":"M.","non-dropping-particle":"","parse-names":false,"suffix":""}],"container-title":"Genetics","id":"ITEM-1","issue":"4","issued":{"date-parts":[["1969"]]},"page":"893-903","title":"The number of heterozygous nucleotide sites maintained in a finite population due to steady flux of mutations.","type":"article-journal","volume":"61"},"uris":["http://www.mendeley.com/documents/?uuid=272d9c06-8ac0-4eb7-9f6c-02c8cbd79d2a"]}],"mendeley":{"formattedCitation":"(Kimura 1969)","manualFormatting":"Kimura [1969","plainTextFormattedCitation":"(Kimura 1969)","previouslyFormattedCitation":"(Kimura 1969)"},"properties":{"noteIndex":0},"schema":"https://github.com/citation-style-language/schema/raw/master/csl-citation.json"}</w:instrText>
      </w:r>
      <w:r w:rsidRPr="00A01B78">
        <w:rPr>
          <w:rFonts w:ascii="Arial" w:hAnsi="Arial" w:cs="Arial"/>
          <w:color w:val="FF0000"/>
          <w:sz w:val="22"/>
          <w:szCs w:val="22"/>
        </w:rPr>
        <w:fldChar w:fldCharType="separate"/>
      </w:r>
      <w:r w:rsidRPr="00A01B78">
        <w:rPr>
          <w:rFonts w:ascii="Arial" w:hAnsi="Arial" w:cs="Arial"/>
          <w:noProof/>
          <w:color w:val="FF0000"/>
          <w:sz w:val="22"/>
          <w:szCs w:val="22"/>
        </w:rPr>
        <w:t>Kimura [1969</w:t>
      </w:r>
      <w:r w:rsidRPr="00A01B78">
        <w:rPr>
          <w:rFonts w:ascii="Arial" w:hAnsi="Arial" w:cs="Arial"/>
          <w:color w:val="FF0000"/>
          <w:sz w:val="22"/>
          <w:szCs w:val="22"/>
        </w:rPr>
        <w:fldChar w:fldCharType="end"/>
      </w:r>
      <w:r w:rsidRPr="00A01B78">
        <w:rPr>
          <w:rFonts w:ascii="Arial" w:hAnsi="Arial" w:cs="Arial"/>
          <w:color w:val="FF0000"/>
          <w:sz w:val="22"/>
          <w:szCs w:val="22"/>
        </w:rPr>
        <w:t>]</w:t>
      </w:r>
      <w:del w:id="5" w:author="Microsoft Office User" w:date="2018-10-12T14:43:00Z">
        <w:r w:rsidRPr="00A01B78" w:rsidDel="00F72E5C">
          <w:rPr>
            <w:rFonts w:ascii="Arial" w:hAnsi="Arial" w:cs="Arial"/>
            <w:color w:val="FF0000"/>
            <w:sz w:val="22"/>
            <w:szCs w:val="22"/>
          </w:rPr>
          <w:delText>)</w:delText>
        </w:r>
      </w:del>
      <w:ins w:id="6" w:author="Microsoft Office User" w:date="2018-10-12T14:43:00Z">
        <w:r w:rsidR="00F72E5C">
          <w:rPr>
            <w:rFonts w:ascii="Arial" w:hAnsi="Arial" w:cs="Arial"/>
            <w:color w:val="FF0000"/>
            <w:sz w:val="22"/>
            <w:szCs w:val="22"/>
          </w:rPr>
          <w:t>]</w:t>
        </w:r>
      </w:ins>
      <w:r w:rsidRPr="00A01B78">
        <w:rPr>
          <w:rFonts w:ascii="Arial" w:hAnsi="Arial" w:cs="Arial"/>
          <w:color w:val="FF0000"/>
          <w:sz w:val="22"/>
          <w:szCs w:val="22"/>
        </w:rPr>
        <w:t>. Accordingly, parallel genetic evolution in our model cannot occur via recurrent mutation at a given locus</w:t>
      </w:r>
      <w:ins w:id="7" w:author="Microsoft Office User" w:date="2018-10-12T14:43:00Z">
        <w:r w:rsidR="00F72E5C">
          <w:rPr>
            <w:rFonts w:ascii="Arial" w:hAnsi="Arial" w:cs="Arial"/>
            <w:color w:val="FF0000"/>
            <w:sz w:val="22"/>
            <w:szCs w:val="22"/>
          </w:rPr>
          <w:t xml:space="preserve"> but only through parallel changes in allele frequencies</w:t>
        </w:r>
      </w:ins>
      <w:r w:rsidRPr="00A01B78">
        <w:rPr>
          <w:rFonts w:ascii="Arial" w:hAnsi="Arial" w:cs="Arial"/>
          <w:color w:val="FF0000"/>
          <w:sz w:val="22"/>
          <w:szCs w:val="22"/>
        </w:rPr>
        <w:t>.</w:t>
      </w:r>
    </w:p>
    <w:p w14:paraId="4E2176D9" w14:textId="77777777" w:rsidR="00607AA3" w:rsidRPr="00A01B78" w:rsidRDefault="00607AA3" w:rsidP="00903CFA">
      <w:pPr>
        <w:rPr>
          <w:rFonts w:ascii="Arial" w:eastAsia="Times New Roman" w:hAnsi="Arial" w:cs="Arial"/>
          <w:color w:val="000000"/>
          <w:sz w:val="22"/>
          <w:szCs w:val="22"/>
          <w:lang w:val="en-CA"/>
        </w:rPr>
      </w:pPr>
    </w:p>
    <w:p w14:paraId="74D93C25" w14:textId="77777777" w:rsidR="00903CFA" w:rsidRPr="00A01B78" w:rsidRDefault="00DD2DB3" w:rsidP="00903CFA">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83 -  "populations diverge genetically by chance in the course of adapting to similar environments" is broader than "'mutation-order' speciation - divergence could also occur by drift based on standing variation. I think that it is confusing to use the term "mutation-order" speciation, when that is not necessarily what is meant.</w:t>
      </w:r>
    </w:p>
    <w:p w14:paraId="4CE54510" w14:textId="77777777" w:rsidR="00607AA3" w:rsidRPr="00A01B78" w:rsidRDefault="00607AA3" w:rsidP="00607AA3">
      <w:pPr>
        <w:rPr>
          <w:rFonts w:ascii="Arial" w:eastAsia="Times New Roman" w:hAnsi="Arial" w:cs="Arial"/>
          <w:i/>
          <w:color w:val="000000"/>
          <w:sz w:val="22"/>
          <w:szCs w:val="22"/>
          <w:lang w:val="en-CA"/>
        </w:rPr>
      </w:pPr>
    </w:p>
    <w:p w14:paraId="129746C4" w14:textId="20949CC5" w:rsidR="00607AA3" w:rsidRPr="00A01B78" w:rsidRDefault="00D04398" w:rsidP="00607AA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have changed the language throughout our</w:t>
      </w:r>
      <w:r w:rsidR="00FB7C81" w:rsidRPr="00A01B78">
        <w:rPr>
          <w:rFonts w:ascii="Arial" w:eastAsia="Times New Roman" w:hAnsi="Arial" w:cs="Arial"/>
          <w:color w:val="000000"/>
          <w:sz w:val="22"/>
          <w:szCs w:val="22"/>
          <w:lang w:val="en-CA"/>
        </w:rPr>
        <w:t xml:space="preserve"> revision to emphasize that we</w:t>
      </w:r>
      <w:r w:rsidRPr="00A01B78">
        <w:rPr>
          <w:rFonts w:ascii="Arial" w:eastAsia="Times New Roman" w:hAnsi="Arial" w:cs="Arial"/>
          <w:color w:val="000000"/>
          <w:sz w:val="22"/>
          <w:szCs w:val="22"/>
          <w:lang w:val="en-CA"/>
        </w:rPr>
        <w:t xml:space="preserve"> are focussing specifically on ‘speciation via parallel natural selection’ rather than ‘mutation-order speciation’. </w:t>
      </w:r>
      <w:r w:rsidR="00C87790" w:rsidRPr="00A01B78">
        <w:rPr>
          <w:rFonts w:ascii="Arial" w:eastAsia="Times New Roman" w:hAnsi="Arial" w:cs="Arial"/>
          <w:color w:val="000000"/>
          <w:sz w:val="22"/>
          <w:szCs w:val="22"/>
          <w:lang w:val="en-CA"/>
        </w:rPr>
        <w:t>We have kept the ‘keyword’</w:t>
      </w:r>
      <w:ins w:id="8" w:author="Microsoft Office User" w:date="2018-10-12T14:45:00Z">
        <w:r w:rsidR="0027171E">
          <w:rPr>
            <w:rFonts w:ascii="Arial" w:eastAsia="Times New Roman" w:hAnsi="Arial" w:cs="Arial"/>
            <w:color w:val="000000"/>
            <w:sz w:val="22"/>
            <w:szCs w:val="22"/>
            <w:lang w:val="en-CA"/>
          </w:rPr>
          <w:t>, [but explain how our results are broader</w:t>
        </w:r>
      </w:ins>
      <w:ins w:id="9" w:author="Microsoft Office User" w:date="2018-10-12T14:46:00Z">
        <w:r w:rsidR="0027171E">
          <w:rPr>
            <w:rFonts w:ascii="Arial" w:eastAsia="Times New Roman" w:hAnsi="Arial" w:cs="Arial"/>
            <w:color w:val="000000"/>
            <w:sz w:val="22"/>
            <w:szCs w:val="22"/>
            <w:lang w:val="en-CA"/>
          </w:rPr>
          <w:t>?</w:t>
        </w:r>
      </w:ins>
      <w:ins w:id="10" w:author="Microsoft Office User" w:date="2018-10-12T14:45:00Z">
        <w:r w:rsidR="0027171E">
          <w:rPr>
            <w:rFonts w:ascii="Arial" w:eastAsia="Times New Roman" w:hAnsi="Arial" w:cs="Arial"/>
            <w:color w:val="000000"/>
            <w:sz w:val="22"/>
            <w:szCs w:val="22"/>
            <w:lang w:val="en-CA"/>
          </w:rPr>
          <w:t>],</w:t>
        </w:r>
      </w:ins>
      <w:r w:rsidR="00C87790" w:rsidRPr="00A01B78">
        <w:rPr>
          <w:rFonts w:ascii="Arial" w:eastAsia="Times New Roman" w:hAnsi="Arial" w:cs="Arial"/>
          <w:color w:val="000000"/>
          <w:sz w:val="22"/>
          <w:szCs w:val="22"/>
          <w:lang w:val="en-CA"/>
        </w:rPr>
        <w:t xml:space="preserve"> because we suspect our results will be of interest to biologists who study ‘mutation-order’ speciation.</w:t>
      </w:r>
    </w:p>
    <w:p w14:paraId="50827969" w14:textId="77777777" w:rsidR="00607AA3" w:rsidRPr="00A01B78" w:rsidRDefault="00607AA3" w:rsidP="00607AA3">
      <w:pPr>
        <w:rPr>
          <w:rFonts w:ascii="Arial" w:eastAsia="Times New Roman" w:hAnsi="Arial" w:cs="Arial"/>
          <w:i/>
          <w:color w:val="000000"/>
          <w:sz w:val="22"/>
          <w:szCs w:val="22"/>
          <w:lang w:val="en-CA"/>
        </w:rPr>
      </w:pPr>
    </w:p>
    <w:p w14:paraId="3878916E" w14:textId="77777777" w:rsidR="00DD2DB3" w:rsidRPr="00A01B78" w:rsidRDefault="00DD2DB3" w:rsidP="00903CFA">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Fisher's geometric model is usually associated with successive  fixation of mutations.  Wouldn't stabilising selection on  an additive trait be a better term, and less likely to mislead?</w:t>
      </w:r>
    </w:p>
    <w:p w14:paraId="046FEC1A" w14:textId="77777777" w:rsidR="00903CFA" w:rsidRPr="00A01B78" w:rsidRDefault="00903CFA" w:rsidP="00903CFA">
      <w:pPr>
        <w:rPr>
          <w:rFonts w:ascii="Arial" w:eastAsia="Times New Roman" w:hAnsi="Arial" w:cs="Arial"/>
          <w:i/>
          <w:color w:val="000000"/>
          <w:sz w:val="22"/>
          <w:szCs w:val="22"/>
          <w:lang w:val="en-CA"/>
        </w:rPr>
      </w:pPr>
    </w:p>
    <w:p w14:paraId="54C14B54" w14:textId="03839899" w:rsidR="00903CFA" w:rsidRPr="00A01B78" w:rsidRDefault="00903CFA" w:rsidP="006E3B8D">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have changed this language, although our thinking is shaped by Fisher’s </w:t>
      </w:r>
      <w:r w:rsidR="00AC3036" w:rsidRPr="00A01B78">
        <w:rPr>
          <w:rFonts w:ascii="Arial" w:eastAsia="Times New Roman" w:hAnsi="Arial" w:cs="Arial"/>
          <w:color w:val="000000"/>
          <w:sz w:val="22"/>
          <w:szCs w:val="22"/>
          <w:lang w:val="en-CA"/>
        </w:rPr>
        <w:t>model our approach is distinct.</w:t>
      </w:r>
      <w:r w:rsidR="00C87790" w:rsidRPr="00A01B78">
        <w:rPr>
          <w:rFonts w:ascii="Arial" w:eastAsia="Times New Roman" w:hAnsi="Arial" w:cs="Arial"/>
          <w:color w:val="000000"/>
          <w:sz w:val="22"/>
          <w:szCs w:val="22"/>
          <w:lang w:val="en-CA"/>
        </w:rPr>
        <w:t xml:space="preserve"> The section on </w:t>
      </w:r>
      <w:del w:id="11" w:author="Microsoft Office User" w:date="2018-10-12T14:47:00Z">
        <w:r w:rsidR="00C87790" w:rsidRPr="00A01B78" w:rsidDel="00684080">
          <w:rPr>
            <w:rFonts w:ascii="Arial" w:eastAsia="Times New Roman" w:hAnsi="Arial" w:cs="Arial"/>
            <w:color w:val="000000"/>
            <w:sz w:val="22"/>
            <w:szCs w:val="22"/>
            <w:lang w:val="en-CA"/>
          </w:rPr>
          <w:delText xml:space="preserve">fisher’s </w:delText>
        </w:r>
      </w:del>
      <w:ins w:id="12" w:author="Microsoft Office User" w:date="2018-10-12T14:47:00Z">
        <w:r w:rsidR="00684080">
          <w:rPr>
            <w:rFonts w:ascii="Arial" w:eastAsia="Times New Roman" w:hAnsi="Arial" w:cs="Arial"/>
            <w:color w:val="000000"/>
            <w:sz w:val="22"/>
            <w:szCs w:val="22"/>
            <w:lang w:val="en-CA"/>
          </w:rPr>
          <w:t>F</w:t>
        </w:r>
        <w:r w:rsidR="00684080" w:rsidRPr="00A01B78">
          <w:rPr>
            <w:rFonts w:ascii="Arial" w:eastAsia="Times New Roman" w:hAnsi="Arial" w:cs="Arial"/>
            <w:color w:val="000000"/>
            <w:sz w:val="22"/>
            <w:szCs w:val="22"/>
            <w:lang w:val="en-CA"/>
          </w:rPr>
          <w:t xml:space="preserve">isher’s </w:t>
        </w:r>
      </w:ins>
      <w:r w:rsidR="00C87790" w:rsidRPr="00A01B78">
        <w:rPr>
          <w:rFonts w:ascii="Arial" w:eastAsia="Times New Roman" w:hAnsi="Arial" w:cs="Arial"/>
          <w:color w:val="000000"/>
          <w:sz w:val="22"/>
          <w:szCs w:val="22"/>
          <w:lang w:val="en-CA"/>
        </w:rPr>
        <w:t xml:space="preserve">model is no longer in the article, although we have </w:t>
      </w:r>
      <w:r w:rsidR="00C87790" w:rsidRPr="00A01B78">
        <w:rPr>
          <w:rFonts w:ascii="Arial" w:eastAsia="Times New Roman" w:hAnsi="Arial" w:cs="Arial"/>
          <w:color w:val="000000"/>
          <w:sz w:val="22"/>
          <w:szCs w:val="22"/>
          <w:lang w:val="en-CA"/>
        </w:rPr>
        <w:lastRenderedPageBreak/>
        <w:t>kept the ‘keyword’</w:t>
      </w:r>
      <w:ins w:id="13" w:author="Microsoft Office User" w:date="2018-10-12T14:47:00Z">
        <w:r w:rsidR="00684080">
          <w:rPr>
            <w:rFonts w:ascii="Arial" w:eastAsia="Times New Roman" w:hAnsi="Arial" w:cs="Arial"/>
            <w:color w:val="000000"/>
            <w:sz w:val="22"/>
            <w:szCs w:val="22"/>
            <w:lang w:val="en-CA"/>
          </w:rPr>
          <w:t xml:space="preserve"> [to</w:t>
        </w:r>
      </w:ins>
      <w:ins w:id="14" w:author="Microsoft Office User" w:date="2018-10-12T14:48:00Z">
        <w:r w:rsidR="00684080">
          <w:rPr>
            <w:rFonts w:ascii="Arial" w:eastAsia="Times New Roman" w:hAnsi="Arial" w:cs="Arial"/>
            <w:color w:val="000000"/>
            <w:sz w:val="22"/>
            <w:szCs w:val="22"/>
            <w:lang w:val="en-CA"/>
          </w:rPr>
          <w:t xml:space="preserve"> </w:t>
        </w:r>
      </w:ins>
      <w:ins w:id="15" w:author="Microsoft Office User" w:date="2018-10-12T14:52:00Z">
        <w:r w:rsidR="006E3B8D">
          <w:rPr>
            <w:rFonts w:ascii="Arial" w:eastAsia="Times New Roman" w:hAnsi="Arial" w:cs="Arial"/>
            <w:color w:val="000000"/>
            <w:sz w:val="22"/>
            <w:szCs w:val="22"/>
            <w:lang w:val="en-CA"/>
          </w:rPr>
          <w:t>credit</w:t>
        </w:r>
      </w:ins>
      <w:ins w:id="16" w:author="Microsoft Office User" w:date="2018-10-12T14:48:00Z">
        <w:r w:rsidR="00684080">
          <w:rPr>
            <w:rFonts w:ascii="Arial" w:eastAsia="Times New Roman" w:hAnsi="Arial" w:cs="Arial"/>
            <w:color w:val="000000"/>
            <w:sz w:val="22"/>
            <w:szCs w:val="22"/>
            <w:lang w:val="en-CA"/>
          </w:rPr>
          <w:t xml:space="preserve"> our inspiration and connect with this body of literature, which </w:t>
        </w:r>
      </w:ins>
      <w:ins w:id="17" w:author="Microsoft Office User" w:date="2018-10-12T14:51:00Z">
        <w:r w:rsidR="006E3B8D">
          <w:rPr>
            <w:rFonts w:ascii="Arial" w:eastAsia="Times New Roman" w:hAnsi="Arial" w:cs="Arial"/>
            <w:color w:val="000000"/>
            <w:sz w:val="22"/>
            <w:szCs w:val="22"/>
            <w:lang w:val="en-CA"/>
          </w:rPr>
          <w:t>does not always consider successive fixation</w:t>
        </w:r>
      </w:ins>
      <w:ins w:id="18" w:author="Microsoft Office User" w:date="2018-10-12T14:49:00Z">
        <w:r w:rsidR="00684080">
          <w:rPr>
            <w:rFonts w:ascii="Arial" w:eastAsia="Times New Roman" w:hAnsi="Arial" w:cs="Arial"/>
            <w:color w:val="000000"/>
            <w:sz w:val="22"/>
            <w:szCs w:val="22"/>
            <w:lang w:val="en-CA"/>
          </w:rPr>
          <w:t xml:space="preserve"> </w:t>
        </w:r>
      </w:ins>
      <w:ins w:id="19" w:author="Microsoft Office User" w:date="2018-10-12T14:52:00Z">
        <w:r w:rsidR="006E3B8D">
          <w:rPr>
            <w:rFonts w:ascii="Arial" w:eastAsia="Times New Roman" w:hAnsi="Arial" w:cs="Arial"/>
            <w:color w:val="000000"/>
            <w:sz w:val="22"/>
            <w:szCs w:val="22"/>
            <w:lang w:val="en-CA"/>
          </w:rPr>
          <w:t xml:space="preserve">and does sometimes model standing genetic variation </w:t>
        </w:r>
      </w:ins>
      <w:ins w:id="20" w:author="Microsoft Office User" w:date="2018-10-12T14:49:00Z">
        <w:r w:rsidR="00684080">
          <w:rPr>
            <w:rFonts w:ascii="Arial" w:eastAsia="Times New Roman" w:hAnsi="Arial" w:cs="Arial"/>
            <w:color w:val="000000"/>
            <w:sz w:val="22"/>
            <w:szCs w:val="22"/>
            <w:lang w:val="en-CA"/>
          </w:rPr>
          <w:t xml:space="preserve">(e.g., </w:t>
        </w:r>
      </w:ins>
      <w:ins w:id="21" w:author="Microsoft Office User" w:date="2018-10-12T14:51:00Z">
        <w:r w:rsidR="006E3B8D">
          <w:rPr>
            <w:rFonts w:ascii="Arial" w:eastAsia="Times New Roman" w:hAnsi="Arial" w:cs="Arial"/>
            <w:color w:val="000000"/>
            <w:sz w:val="22"/>
            <w:szCs w:val="22"/>
            <w:lang w:val="en-CA"/>
          </w:rPr>
          <w:t>Anciaux et al 2018 Genetics</w:t>
        </w:r>
      </w:ins>
      <w:ins w:id="22" w:author="Microsoft Office User" w:date="2018-10-12T14:49:00Z">
        <w:r w:rsidR="00684080">
          <w:rPr>
            <w:rFonts w:ascii="Arial" w:eastAsia="Times New Roman" w:hAnsi="Arial" w:cs="Arial"/>
            <w:color w:val="000000"/>
            <w:sz w:val="22"/>
            <w:szCs w:val="22"/>
            <w:lang w:val="en-CA"/>
          </w:rPr>
          <w:t>)</w:t>
        </w:r>
      </w:ins>
      <w:ins w:id="23" w:author="Microsoft Office User" w:date="2018-10-12T14:48:00Z">
        <w:r w:rsidR="00684080">
          <w:rPr>
            <w:rFonts w:ascii="Arial" w:eastAsia="Times New Roman" w:hAnsi="Arial" w:cs="Arial"/>
            <w:color w:val="000000"/>
            <w:sz w:val="22"/>
            <w:szCs w:val="22"/>
            <w:lang w:val="en-CA"/>
          </w:rPr>
          <w:t>]</w:t>
        </w:r>
      </w:ins>
      <w:r w:rsidR="00C87790" w:rsidRPr="00A01B78">
        <w:rPr>
          <w:rFonts w:ascii="Arial" w:eastAsia="Times New Roman" w:hAnsi="Arial" w:cs="Arial"/>
          <w:color w:val="000000"/>
          <w:sz w:val="22"/>
          <w:szCs w:val="22"/>
          <w:lang w:val="en-CA"/>
        </w:rPr>
        <w:t>.</w:t>
      </w:r>
    </w:p>
    <w:p w14:paraId="1673C3F6" w14:textId="77777777" w:rsidR="00903CFA" w:rsidRPr="00A01B78" w:rsidRDefault="00903CFA" w:rsidP="00903CFA">
      <w:pPr>
        <w:rPr>
          <w:rFonts w:ascii="Arial" w:eastAsia="Times New Roman" w:hAnsi="Arial" w:cs="Arial"/>
          <w:i/>
          <w:color w:val="000000"/>
          <w:sz w:val="22"/>
          <w:szCs w:val="22"/>
          <w:lang w:val="en-CA"/>
        </w:rPr>
      </w:pPr>
    </w:p>
    <w:p w14:paraId="7231842A" w14:textId="77777777" w:rsidR="00903CFA" w:rsidRPr="00A01B78" w:rsidRDefault="00DD2DB3" w:rsidP="00903CFA">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A very limited range of parameters are used: a fixed mutation and selection, fixed numbers at beginning and end.  Thus, it is more a demonstration that a specific point - "adaptation from standing variation forestalls speciation via parallel selection and promotes speciation via divergent selection" - may hold in principle. Yet, the abstract gives the impression that this has been established in general.</w:t>
      </w:r>
    </w:p>
    <w:p w14:paraId="70A82A41" w14:textId="77777777" w:rsidR="004C6419" w:rsidRPr="00A01B78" w:rsidRDefault="004C6419" w:rsidP="004C6419">
      <w:pPr>
        <w:rPr>
          <w:rFonts w:ascii="Arial" w:eastAsia="Times New Roman" w:hAnsi="Arial" w:cs="Arial"/>
          <w:i/>
          <w:color w:val="000000"/>
          <w:sz w:val="22"/>
          <w:szCs w:val="22"/>
          <w:lang w:val="en-CA"/>
        </w:rPr>
      </w:pPr>
    </w:p>
    <w:p w14:paraId="7E69E823" w14:textId="77777777" w:rsidR="004C6419" w:rsidRPr="00A01B78" w:rsidRDefault="004C6419" w:rsidP="004C6419">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intentionally considered only a small set of parameter values in our original submission because preliminary investigations revealed our conclusions to be fairly general and given the compact format we wanted to focus on the main conclusions.</w:t>
      </w:r>
    </w:p>
    <w:p w14:paraId="3FFB6F8A" w14:textId="77777777" w:rsidR="004C6419" w:rsidRPr="00A01B78" w:rsidRDefault="004C6419" w:rsidP="004C6419">
      <w:pPr>
        <w:rPr>
          <w:rFonts w:ascii="Arial" w:eastAsia="Times New Roman" w:hAnsi="Arial" w:cs="Arial"/>
          <w:color w:val="000000"/>
          <w:sz w:val="22"/>
          <w:szCs w:val="22"/>
          <w:lang w:val="en-CA"/>
        </w:rPr>
      </w:pPr>
    </w:p>
    <w:p w14:paraId="2BF2DF78" w14:textId="33F06C99" w:rsidR="004C6419" w:rsidRPr="00A01B78" w:rsidRDefault="004C6419" w:rsidP="006E3B8D">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In our revised manuscript we follow the reviewer’s suggestion and conduct simulations over a greater range of parameter values. In particular</w:t>
      </w:r>
      <w:r w:rsidR="00E33F4D" w:rsidRPr="00A01B78">
        <w:rPr>
          <w:rFonts w:ascii="Arial" w:eastAsia="Times New Roman" w:hAnsi="Arial" w:cs="Arial"/>
          <w:color w:val="000000"/>
          <w:sz w:val="22"/>
          <w:szCs w:val="22"/>
          <w:lang w:val="en-CA"/>
        </w:rPr>
        <w:t>, we independently vary dimensionality, the strength of selection</w:t>
      </w:r>
      <w:ins w:id="24" w:author="Microsoft Office User" w:date="2018-10-12T14:53:00Z">
        <w:r w:rsidR="006E3B8D">
          <w:rPr>
            <w:rFonts w:ascii="Arial" w:eastAsia="Times New Roman" w:hAnsi="Arial" w:cs="Arial"/>
            <w:color w:val="000000"/>
            <w:sz w:val="22"/>
            <w:szCs w:val="22"/>
            <w:lang w:val="en-CA"/>
          </w:rPr>
          <w:t xml:space="preserve"> [equivalently, the size of mutations]</w:t>
        </w:r>
      </w:ins>
      <w:r w:rsidR="00FB7C81" w:rsidRPr="00A01B78">
        <w:rPr>
          <w:rFonts w:ascii="Arial" w:eastAsia="Times New Roman" w:hAnsi="Arial" w:cs="Arial"/>
          <w:color w:val="000000"/>
          <w:sz w:val="22"/>
          <w:szCs w:val="22"/>
          <w:lang w:val="en-CA"/>
        </w:rPr>
        <w:t>, and population size</w:t>
      </w:r>
      <w:ins w:id="25" w:author="Microsoft Office User" w:date="2018-10-12T14:53:00Z">
        <w:r w:rsidR="006E3B8D">
          <w:rPr>
            <w:rFonts w:ascii="Arial" w:eastAsia="Times New Roman" w:hAnsi="Arial" w:cs="Arial"/>
            <w:color w:val="000000"/>
            <w:sz w:val="22"/>
            <w:szCs w:val="22"/>
            <w:lang w:val="en-CA"/>
          </w:rPr>
          <w:t xml:space="preserve"> [</w:t>
        </w:r>
        <w:commentRangeStart w:id="26"/>
        <w:r w:rsidR="006E3B8D">
          <w:rPr>
            <w:rFonts w:ascii="Arial" w:eastAsia="Times New Roman" w:hAnsi="Arial" w:cs="Arial"/>
            <w:color w:val="000000"/>
            <w:sz w:val="22"/>
            <w:szCs w:val="22"/>
            <w:lang w:val="en-CA"/>
          </w:rPr>
          <w:t>and thus the rate of input of new mutations</w:t>
        </w:r>
      </w:ins>
      <w:commentRangeEnd w:id="26"/>
      <w:ins w:id="27" w:author="Microsoft Office User" w:date="2018-10-12T14:54:00Z">
        <w:r w:rsidR="006E3B8D">
          <w:rPr>
            <w:rStyle w:val="CommentReference"/>
          </w:rPr>
          <w:commentReference w:id="26"/>
        </w:r>
      </w:ins>
      <w:ins w:id="28" w:author="Microsoft Office User" w:date="2018-10-12T14:53:00Z">
        <w:r w:rsidR="006E3B8D">
          <w:rPr>
            <w:rFonts w:ascii="Arial" w:eastAsia="Times New Roman" w:hAnsi="Arial" w:cs="Arial"/>
            <w:color w:val="000000"/>
            <w:sz w:val="22"/>
            <w:szCs w:val="22"/>
            <w:lang w:val="en-CA"/>
          </w:rPr>
          <w:t>]</w:t>
        </w:r>
      </w:ins>
      <w:r w:rsidR="00FB7C81" w:rsidRPr="00A01B78">
        <w:rPr>
          <w:rFonts w:ascii="Arial" w:eastAsia="Times New Roman" w:hAnsi="Arial" w:cs="Arial"/>
          <w:color w:val="000000"/>
          <w:sz w:val="22"/>
          <w:szCs w:val="22"/>
          <w:lang w:val="en-CA"/>
        </w:rPr>
        <w:t>.</w:t>
      </w:r>
    </w:p>
    <w:p w14:paraId="346C31BC" w14:textId="35BCD8AE" w:rsidR="00FB7C81" w:rsidRPr="00A01B78" w:rsidRDefault="00FB7C81" w:rsidP="004C6419">
      <w:pPr>
        <w:rPr>
          <w:rFonts w:ascii="Arial" w:eastAsia="Times New Roman" w:hAnsi="Arial" w:cs="Arial"/>
          <w:color w:val="000000"/>
          <w:sz w:val="22"/>
          <w:szCs w:val="22"/>
          <w:lang w:val="en-CA"/>
        </w:rPr>
      </w:pPr>
    </w:p>
    <w:p w14:paraId="28D16DD1" w14:textId="63272293" w:rsidR="00FB7C81" w:rsidRPr="00A01B78" w:rsidRDefault="00FB7C81" w:rsidP="004C6419">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This has resulted in several new figures, which we </w:t>
      </w:r>
      <w:r w:rsidR="009D4490" w:rsidRPr="00A01B78">
        <w:rPr>
          <w:rFonts w:ascii="Arial" w:eastAsia="Times New Roman" w:hAnsi="Arial" w:cs="Arial"/>
          <w:color w:val="000000"/>
          <w:sz w:val="22"/>
          <w:szCs w:val="22"/>
          <w:lang w:val="en-CA"/>
        </w:rPr>
        <w:t>include</w:t>
      </w:r>
      <w:r w:rsidRPr="00A01B78">
        <w:rPr>
          <w:rFonts w:ascii="Arial" w:eastAsia="Times New Roman" w:hAnsi="Arial" w:cs="Arial"/>
          <w:color w:val="000000"/>
          <w:sz w:val="22"/>
          <w:szCs w:val="22"/>
          <w:lang w:val="en-CA"/>
        </w:rPr>
        <w:t xml:space="preserve"> in the supplementary materials</w:t>
      </w:r>
      <w:r w:rsidR="009D4490" w:rsidRPr="00A01B78">
        <w:rPr>
          <w:rFonts w:ascii="Arial" w:eastAsia="Times New Roman" w:hAnsi="Arial" w:cs="Arial"/>
          <w:color w:val="000000"/>
          <w:sz w:val="22"/>
          <w:szCs w:val="22"/>
          <w:lang w:val="en-CA"/>
        </w:rPr>
        <w:t xml:space="preserve"> and discuss in the main text where relevant</w:t>
      </w:r>
      <w:r w:rsidRPr="00A01B78">
        <w:rPr>
          <w:rFonts w:ascii="Arial" w:eastAsia="Times New Roman" w:hAnsi="Arial" w:cs="Arial"/>
          <w:color w:val="000000"/>
          <w:sz w:val="22"/>
          <w:szCs w:val="22"/>
          <w:lang w:val="en-CA"/>
        </w:rPr>
        <w:t>.</w:t>
      </w:r>
      <w:r w:rsidR="001E55EE" w:rsidRPr="00A01B78">
        <w:rPr>
          <w:rFonts w:ascii="Arial" w:eastAsia="Times New Roman" w:hAnsi="Arial" w:cs="Arial"/>
          <w:color w:val="000000"/>
          <w:sz w:val="22"/>
          <w:szCs w:val="22"/>
          <w:lang w:val="en-CA"/>
        </w:rPr>
        <w:t xml:space="preserve"> </w:t>
      </w:r>
      <w:r w:rsidR="009D4490" w:rsidRPr="00A01B78">
        <w:rPr>
          <w:rFonts w:ascii="Arial" w:eastAsia="Times New Roman" w:hAnsi="Arial" w:cs="Arial"/>
          <w:color w:val="000000"/>
          <w:sz w:val="22"/>
          <w:szCs w:val="22"/>
          <w:lang w:val="en-CA"/>
        </w:rPr>
        <w:t xml:space="preserve">We find, in general, that our qualitative conclusions are unchanged by variation in parameters. </w:t>
      </w:r>
      <w:r w:rsidR="001E55EE" w:rsidRPr="00A01B78">
        <w:rPr>
          <w:rFonts w:ascii="Arial" w:eastAsia="Times New Roman" w:hAnsi="Arial" w:cs="Arial"/>
          <w:color w:val="000000"/>
          <w:sz w:val="22"/>
          <w:szCs w:val="22"/>
          <w:lang w:val="en-CA"/>
        </w:rPr>
        <w:t xml:space="preserve"> </w:t>
      </w:r>
    </w:p>
    <w:p w14:paraId="1F73CC5F" w14:textId="77777777" w:rsidR="004C6419" w:rsidRPr="00A01B78" w:rsidRDefault="004C6419" w:rsidP="004C6419">
      <w:pPr>
        <w:rPr>
          <w:rFonts w:ascii="Arial" w:eastAsia="Times New Roman" w:hAnsi="Arial" w:cs="Arial"/>
          <w:i/>
          <w:color w:val="000000"/>
          <w:sz w:val="22"/>
          <w:szCs w:val="22"/>
          <w:lang w:val="en-CA"/>
        </w:rPr>
      </w:pPr>
    </w:p>
    <w:p w14:paraId="387420D1" w14:textId="77777777" w:rsidR="00903CFA" w:rsidRPr="00A01B78" w:rsidRDefault="00DD2DB3" w:rsidP="00903CFA">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Keeping the number of dimensions at 2 for most analyses seems quite unrealistic: there needs to be an examination of behaviour as m increases to very large values; this will have a strong influence on the outcome.</w:t>
      </w:r>
    </w:p>
    <w:p w14:paraId="5A1BD6A1" w14:textId="77777777" w:rsidR="004C6419" w:rsidRPr="00A01B78" w:rsidRDefault="004C6419" w:rsidP="004C6419">
      <w:pPr>
        <w:rPr>
          <w:rFonts w:ascii="Arial" w:eastAsia="Times New Roman" w:hAnsi="Arial" w:cs="Arial"/>
          <w:i/>
          <w:color w:val="000000"/>
          <w:sz w:val="22"/>
          <w:szCs w:val="22"/>
          <w:lang w:val="en-CA"/>
        </w:rPr>
      </w:pPr>
    </w:p>
    <w:p w14:paraId="7905BD1F" w14:textId="665E9171" w:rsidR="00D13571" w:rsidRPr="00A01B78" w:rsidRDefault="00D13571" w:rsidP="003F17A7">
      <w:pPr>
        <w:rPr>
          <w:rFonts w:ascii="Arial" w:eastAsia="Times New Roman" w:hAnsi="Arial" w:cs="Arial"/>
          <w:color w:val="000000"/>
          <w:sz w:val="22"/>
          <w:szCs w:val="22"/>
          <w:lang w:val="en-CA"/>
        </w:rPr>
      </w:pPr>
      <w:commentRangeStart w:id="29"/>
      <w:r w:rsidRPr="00A01B78">
        <w:rPr>
          <w:rFonts w:ascii="Arial" w:eastAsia="Times New Roman" w:hAnsi="Arial" w:cs="Arial"/>
          <w:color w:val="000000"/>
          <w:sz w:val="22"/>
          <w:szCs w:val="22"/>
          <w:lang w:val="en-CA"/>
        </w:rPr>
        <w:t>In response to the reviewer’s comments we now conduct simulations in 5 and 10 dimensions, in</w:t>
      </w:r>
      <w:r w:rsidR="00D4027E" w:rsidRPr="00A01B78">
        <w:rPr>
          <w:rFonts w:ascii="Arial" w:eastAsia="Times New Roman" w:hAnsi="Arial" w:cs="Arial"/>
          <w:color w:val="000000"/>
          <w:sz w:val="22"/>
          <w:szCs w:val="22"/>
          <w:lang w:val="en-CA"/>
        </w:rPr>
        <w:t xml:space="preserve"> addition to the original </w:t>
      </w:r>
      <w:del w:id="30" w:author="Microsoft Office User" w:date="2018-10-12T14:55:00Z">
        <w:r w:rsidR="00D4027E" w:rsidRPr="00A01B78" w:rsidDel="003F17A7">
          <w:rPr>
            <w:rFonts w:ascii="Arial" w:eastAsia="Times New Roman" w:hAnsi="Arial" w:cs="Arial"/>
            <w:color w:val="000000"/>
            <w:sz w:val="22"/>
            <w:szCs w:val="22"/>
            <w:lang w:val="en-CA"/>
          </w:rPr>
          <w:delText>two</w:delText>
        </w:r>
      </w:del>
      <w:ins w:id="31" w:author="Microsoft Office User" w:date="2018-10-12T14:55:00Z">
        <w:r w:rsidR="003F17A7">
          <w:rPr>
            <w:rFonts w:ascii="Arial" w:eastAsia="Times New Roman" w:hAnsi="Arial" w:cs="Arial"/>
            <w:color w:val="000000"/>
            <w:sz w:val="22"/>
            <w:szCs w:val="22"/>
            <w:lang w:val="en-CA"/>
          </w:rPr>
          <w:t>2</w:t>
        </w:r>
      </w:ins>
      <w:r w:rsidR="00D4027E" w:rsidRPr="00A01B78">
        <w:rPr>
          <w:rFonts w:ascii="Arial" w:eastAsia="Times New Roman" w:hAnsi="Arial" w:cs="Arial"/>
          <w:color w:val="000000"/>
          <w:sz w:val="22"/>
          <w:szCs w:val="22"/>
          <w:lang w:val="en-CA"/>
        </w:rPr>
        <w:t>. We chose 5 and 10 following Chevin et al. (2014).</w:t>
      </w:r>
      <w:r w:rsidR="00E33F4D" w:rsidRPr="00A01B78">
        <w:rPr>
          <w:rFonts w:ascii="Arial" w:eastAsia="Times New Roman" w:hAnsi="Arial" w:cs="Arial"/>
          <w:color w:val="000000"/>
          <w:sz w:val="22"/>
          <w:szCs w:val="22"/>
          <w:lang w:val="en-CA"/>
        </w:rPr>
        <w:t xml:space="preserve"> We present results in</w:t>
      </w:r>
      <w:r w:rsidR="008D545E" w:rsidRPr="00A01B78">
        <w:rPr>
          <w:rFonts w:ascii="Arial" w:eastAsia="Times New Roman" w:hAnsi="Arial" w:cs="Arial"/>
          <w:color w:val="000000"/>
          <w:sz w:val="22"/>
          <w:szCs w:val="22"/>
          <w:lang w:val="en-CA"/>
        </w:rPr>
        <w:t xml:space="preserve"> the new supplementary figures (see response to comment #7).</w:t>
      </w:r>
      <w:r w:rsidR="00E33F4D" w:rsidRPr="00A01B78">
        <w:rPr>
          <w:rFonts w:ascii="Arial" w:eastAsia="Times New Roman" w:hAnsi="Arial" w:cs="Arial"/>
          <w:color w:val="000000"/>
          <w:sz w:val="22"/>
          <w:szCs w:val="22"/>
          <w:lang w:val="en-CA"/>
        </w:rPr>
        <w:t xml:space="preserve"> </w:t>
      </w:r>
      <w:commentRangeEnd w:id="29"/>
      <w:r w:rsidR="003F17A7">
        <w:rPr>
          <w:rStyle w:val="CommentReference"/>
        </w:rPr>
        <w:commentReference w:id="29"/>
      </w:r>
    </w:p>
    <w:p w14:paraId="6C3537E9" w14:textId="77777777" w:rsidR="004C6419" w:rsidRPr="00A01B78" w:rsidRDefault="004C6419" w:rsidP="004C6419">
      <w:pPr>
        <w:rPr>
          <w:rFonts w:ascii="Arial" w:eastAsia="Times New Roman" w:hAnsi="Arial" w:cs="Arial"/>
          <w:i/>
          <w:color w:val="000000"/>
          <w:sz w:val="22"/>
          <w:szCs w:val="22"/>
          <w:lang w:val="en-CA"/>
        </w:rPr>
      </w:pPr>
    </w:p>
    <w:p w14:paraId="50AEC3FB" w14:textId="77777777" w:rsidR="00903CFA" w:rsidRPr="00A01B78" w:rsidRDefault="00DD2DB3" w:rsidP="00903CFA">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A specif</w:t>
      </w:r>
      <w:r w:rsidR="00D13571" w:rsidRPr="00A01B78">
        <w:rPr>
          <w:rFonts w:ascii="Arial" w:eastAsia="Times New Roman" w:hAnsi="Arial" w:cs="Arial"/>
          <w:i/>
          <w:color w:val="000000"/>
          <w:sz w:val="22"/>
          <w:szCs w:val="22"/>
          <w:lang w:val="en-CA"/>
        </w:rPr>
        <w:t>i</w:t>
      </w:r>
      <w:r w:rsidRPr="00A01B78">
        <w:rPr>
          <w:rFonts w:ascii="Arial" w:eastAsia="Times New Roman" w:hAnsi="Arial" w:cs="Arial"/>
          <w:i/>
          <w:color w:val="000000"/>
          <w:sz w:val="22"/>
          <w:szCs w:val="22"/>
          <w:lang w:val="en-CA"/>
        </w:rPr>
        <w:t>c issue here is that the distribution of allele frequencies is crucial to the outcome, but this is not investigated directly.  In particular, it is not clear whether, under the chosen parameters, variation  is due to rare alleles ("House of Cards"), rather than a continuum of common variants.  At minimum, the simulation results need to be compared with the substantial body of theory on this question.</w:t>
      </w:r>
    </w:p>
    <w:p w14:paraId="5BA14208" w14:textId="77777777" w:rsidR="00D13571" w:rsidRPr="00A01B78" w:rsidRDefault="00D13571" w:rsidP="00D13571">
      <w:pPr>
        <w:rPr>
          <w:rFonts w:ascii="Arial" w:eastAsia="Times New Roman" w:hAnsi="Arial" w:cs="Arial"/>
          <w:i/>
          <w:color w:val="000000"/>
          <w:sz w:val="22"/>
          <w:szCs w:val="22"/>
          <w:lang w:val="en-CA"/>
        </w:rPr>
      </w:pPr>
    </w:p>
    <w:p w14:paraId="7E909B00" w14:textId="648B3480" w:rsidR="00190436" w:rsidRDefault="003F17A7" w:rsidP="00190436">
      <w:pPr>
        <w:rPr>
          <w:ins w:id="32" w:author="Microsoft Office User" w:date="2018-10-12T15:02:00Z"/>
          <w:rFonts w:ascii="Arial" w:eastAsia="Times New Roman" w:hAnsi="Arial" w:cs="Arial"/>
          <w:color w:val="000000"/>
          <w:sz w:val="22"/>
          <w:szCs w:val="22"/>
          <w:lang w:val="en-CA"/>
        </w:rPr>
      </w:pPr>
      <w:ins w:id="33" w:author="Microsoft Office User" w:date="2018-10-12T14:57:00Z">
        <w:r>
          <w:rPr>
            <w:rFonts w:ascii="Arial" w:eastAsia="Times New Roman" w:hAnsi="Arial" w:cs="Arial"/>
            <w:color w:val="000000"/>
            <w:sz w:val="22"/>
            <w:szCs w:val="22"/>
            <w:lang w:val="en-CA"/>
          </w:rPr>
          <w:t xml:space="preserve">In the original submission we presented the </w:t>
        </w:r>
      </w:ins>
      <w:ins w:id="34" w:author="Microsoft Office User" w:date="2018-10-12T15:00:00Z">
        <w:r w:rsidR="00190436">
          <w:rPr>
            <w:rFonts w:ascii="Arial" w:eastAsia="Times New Roman" w:hAnsi="Arial" w:cs="Arial"/>
            <w:color w:val="000000"/>
            <w:sz w:val="22"/>
            <w:szCs w:val="22"/>
            <w:lang w:val="en-CA"/>
          </w:rPr>
          <w:t xml:space="preserve">number of derived alleles, the mean frequency of derived alleles, and the </w:t>
        </w:r>
      </w:ins>
      <w:ins w:id="35" w:author="Microsoft Office User" w:date="2018-10-12T14:57:00Z">
        <w:r>
          <w:rPr>
            <w:rFonts w:ascii="Arial" w:eastAsia="Times New Roman" w:hAnsi="Arial" w:cs="Arial"/>
            <w:color w:val="000000"/>
            <w:sz w:val="22"/>
            <w:szCs w:val="22"/>
            <w:lang w:val="en-CA"/>
          </w:rPr>
          <w:t>distribution of allelic effect</w:t>
        </w:r>
      </w:ins>
      <w:ins w:id="36" w:author="Microsoft Office User" w:date="2018-10-12T15:01:00Z">
        <w:r w:rsidR="00190436">
          <w:rPr>
            <w:rFonts w:ascii="Arial" w:eastAsia="Times New Roman" w:hAnsi="Arial" w:cs="Arial"/>
            <w:color w:val="000000"/>
            <w:sz w:val="22"/>
            <w:szCs w:val="22"/>
            <w:lang w:val="en-CA"/>
          </w:rPr>
          <w:t xml:space="preserve"> sizes in the ancestral standing genetic variation (Figure S1). To better characterize the</w:t>
        </w:r>
      </w:ins>
      <w:ins w:id="37" w:author="Microsoft Office User" w:date="2018-10-12T15:02:00Z">
        <w:r w:rsidR="00190436">
          <w:rPr>
            <w:rFonts w:ascii="Arial" w:eastAsia="Times New Roman" w:hAnsi="Arial" w:cs="Arial"/>
            <w:color w:val="000000"/>
            <w:sz w:val="22"/>
            <w:szCs w:val="22"/>
            <w:lang w:val="en-CA"/>
          </w:rPr>
          <w:t xml:space="preserve"> ancestral</w:t>
        </w:r>
      </w:ins>
      <w:ins w:id="38" w:author="Microsoft Office User" w:date="2018-10-12T15:01:00Z">
        <w:r w:rsidR="00190436">
          <w:rPr>
            <w:rFonts w:ascii="Arial" w:eastAsia="Times New Roman" w:hAnsi="Arial" w:cs="Arial"/>
            <w:color w:val="000000"/>
            <w:sz w:val="22"/>
            <w:szCs w:val="22"/>
            <w:lang w:val="en-CA"/>
          </w:rPr>
          <w:t xml:space="preserve"> standing genetic variation </w:t>
        </w:r>
      </w:ins>
      <w:del w:id="39" w:author="Microsoft Office User" w:date="2018-10-12T15:01:00Z">
        <w:r w:rsidR="00D1276E" w:rsidRPr="00A01B78" w:rsidDel="00190436">
          <w:rPr>
            <w:rFonts w:ascii="Arial" w:eastAsia="Times New Roman" w:hAnsi="Arial" w:cs="Arial"/>
            <w:color w:val="000000"/>
            <w:sz w:val="22"/>
            <w:szCs w:val="22"/>
            <w:lang w:val="en-CA"/>
          </w:rPr>
          <w:delText xml:space="preserve">We </w:delText>
        </w:r>
      </w:del>
      <w:ins w:id="40" w:author="Microsoft Office User" w:date="2018-10-12T15:01:00Z">
        <w:r w:rsidR="00190436">
          <w:rPr>
            <w:rFonts w:ascii="Arial" w:eastAsia="Times New Roman" w:hAnsi="Arial" w:cs="Arial"/>
            <w:color w:val="000000"/>
            <w:sz w:val="22"/>
            <w:szCs w:val="22"/>
            <w:lang w:val="en-CA"/>
          </w:rPr>
          <w:t>w</w:t>
        </w:r>
        <w:r w:rsidR="00190436" w:rsidRPr="00A01B78">
          <w:rPr>
            <w:rFonts w:ascii="Arial" w:eastAsia="Times New Roman" w:hAnsi="Arial" w:cs="Arial"/>
            <w:color w:val="000000"/>
            <w:sz w:val="22"/>
            <w:szCs w:val="22"/>
            <w:lang w:val="en-CA"/>
          </w:rPr>
          <w:t xml:space="preserve">e </w:t>
        </w:r>
      </w:ins>
      <w:r w:rsidR="00D1276E" w:rsidRPr="00A01B78">
        <w:rPr>
          <w:rFonts w:ascii="Arial" w:eastAsia="Times New Roman" w:hAnsi="Arial" w:cs="Arial"/>
          <w:color w:val="000000"/>
          <w:sz w:val="22"/>
          <w:szCs w:val="22"/>
          <w:lang w:val="en-CA"/>
        </w:rPr>
        <w:t xml:space="preserve">now </w:t>
      </w:r>
      <w:ins w:id="41" w:author="Microsoft Office User" w:date="2018-10-12T15:02:00Z">
        <w:r w:rsidR="00190436">
          <w:rPr>
            <w:rFonts w:ascii="Arial" w:eastAsia="Times New Roman" w:hAnsi="Arial" w:cs="Arial"/>
            <w:color w:val="000000"/>
            <w:sz w:val="22"/>
            <w:szCs w:val="22"/>
            <w:lang w:val="en-CA"/>
          </w:rPr>
          <w:t xml:space="preserve">also </w:t>
        </w:r>
      </w:ins>
      <w:r w:rsidR="00D1276E" w:rsidRPr="00A01B78">
        <w:rPr>
          <w:rFonts w:ascii="Arial" w:eastAsia="Times New Roman" w:hAnsi="Arial" w:cs="Arial"/>
          <w:color w:val="000000"/>
          <w:sz w:val="22"/>
          <w:szCs w:val="22"/>
          <w:lang w:val="en-CA"/>
        </w:rPr>
        <w:t xml:space="preserve">show the </w:t>
      </w:r>
      <w:r w:rsidR="006A0A61" w:rsidRPr="00A01B78">
        <w:rPr>
          <w:rFonts w:ascii="Arial" w:eastAsia="Times New Roman" w:hAnsi="Arial" w:cs="Arial"/>
          <w:color w:val="000000"/>
          <w:sz w:val="22"/>
          <w:szCs w:val="22"/>
          <w:lang w:val="en-CA"/>
        </w:rPr>
        <w:t xml:space="preserve">site frequency spectrum </w:t>
      </w:r>
      <w:del w:id="42" w:author="Microsoft Office User" w:date="2018-10-12T15:02:00Z">
        <w:r w:rsidR="006A0A61" w:rsidRPr="00A01B78" w:rsidDel="00190436">
          <w:rPr>
            <w:rFonts w:ascii="Arial" w:eastAsia="Times New Roman" w:hAnsi="Arial" w:cs="Arial"/>
            <w:color w:val="000000"/>
            <w:sz w:val="22"/>
            <w:szCs w:val="22"/>
            <w:lang w:val="en-CA"/>
          </w:rPr>
          <w:delText xml:space="preserve">in the ancestor in the supplementary materials </w:delText>
        </w:r>
      </w:del>
      <w:r w:rsidR="006A0A61" w:rsidRPr="00A01B78">
        <w:rPr>
          <w:rFonts w:ascii="Arial" w:eastAsia="Times New Roman" w:hAnsi="Arial" w:cs="Arial"/>
          <w:color w:val="000000"/>
          <w:sz w:val="22"/>
          <w:szCs w:val="22"/>
          <w:lang w:val="en-CA"/>
        </w:rPr>
        <w:t xml:space="preserve">(Fig. </w:t>
      </w:r>
      <w:r w:rsidR="006A0A61" w:rsidRPr="00A01B78">
        <w:rPr>
          <w:rFonts w:ascii="Arial" w:eastAsia="Times New Roman" w:hAnsi="Arial" w:cs="Arial"/>
          <w:color w:val="000000"/>
          <w:sz w:val="22"/>
          <w:szCs w:val="22"/>
          <w:highlight w:val="yellow"/>
          <w:lang w:val="en-CA"/>
        </w:rPr>
        <w:t>SX</w:t>
      </w:r>
      <w:r w:rsidR="006A0A61" w:rsidRPr="00A01B78">
        <w:rPr>
          <w:rFonts w:ascii="Arial" w:eastAsia="Times New Roman" w:hAnsi="Arial" w:cs="Arial"/>
          <w:color w:val="000000"/>
          <w:sz w:val="22"/>
          <w:szCs w:val="22"/>
          <w:lang w:val="en-CA"/>
        </w:rPr>
        <w:t>)</w:t>
      </w:r>
      <w:r w:rsidR="00B31D2D" w:rsidRPr="00A01B78">
        <w:rPr>
          <w:rFonts w:ascii="Arial" w:eastAsia="Times New Roman" w:hAnsi="Arial" w:cs="Arial"/>
          <w:color w:val="000000"/>
          <w:sz w:val="22"/>
          <w:szCs w:val="22"/>
          <w:lang w:val="en-CA"/>
        </w:rPr>
        <w:t xml:space="preserve">. </w:t>
      </w:r>
      <w:ins w:id="43" w:author="Microsoft Office User" w:date="2018-10-12T15:06:00Z">
        <w:r w:rsidR="00791624">
          <w:rPr>
            <w:rFonts w:ascii="Arial" w:eastAsia="Times New Roman" w:hAnsi="Arial" w:cs="Arial"/>
            <w:color w:val="000000"/>
            <w:sz w:val="22"/>
            <w:szCs w:val="22"/>
            <w:lang w:val="en-CA"/>
          </w:rPr>
          <w:t xml:space="preserve">Together these four plots give a great amount of information about the nature of </w:t>
        </w:r>
      </w:ins>
      <w:ins w:id="44" w:author="Microsoft Office User" w:date="2018-10-12T15:07:00Z">
        <w:r w:rsidR="00791624">
          <w:rPr>
            <w:rFonts w:ascii="Arial" w:eastAsia="Times New Roman" w:hAnsi="Arial" w:cs="Arial"/>
            <w:color w:val="000000"/>
            <w:sz w:val="22"/>
            <w:szCs w:val="22"/>
            <w:lang w:val="en-CA"/>
          </w:rPr>
          <w:t>the ancestral</w:t>
        </w:r>
      </w:ins>
      <w:ins w:id="45" w:author="Microsoft Office User" w:date="2018-10-12T15:06:00Z">
        <w:r w:rsidR="00791624">
          <w:rPr>
            <w:rFonts w:ascii="Arial" w:eastAsia="Times New Roman" w:hAnsi="Arial" w:cs="Arial"/>
            <w:color w:val="000000"/>
            <w:sz w:val="22"/>
            <w:szCs w:val="22"/>
            <w:lang w:val="en-CA"/>
          </w:rPr>
          <w:t xml:space="preserve"> standing genetic </w:t>
        </w:r>
      </w:ins>
      <w:ins w:id="46" w:author="Microsoft Office User" w:date="2018-10-12T15:07:00Z">
        <w:r w:rsidR="00791624">
          <w:rPr>
            <w:rFonts w:ascii="Arial" w:eastAsia="Times New Roman" w:hAnsi="Arial" w:cs="Arial"/>
            <w:color w:val="000000"/>
            <w:sz w:val="22"/>
            <w:szCs w:val="22"/>
            <w:lang w:val="en-CA"/>
          </w:rPr>
          <w:t>variation assumed in our study.</w:t>
        </w:r>
      </w:ins>
    </w:p>
    <w:p w14:paraId="23F16DC6" w14:textId="77777777" w:rsidR="00190436" w:rsidRDefault="00190436" w:rsidP="00190436">
      <w:pPr>
        <w:rPr>
          <w:ins w:id="47" w:author="Microsoft Office User" w:date="2018-10-12T15:02:00Z"/>
          <w:rFonts w:ascii="Arial" w:eastAsia="Times New Roman" w:hAnsi="Arial" w:cs="Arial"/>
          <w:color w:val="000000"/>
          <w:sz w:val="22"/>
          <w:szCs w:val="22"/>
          <w:lang w:val="en-CA"/>
        </w:rPr>
      </w:pPr>
    </w:p>
    <w:p w14:paraId="676ED67B" w14:textId="77777777" w:rsidR="00495FF8" w:rsidRDefault="00495FF8" w:rsidP="00190436">
      <w:pPr>
        <w:rPr>
          <w:ins w:id="48" w:author="Microsoft Office User" w:date="2018-10-12T15:06:00Z"/>
          <w:rFonts w:ascii="Arial" w:eastAsia="Times New Roman" w:hAnsi="Arial" w:cs="Arial"/>
          <w:color w:val="000000"/>
          <w:sz w:val="22"/>
          <w:szCs w:val="22"/>
          <w:lang w:val="en-CA"/>
        </w:rPr>
      </w:pPr>
    </w:p>
    <w:p w14:paraId="546F228B" w14:textId="0C975054" w:rsidR="00D13571" w:rsidRPr="00A01B78" w:rsidRDefault="00B31D2D" w:rsidP="00190436">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From this figure, it is clear that allele f</w:t>
      </w:r>
      <w:r w:rsidR="008D545E" w:rsidRPr="00A01B78">
        <w:rPr>
          <w:rFonts w:ascii="Arial" w:eastAsia="Times New Roman" w:hAnsi="Arial" w:cs="Arial"/>
          <w:color w:val="000000"/>
          <w:sz w:val="22"/>
          <w:szCs w:val="22"/>
          <w:lang w:val="en-CA"/>
        </w:rPr>
        <w:t xml:space="preserve">requencies are more akin to a continuum of alleles (Gaussian, rather than house of cards). </w:t>
      </w:r>
      <w:commentRangeStart w:id="49"/>
      <w:r w:rsidRPr="00A01B78">
        <w:rPr>
          <w:rFonts w:ascii="Arial" w:eastAsia="Times New Roman" w:hAnsi="Arial" w:cs="Arial"/>
          <w:color w:val="000000"/>
          <w:sz w:val="22"/>
          <w:szCs w:val="22"/>
          <w:lang w:val="en-CA"/>
        </w:rPr>
        <w:t xml:space="preserve">We briefly describe this result as it relates to the emergent segregation variance and discuss Turelli, Kingman, and Slatkin &amp; Lande. </w:t>
      </w:r>
      <w:r w:rsidR="008D545E" w:rsidRPr="00A01B78">
        <w:rPr>
          <w:rFonts w:ascii="Arial" w:eastAsia="Times New Roman" w:hAnsi="Arial" w:cs="Arial"/>
          <w:color w:val="000000"/>
          <w:sz w:val="22"/>
          <w:szCs w:val="22"/>
          <w:highlight w:val="yellow"/>
          <w:lang w:val="en-CA"/>
        </w:rPr>
        <w:t>NEEDS WORK</w:t>
      </w:r>
      <w:commentRangeEnd w:id="49"/>
      <w:r w:rsidR="007760B9">
        <w:rPr>
          <w:rStyle w:val="CommentReference"/>
        </w:rPr>
        <w:commentReference w:id="49"/>
      </w:r>
    </w:p>
    <w:p w14:paraId="468D0F14" w14:textId="77777777" w:rsidR="00D13571" w:rsidRPr="00A01B78" w:rsidRDefault="00D13571" w:rsidP="00D13571">
      <w:pPr>
        <w:rPr>
          <w:rFonts w:ascii="Arial" w:eastAsia="Times New Roman" w:hAnsi="Arial" w:cs="Arial"/>
          <w:i/>
          <w:color w:val="000000"/>
          <w:sz w:val="22"/>
          <w:szCs w:val="22"/>
          <w:lang w:val="en-CA"/>
        </w:rPr>
      </w:pPr>
    </w:p>
    <w:p w14:paraId="2C885147" w14:textId="77777777" w:rsidR="00903CFA" w:rsidRPr="00A01B78" w:rsidRDefault="00DD2DB3" w:rsidP="00903CFA">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 xml:space="preserve">Barton (1989) derives results for the rate of speciation under stabilising selection towards a common optimum. That was for a two-allele model, but results may be similar </w:t>
      </w:r>
      <w:r w:rsidRPr="00A01B78">
        <w:rPr>
          <w:rFonts w:ascii="Arial" w:eastAsia="Times New Roman" w:hAnsi="Arial" w:cs="Arial"/>
          <w:i/>
          <w:color w:val="000000"/>
          <w:sz w:val="22"/>
          <w:szCs w:val="22"/>
          <w:lang w:val="en-CA"/>
        </w:rPr>
        <w:lastRenderedPageBreak/>
        <w:t>if the simulations here are in the rare allele ("HoC") regime (which is not clear).  This needs some discussion, and ideally, quantitative comparison.</w:t>
      </w:r>
    </w:p>
    <w:p w14:paraId="04A2D090" w14:textId="77777777" w:rsidR="00D13571" w:rsidRPr="00A01B78" w:rsidRDefault="00D13571" w:rsidP="00D13571">
      <w:pPr>
        <w:rPr>
          <w:rFonts w:ascii="Arial" w:eastAsia="Times New Roman" w:hAnsi="Arial" w:cs="Arial"/>
          <w:i/>
          <w:color w:val="000000"/>
          <w:sz w:val="22"/>
          <w:szCs w:val="22"/>
          <w:lang w:val="en-CA"/>
        </w:rPr>
      </w:pPr>
    </w:p>
    <w:p w14:paraId="7527C787" w14:textId="77777777" w:rsidR="00D13571" w:rsidRPr="00A01B78" w:rsidRDefault="00DC7844" w:rsidP="00D13571">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w:t>
      </w:r>
      <w:r w:rsidR="0000534C" w:rsidRPr="00A01B78">
        <w:rPr>
          <w:rFonts w:ascii="Arial" w:eastAsia="Times New Roman" w:hAnsi="Arial" w:cs="Arial"/>
          <w:color w:val="000000"/>
          <w:sz w:val="22"/>
          <w:szCs w:val="22"/>
          <w:lang w:val="en-CA"/>
        </w:rPr>
        <w:t xml:space="preserve"> now discuss our results in the context of population genetic theory more thoroughly. Barton (1989) considers a case where two populations experience stabilizing selection and diverge due to drift. Eventually, the populations become so diverged that unfit recombinants are produced. The model is not directly comparable to our central analyses because in Barton’s case the populations do not undergo adaptation and since the majority of differences accumulate during and not after adaptation the individuals accumulate RI more rapidly. </w:t>
      </w:r>
      <w:r w:rsidR="00772D1A" w:rsidRPr="00A01B78">
        <w:rPr>
          <w:rFonts w:ascii="Arial" w:eastAsia="Times New Roman" w:hAnsi="Arial" w:cs="Arial"/>
          <w:color w:val="000000"/>
          <w:sz w:val="22"/>
          <w:szCs w:val="22"/>
          <w:lang w:val="en-CA"/>
        </w:rPr>
        <w:t>Under his parameters Barton finds that the reduction in fitness of the F2 is 0.1 relative to parents.</w:t>
      </w:r>
    </w:p>
    <w:p w14:paraId="4CD89F6A" w14:textId="77777777" w:rsidR="00316BB5" w:rsidRPr="00A01B78" w:rsidRDefault="00316BB5" w:rsidP="00D13571">
      <w:pPr>
        <w:rPr>
          <w:rFonts w:ascii="Arial" w:eastAsia="Times New Roman" w:hAnsi="Arial" w:cs="Arial"/>
          <w:color w:val="000000"/>
          <w:sz w:val="22"/>
          <w:szCs w:val="22"/>
          <w:lang w:val="en-CA"/>
        </w:rPr>
      </w:pPr>
    </w:p>
    <w:p w14:paraId="2D688EEF" w14:textId="1F3392F1" w:rsidR="00316BB5" w:rsidRPr="00A01B78" w:rsidRDefault="00316BB5" w:rsidP="00D13571">
      <w:pPr>
        <w:rPr>
          <w:rFonts w:ascii="Arial" w:eastAsia="Times New Roman" w:hAnsi="Arial" w:cs="Arial"/>
          <w:color w:val="000000"/>
          <w:sz w:val="22"/>
          <w:szCs w:val="22"/>
          <w:lang w:val="en-CA"/>
        </w:rPr>
      </w:pPr>
      <w:commentRangeStart w:id="50"/>
      <w:r w:rsidRPr="00A01B78">
        <w:rPr>
          <w:rFonts w:ascii="Arial" w:eastAsia="Times New Roman" w:hAnsi="Arial" w:cs="Arial"/>
          <w:color w:val="000000"/>
          <w:sz w:val="22"/>
          <w:szCs w:val="22"/>
          <w:highlight w:val="yellow"/>
          <w:lang w:val="en-CA"/>
        </w:rPr>
        <w:t>Should we conduct some simulations to compare? Can generate sims with barton’s values on p.72?</w:t>
      </w:r>
      <w:commentRangeEnd w:id="50"/>
      <w:r w:rsidR="007760B9">
        <w:rPr>
          <w:rStyle w:val="CommentReference"/>
        </w:rPr>
        <w:commentReference w:id="50"/>
      </w:r>
    </w:p>
    <w:p w14:paraId="121E6E1F" w14:textId="77777777" w:rsidR="00D13571" w:rsidRPr="00A01B78" w:rsidRDefault="00D13571" w:rsidP="00D13571">
      <w:pPr>
        <w:rPr>
          <w:rFonts w:ascii="Arial" w:eastAsia="Times New Roman" w:hAnsi="Arial" w:cs="Arial"/>
          <w:i/>
          <w:color w:val="000000"/>
          <w:sz w:val="22"/>
          <w:szCs w:val="22"/>
          <w:lang w:val="en-CA"/>
        </w:rPr>
      </w:pPr>
    </w:p>
    <w:p w14:paraId="34735A47" w14:textId="77777777" w:rsidR="00903CFA" w:rsidRPr="00A01B78" w:rsidRDefault="00DD2DB3" w:rsidP="00903CFA">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The simulations are rather inefficient, in that a large # are culled in each generation. It would save electricity to draw parents in proportion to their fithess, as in a standard Wright-Fisher model.</w:t>
      </w:r>
    </w:p>
    <w:p w14:paraId="485B266A" w14:textId="77777777" w:rsidR="00D13571" w:rsidRPr="00A01B78" w:rsidRDefault="00D13571" w:rsidP="00D13571">
      <w:pPr>
        <w:rPr>
          <w:rFonts w:ascii="Arial" w:eastAsia="Times New Roman" w:hAnsi="Arial" w:cs="Arial"/>
          <w:i/>
          <w:color w:val="000000"/>
          <w:sz w:val="22"/>
          <w:szCs w:val="22"/>
          <w:lang w:val="en-CA"/>
        </w:rPr>
      </w:pPr>
    </w:p>
    <w:p w14:paraId="6BDD9B6E" w14:textId="77777777" w:rsidR="00D13571" w:rsidRPr="00A01B78" w:rsidRDefault="00D13571" w:rsidP="00D13571">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This is a good suggestion and has been implemented in</w:t>
      </w:r>
      <w:r w:rsidR="00DC7844" w:rsidRPr="00A01B78">
        <w:rPr>
          <w:rFonts w:ascii="Arial" w:eastAsia="Times New Roman" w:hAnsi="Arial" w:cs="Arial"/>
          <w:color w:val="000000"/>
          <w:sz w:val="22"/>
          <w:szCs w:val="22"/>
          <w:lang w:val="en-CA"/>
        </w:rPr>
        <w:t xml:space="preserve"> the simulations conducted in</w:t>
      </w:r>
      <w:r w:rsidRPr="00A01B78">
        <w:rPr>
          <w:rFonts w:ascii="Arial" w:eastAsia="Times New Roman" w:hAnsi="Arial" w:cs="Arial"/>
          <w:color w:val="000000"/>
          <w:sz w:val="22"/>
          <w:szCs w:val="22"/>
          <w:lang w:val="en-CA"/>
        </w:rPr>
        <w:t xml:space="preserve"> our revision. </w:t>
      </w:r>
      <w:r w:rsidR="002F78EB" w:rsidRPr="00A01B78">
        <w:rPr>
          <w:rFonts w:ascii="Arial" w:eastAsia="Times New Roman" w:hAnsi="Arial" w:cs="Arial"/>
          <w:color w:val="000000"/>
          <w:sz w:val="22"/>
          <w:szCs w:val="22"/>
          <w:lang w:val="en-CA"/>
        </w:rPr>
        <w:t>We als</w:t>
      </w:r>
      <w:r w:rsidR="00E33F4D" w:rsidRPr="00A01B78">
        <w:rPr>
          <w:rFonts w:ascii="Arial" w:eastAsia="Times New Roman" w:hAnsi="Arial" w:cs="Arial"/>
          <w:color w:val="000000"/>
          <w:sz w:val="22"/>
          <w:szCs w:val="22"/>
          <w:lang w:val="en-CA"/>
        </w:rPr>
        <w:t xml:space="preserve">o hold population size constant (see </w:t>
      </w:r>
      <w:r w:rsidR="00E33F4D" w:rsidRPr="00A01B78">
        <w:rPr>
          <w:rFonts w:ascii="Arial" w:eastAsia="Times New Roman" w:hAnsi="Arial" w:cs="Arial"/>
          <w:color w:val="000000"/>
          <w:sz w:val="22"/>
          <w:szCs w:val="22"/>
          <w:highlight w:val="yellow"/>
          <w:lang w:val="en-CA"/>
        </w:rPr>
        <w:t>#12</w:t>
      </w:r>
      <w:r w:rsidR="00E33F4D" w:rsidRPr="00A01B78">
        <w:rPr>
          <w:rFonts w:ascii="Arial" w:eastAsia="Times New Roman" w:hAnsi="Arial" w:cs="Arial"/>
          <w:color w:val="000000"/>
          <w:sz w:val="22"/>
          <w:szCs w:val="22"/>
          <w:lang w:val="en-CA"/>
        </w:rPr>
        <w:t>)</w:t>
      </w:r>
    </w:p>
    <w:p w14:paraId="2FA0AC85" w14:textId="77777777" w:rsidR="00D13571" w:rsidRPr="00A01B78" w:rsidRDefault="00D13571" w:rsidP="00D13571">
      <w:pPr>
        <w:rPr>
          <w:rFonts w:ascii="Arial" w:eastAsia="Times New Roman" w:hAnsi="Arial" w:cs="Arial"/>
          <w:i/>
          <w:color w:val="000000"/>
          <w:sz w:val="22"/>
          <w:szCs w:val="22"/>
          <w:lang w:val="en-CA"/>
        </w:rPr>
      </w:pPr>
    </w:p>
    <w:p w14:paraId="420730F9" w14:textId="77777777" w:rsidR="00DD2DB3" w:rsidRPr="00A01B78" w:rsidRDefault="00DD2DB3" w:rsidP="00903CFA">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Populations may go extinct, or suffer severe bottlenecks. Does this happen often? It would be cleaner just to fix population size, and avoid introducing the additional process of density fluctuation. (</w:t>
      </w:r>
      <w:r w:rsidR="00E41EA7" w:rsidRPr="00A01B78">
        <w:rPr>
          <w:rFonts w:ascii="Arial" w:eastAsia="Times New Roman" w:hAnsi="Arial" w:cs="Arial"/>
          <w:i/>
          <w:color w:val="000000"/>
          <w:sz w:val="22"/>
          <w:szCs w:val="22"/>
          <w:lang w:val="en-CA"/>
        </w:rPr>
        <w:t>And, more efficient - see above)</w:t>
      </w:r>
    </w:p>
    <w:p w14:paraId="28EEA550" w14:textId="77777777" w:rsidR="00DC7844" w:rsidRPr="00A01B78" w:rsidRDefault="00DC7844" w:rsidP="00DC7844">
      <w:pPr>
        <w:rPr>
          <w:rFonts w:ascii="Arial" w:eastAsia="Times New Roman" w:hAnsi="Arial" w:cs="Arial"/>
          <w:i/>
          <w:color w:val="000000"/>
          <w:sz w:val="22"/>
          <w:szCs w:val="22"/>
          <w:lang w:val="en-CA"/>
        </w:rPr>
      </w:pPr>
    </w:p>
    <w:p w14:paraId="6648B445" w14:textId="42F1529F" w:rsidR="00DC7844" w:rsidRPr="00A01B78" w:rsidRDefault="00E33F4D" w:rsidP="00DC7844">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Under the conditions we explore</w:t>
      </w:r>
      <w:r w:rsidR="00432926" w:rsidRPr="00A01B78">
        <w:rPr>
          <w:rFonts w:ascii="Arial" w:eastAsia="Times New Roman" w:hAnsi="Arial" w:cs="Arial"/>
          <w:color w:val="000000"/>
          <w:sz w:val="22"/>
          <w:szCs w:val="22"/>
          <w:lang w:val="en-CA"/>
        </w:rPr>
        <w:t>d</w:t>
      </w:r>
      <w:r w:rsidRPr="00A01B78">
        <w:rPr>
          <w:rFonts w:ascii="Arial" w:eastAsia="Times New Roman" w:hAnsi="Arial" w:cs="Arial"/>
          <w:color w:val="000000"/>
          <w:sz w:val="22"/>
          <w:szCs w:val="22"/>
          <w:lang w:val="en-CA"/>
        </w:rPr>
        <w:t xml:space="preserve"> in the </w:t>
      </w:r>
      <w:r w:rsidR="00432926" w:rsidRPr="00A01B78">
        <w:rPr>
          <w:rFonts w:ascii="Arial" w:eastAsia="Times New Roman" w:hAnsi="Arial" w:cs="Arial"/>
          <w:color w:val="000000"/>
          <w:sz w:val="22"/>
          <w:szCs w:val="22"/>
          <w:lang w:val="en-CA"/>
        </w:rPr>
        <w:t>original submission</w:t>
      </w:r>
      <w:r w:rsidRPr="00A01B78">
        <w:rPr>
          <w:rFonts w:ascii="Arial" w:eastAsia="Times New Roman" w:hAnsi="Arial" w:cs="Arial"/>
          <w:color w:val="000000"/>
          <w:sz w:val="22"/>
          <w:szCs w:val="22"/>
          <w:lang w:val="en-CA"/>
        </w:rPr>
        <w:t>,</w:t>
      </w:r>
      <w:r w:rsidR="00432926" w:rsidRPr="00A01B78">
        <w:rPr>
          <w:rFonts w:ascii="Arial" w:eastAsia="Times New Roman" w:hAnsi="Arial" w:cs="Arial"/>
          <w:color w:val="000000"/>
          <w:sz w:val="22"/>
          <w:szCs w:val="22"/>
          <w:lang w:val="en-CA"/>
        </w:rPr>
        <w:t xml:space="preserve"> it was the case that</w:t>
      </w:r>
      <w:r w:rsidRPr="00A01B78">
        <w:rPr>
          <w:rFonts w:ascii="Arial" w:eastAsia="Times New Roman" w:hAnsi="Arial" w:cs="Arial"/>
          <w:color w:val="000000"/>
          <w:sz w:val="22"/>
          <w:szCs w:val="22"/>
          <w:lang w:val="en-CA"/>
        </w:rPr>
        <w:t xml:space="preserve"> p</w:t>
      </w:r>
      <w:r w:rsidR="00D4027E" w:rsidRPr="00A01B78">
        <w:rPr>
          <w:rFonts w:ascii="Arial" w:eastAsia="Times New Roman" w:hAnsi="Arial" w:cs="Arial"/>
          <w:color w:val="000000"/>
          <w:sz w:val="22"/>
          <w:szCs w:val="22"/>
          <w:lang w:val="en-CA"/>
        </w:rPr>
        <w:t xml:space="preserve">opulations </w:t>
      </w:r>
      <w:r w:rsidRPr="00A01B78">
        <w:rPr>
          <w:rFonts w:ascii="Arial" w:eastAsia="Times New Roman" w:hAnsi="Arial" w:cs="Arial"/>
          <w:color w:val="000000"/>
          <w:sz w:val="22"/>
          <w:szCs w:val="22"/>
          <w:lang w:val="en-CA"/>
        </w:rPr>
        <w:t xml:space="preserve">rarely </w:t>
      </w:r>
      <w:r w:rsidR="00432926" w:rsidRPr="00A01B78">
        <w:rPr>
          <w:rFonts w:ascii="Arial" w:eastAsia="Times New Roman" w:hAnsi="Arial" w:cs="Arial"/>
          <w:color w:val="000000"/>
          <w:sz w:val="22"/>
          <w:szCs w:val="22"/>
          <w:lang w:val="en-CA"/>
        </w:rPr>
        <w:t>went</w:t>
      </w:r>
      <w:r w:rsidRPr="00A01B78">
        <w:rPr>
          <w:rFonts w:ascii="Arial" w:eastAsia="Times New Roman" w:hAnsi="Arial" w:cs="Arial"/>
          <w:color w:val="000000"/>
          <w:sz w:val="22"/>
          <w:szCs w:val="22"/>
          <w:lang w:val="en-CA"/>
        </w:rPr>
        <w:t xml:space="preserve"> extinct</w:t>
      </w:r>
      <w:r w:rsidR="00D4027E" w:rsidRPr="00A01B78">
        <w:rPr>
          <w:rFonts w:ascii="Arial" w:eastAsia="Times New Roman" w:hAnsi="Arial" w:cs="Arial"/>
          <w:color w:val="000000"/>
          <w:sz w:val="22"/>
          <w:szCs w:val="22"/>
          <w:lang w:val="en-CA"/>
        </w:rPr>
        <w:t xml:space="preserve">. </w:t>
      </w:r>
      <w:r w:rsidR="00EA504B" w:rsidRPr="00A01B78">
        <w:rPr>
          <w:rFonts w:ascii="Arial" w:eastAsia="Times New Roman" w:hAnsi="Arial" w:cs="Arial"/>
          <w:color w:val="000000"/>
          <w:sz w:val="22"/>
          <w:szCs w:val="22"/>
          <w:lang w:val="en-CA"/>
        </w:rPr>
        <w:t xml:space="preserve">This is a good suggestion and population size is </w:t>
      </w:r>
      <w:r w:rsidR="00316BB5" w:rsidRPr="00A01B78">
        <w:rPr>
          <w:rFonts w:ascii="Arial" w:eastAsia="Times New Roman" w:hAnsi="Arial" w:cs="Arial"/>
          <w:color w:val="000000"/>
          <w:sz w:val="22"/>
          <w:szCs w:val="22"/>
          <w:lang w:val="en-CA"/>
        </w:rPr>
        <w:t>now set at a fixed size.</w:t>
      </w:r>
    </w:p>
    <w:p w14:paraId="0E389C7A" w14:textId="77777777" w:rsidR="00DC7844" w:rsidRPr="00A01B78" w:rsidRDefault="00DC7844" w:rsidP="00DC7844">
      <w:pPr>
        <w:rPr>
          <w:rFonts w:ascii="Arial" w:eastAsia="Times New Roman" w:hAnsi="Arial" w:cs="Arial"/>
          <w:i/>
          <w:color w:val="000000"/>
          <w:sz w:val="22"/>
          <w:szCs w:val="22"/>
          <w:lang w:val="en-CA"/>
        </w:rPr>
      </w:pPr>
    </w:p>
    <w:p w14:paraId="2CD7ACE5" w14:textId="5497EB75"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139 - Fraisse et al is not the appropriate refe</w:t>
      </w:r>
      <w:r w:rsidR="007D5540" w:rsidRPr="00A01B78">
        <w:rPr>
          <w:rFonts w:ascii="Arial" w:eastAsia="Times New Roman" w:hAnsi="Arial" w:cs="Arial"/>
          <w:i/>
          <w:color w:val="000000"/>
          <w:sz w:val="22"/>
          <w:szCs w:val="22"/>
          <w:lang w:val="en-CA"/>
        </w:rPr>
        <w:t>rence here - one of Lande's ear</w:t>
      </w:r>
      <w:r w:rsidRPr="00A01B78">
        <w:rPr>
          <w:rFonts w:ascii="Arial" w:eastAsia="Times New Roman" w:hAnsi="Arial" w:cs="Arial"/>
          <w:i/>
          <w:color w:val="000000"/>
          <w:sz w:val="22"/>
          <w:szCs w:val="22"/>
          <w:lang w:val="en-CA"/>
        </w:rPr>
        <w:t>ly papers on multitrait stabilising selection would be more appropriate.</w:t>
      </w:r>
    </w:p>
    <w:p w14:paraId="691085FC" w14:textId="77777777" w:rsidR="00E41EA7" w:rsidRPr="00A01B78" w:rsidRDefault="00E41EA7" w:rsidP="00E41EA7">
      <w:pPr>
        <w:rPr>
          <w:rFonts w:ascii="Arial" w:eastAsia="Times New Roman" w:hAnsi="Arial" w:cs="Arial"/>
          <w:i/>
          <w:color w:val="000000"/>
          <w:sz w:val="22"/>
          <w:szCs w:val="22"/>
          <w:lang w:val="en-CA"/>
        </w:rPr>
      </w:pPr>
    </w:p>
    <w:p w14:paraId="39F1089D" w14:textId="52EAA900" w:rsidR="00E41EA7" w:rsidRPr="00A01B78" w:rsidRDefault="00E41EA7" w:rsidP="00E41EA7">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now cite Lande (</w:t>
      </w:r>
      <w:r w:rsidR="00576150" w:rsidRPr="00A01B78">
        <w:rPr>
          <w:rFonts w:ascii="Arial" w:eastAsia="Times New Roman" w:hAnsi="Arial" w:cs="Arial"/>
          <w:color w:val="000000"/>
          <w:sz w:val="22"/>
          <w:szCs w:val="22"/>
          <w:lang w:val="en-CA"/>
        </w:rPr>
        <w:t>1979</w:t>
      </w:r>
      <w:r w:rsidR="00486E82" w:rsidRPr="00A01B78">
        <w:rPr>
          <w:rFonts w:ascii="Arial" w:eastAsia="Times New Roman" w:hAnsi="Arial" w:cs="Arial"/>
          <w:color w:val="000000"/>
          <w:sz w:val="22"/>
          <w:szCs w:val="22"/>
          <w:lang w:val="en-CA"/>
        </w:rPr>
        <w:t>) instead of Fraïsse.</w:t>
      </w:r>
      <w:r w:rsidR="00196C36" w:rsidRPr="00A01B78">
        <w:rPr>
          <w:rFonts w:ascii="Arial" w:eastAsia="Times New Roman" w:hAnsi="Arial" w:cs="Arial"/>
          <w:color w:val="000000"/>
          <w:sz w:val="22"/>
          <w:szCs w:val="22"/>
          <w:lang w:val="en-CA"/>
        </w:rPr>
        <w:t xml:space="preserve"> </w:t>
      </w:r>
    </w:p>
    <w:p w14:paraId="6EE4305F" w14:textId="77777777" w:rsidR="00E41EA7" w:rsidRPr="00A01B78" w:rsidRDefault="00E41EA7" w:rsidP="00E41EA7">
      <w:pPr>
        <w:rPr>
          <w:rFonts w:ascii="Arial" w:eastAsia="Times New Roman" w:hAnsi="Arial" w:cs="Arial"/>
          <w:i/>
          <w:color w:val="000000"/>
          <w:sz w:val="22"/>
          <w:szCs w:val="22"/>
          <w:lang w:val="en-CA"/>
        </w:rPr>
      </w:pPr>
    </w:p>
    <w:p w14:paraId="43209556" w14:textId="77777777" w:rsidR="00903CFA" w:rsidRPr="00A01B78" w:rsidRDefault="00DD2DB3" w:rsidP="00903CFA">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-Separate populations that remain at high population size throughout will slowly diverge over time, even with a constant optimum.  The reduction in N from 10000 to 1000 will increase the rate of divergence due to drift between alternative "adaptive peaks".  Really, one would like to know how the rate of divergence (eg measured by segregation variance) depends on population size. There are simple theoretical predictions for this, which could be used to check the simulations.</w:t>
      </w:r>
    </w:p>
    <w:p w14:paraId="540DE293" w14:textId="77777777" w:rsidR="007D1FE8" w:rsidRPr="00A01B78" w:rsidRDefault="007D1FE8" w:rsidP="007D1FE8">
      <w:pPr>
        <w:rPr>
          <w:rFonts w:ascii="Arial" w:eastAsia="Times New Roman" w:hAnsi="Arial" w:cs="Arial"/>
          <w:i/>
          <w:color w:val="000000"/>
          <w:sz w:val="22"/>
          <w:szCs w:val="22"/>
          <w:lang w:val="en-CA"/>
        </w:rPr>
      </w:pPr>
    </w:p>
    <w:p w14:paraId="33BA158B" w14:textId="30994277" w:rsidR="00855CB2" w:rsidRPr="00A01B78" w:rsidRDefault="00855CB2" w:rsidP="007D1FE8">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show in a new supplementary figure how divergence (</w:t>
      </w:r>
      <w:r w:rsidR="007D5540" w:rsidRPr="00A01B78">
        <w:rPr>
          <w:rFonts w:ascii="Arial" w:eastAsia="Times New Roman" w:hAnsi="Arial" w:cs="Arial"/>
          <w:color w:val="000000"/>
          <w:sz w:val="22"/>
          <w:szCs w:val="22"/>
          <w:lang w:val="en-CA"/>
        </w:rPr>
        <w:t>F</w:t>
      </w:r>
      <w:r w:rsidR="007D5540" w:rsidRPr="00A01B78">
        <w:rPr>
          <w:rFonts w:ascii="Arial" w:eastAsia="Times New Roman" w:hAnsi="Arial" w:cs="Arial"/>
          <w:color w:val="000000"/>
          <w:sz w:val="22"/>
          <w:szCs w:val="22"/>
          <w:vertAlign w:val="subscript"/>
          <w:lang w:val="en-CA"/>
        </w:rPr>
        <w:t>ST</w:t>
      </w:r>
      <w:r w:rsidR="007D5540" w:rsidRPr="00A01B78">
        <w:rPr>
          <w:rFonts w:ascii="Arial" w:eastAsia="Times New Roman" w:hAnsi="Arial" w:cs="Arial"/>
          <w:color w:val="000000"/>
          <w:sz w:val="22"/>
          <w:szCs w:val="22"/>
          <w:lang w:val="en-CA"/>
        </w:rPr>
        <w:t xml:space="preserve"> and </w:t>
      </w:r>
      <w:r w:rsidRPr="00A01B78">
        <w:rPr>
          <w:rFonts w:ascii="Arial" w:eastAsia="Times New Roman" w:hAnsi="Arial" w:cs="Arial"/>
          <w:color w:val="000000"/>
          <w:sz w:val="22"/>
          <w:szCs w:val="22"/>
          <w:lang w:val="en-CA"/>
        </w:rPr>
        <w:t>segregation variance) changes between populations that are held at an optimum for population sizes of 100, 1000, and 10000</w:t>
      </w:r>
      <w:r w:rsidR="00055FDE" w:rsidRPr="00A01B78">
        <w:rPr>
          <w:rFonts w:ascii="Arial" w:eastAsia="Times New Roman" w:hAnsi="Arial" w:cs="Arial"/>
          <w:color w:val="000000"/>
          <w:sz w:val="22"/>
          <w:szCs w:val="22"/>
          <w:lang w:val="en-CA"/>
        </w:rPr>
        <w:t xml:space="preserve"> (see Fig. </w:t>
      </w:r>
      <w:r w:rsidR="00055FDE" w:rsidRPr="00A01B78">
        <w:rPr>
          <w:rFonts w:ascii="Arial" w:eastAsia="Times New Roman" w:hAnsi="Arial" w:cs="Arial"/>
          <w:color w:val="000000"/>
          <w:sz w:val="22"/>
          <w:szCs w:val="22"/>
          <w:highlight w:val="yellow"/>
          <w:lang w:val="en-CA"/>
        </w:rPr>
        <w:t>SX</w:t>
      </w:r>
      <w:r w:rsidR="00055FDE" w:rsidRPr="00A01B78">
        <w:rPr>
          <w:rFonts w:ascii="Arial" w:eastAsia="Times New Roman" w:hAnsi="Arial" w:cs="Arial"/>
          <w:color w:val="000000"/>
          <w:sz w:val="22"/>
          <w:szCs w:val="22"/>
          <w:lang w:val="en-CA"/>
        </w:rPr>
        <w:t>)</w:t>
      </w:r>
      <w:r w:rsidRPr="00A01B78">
        <w:rPr>
          <w:rFonts w:ascii="Arial" w:eastAsia="Times New Roman" w:hAnsi="Arial" w:cs="Arial"/>
          <w:color w:val="000000"/>
          <w:sz w:val="22"/>
          <w:szCs w:val="22"/>
          <w:lang w:val="en-CA"/>
        </w:rPr>
        <w:t>.</w:t>
      </w:r>
      <w:r w:rsidR="000B7A66" w:rsidRPr="00A01B78">
        <w:rPr>
          <w:rFonts w:ascii="Arial" w:eastAsia="Times New Roman" w:hAnsi="Arial" w:cs="Arial"/>
          <w:color w:val="000000"/>
          <w:sz w:val="22"/>
          <w:szCs w:val="22"/>
          <w:lang w:val="en-CA"/>
        </w:rPr>
        <w:t xml:space="preserve"> We find that the reduction from 1000 to 100 has a large effect, but the reduction from 10000 to 1000 does not have much of an effect. </w:t>
      </w:r>
      <w:r w:rsidR="00CD2EB3" w:rsidRPr="00A01B78">
        <w:rPr>
          <w:rFonts w:ascii="Arial" w:eastAsia="Times New Roman" w:hAnsi="Arial" w:cs="Arial"/>
          <w:color w:val="000000"/>
          <w:sz w:val="22"/>
          <w:szCs w:val="22"/>
          <w:lang w:val="en-CA"/>
        </w:rPr>
        <w:t xml:space="preserve">We are not sure which theoretical predictions would be most appropriate or relevant here, but would be happy to make any further comparisons recommended by the reviewer. </w:t>
      </w:r>
    </w:p>
    <w:p w14:paraId="04D93DCE" w14:textId="77777777" w:rsidR="00855CB2" w:rsidRPr="00A01B78" w:rsidRDefault="00855CB2" w:rsidP="007D1FE8">
      <w:pPr>
        <w:rPr>
          <w:rFonts w:ascii="Arial" w:eastAsia="Times New Roman" w:hAnsi="Arial" w:cs="Arial"/>
          <w:i/>
          <w:color w:val="000000"/>
          <w:sz w:val="22"/>
          <w:szCs w:val="22"/>
          <w:lang w:val="en-CA"/>
        </w:rPr>
      </w:pPr>
    </w:p>
    <w:p w14:paraId="1D24C62E" w14:textId="77777777" w:rsidR="00DD2DB3" w:rsidRPr="00A01B78" w:rsidRDefault="00DD2DB3" w:rsidP="00903CFA">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Wright's "shifitng balance" should be cited, since the model here is essentially the same.</w:t>
      </w:r>
    </w:p>
    <w:p w14:paraId="26D38AFC" w14:textId="77777777" w:rsidR="00903CFA" w:rsidRPr="00A01B78" w:rsidRDefault="00903CFA" w:rsidP="00903CFA">
      <w:pPr>
        <w:rPr>
          <w:rFonts w:ascii="Arial" w:eastAsia="Times New Roman" w:hAnsi="Arial" w:cs="Arial"/>
          <w:i/>
          <w:color w:val="000000"/>
          <w:sz w:val="22"/>
          <w:szCs w:val="22"/>
          <w:lang w:val="en-CA"/>
        </w:rPr>
      </w:pPr>
    </w:p>
    <w:p w14:paraId="1C87A8D6" w14:textId="7673D923" w:rsidR="00903CFA" w:rsidRPr="00A01B78" w:rsidRDefault="00903CFA" w:rsidP="00903CFA">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now cite Wright’s shifting balance the</w:t>
      </w:r>
      <w:r w:rsidR="00CA7446" w:rsidRPr="00A01B78">
        <w:rPr>
          <w:rFonts w:ascii="Arial" w:eastAsia="Times New Roman" w:hAnsi="Arial" w:cs="Arial"/>
          <w:color w:val="000000"/>
          <w:sz w:val="22"/>
          <w:szCs w:val="22"/>
          <w:lang w:val="en-CA"/>
        </w:rPr>
        <w:t>ory</w:t>
      </w:r>
      <w:r w:rsidR="00784AF8" w:rsidRPr="00A01B78">
        <w:rPr>
          <w:rFonts w:ascii="Arial" w:eastAsia="Times New Roman" w:hAnsi="Arial" w:cs="Arial"/>
          <w:color w:val="000000"/>
          <w:sz w:val="22"/>
          <w:szCs w:val="22"/>
          <w:lang w:val="en-CA"/>
        </w:rPr>
        <w:t xml:space="preserve"> when we introduce our general simulation framework.</w:t>
      </w:r>
    </w:p>
    <w:p w14:paraId="1B64D191" w14:textId="77777777" w:rsidR="00CA7446" w:rsidRPr="00A01B78" w:rsidRDefault="00CA7446" w:rsidP="00903CFA">
      <w:pPr>
        <w:rPr>
          <w:rFonts w:ascii="Arial" w:eastAsia="Times New Roman" w:hAnsi="Arial" w:cs="Arial"/>
          <w:color w:val="000000"/>
          <w:sz w:val="22"/>
          <w:szCs w:val="22"/>
          <w:lang w:val="en-CA"/>
        </w:rPr>
      </w:pPr>
    </w:p>
    <w:p w14:paraId="05C86785"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161 - The full allele frequency distribution needs to be given, not just this brief summary.  Also, make clear that the 192 alleles are necessarily all at different loci (by assumption).</w:t>
      </w:r>
    </w:p>
    <w:p w14:paraId="74380380" w14:textId="77777777" w:rsidR="00CA7446" w:rsidRPr="00A01B78" w:rsidRDefault="00CA7446" w:rsidP="00CA7446">
      <w:pPr>
        <w:rPr>
          <w:rFonts w:ascii="Arial" w:eastAsia="Times New Roman" w:hAnsi="Arial" w:cs="Arial"/>
          <w:i/>
          <w:color w:val="000000"/>
          <w:sz w:val="22"/>
          <w:szCs w:val="22"/>
          <w:lang w:val="en-CA"/>
        </w:rPr>
      </w:pPr>
    </w:p>
    <w:p w14:paraId="18EEC314" w14:textId="77777777" w:rsidR="00403A56" w:rsidRPr="00A01B78" w:rsidRDefault="00CA7446" w:rsidP="00CA7446">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now </w:t>
      </w:r>
      <w:r w:rsidR="00403A56" w:rsidRPr="00A01B78">
        <w:rPr>
          <w:rFonts w:ascii="Arial" w:eastAsia="Times New Roman" w:hAnsi="Arial" w:cs="Arial"/>
          <w:color w:val="000000"/>
          <w:sz w:val="22"/>
          <w:szCs w:val="22"/>
          <w:lang w:val="en-CA"/>
        </w:rPr>
        <w:t xml:space="preserve">state plainly here that </w:t>
      </w:r>
      <w:r w:rsidRPr="00A01B78">
        <w:rPr>
          <w:rFonts w:ascii="Arial" w:eastAsia="Times New Roman" w:hAnsi="Arial" w:cs="Arial"/>
          <w:color w:val="000000"/>
          <w:sz w:val="22"/>
          <w:szCs w:val="22"/>
          <w:lang w:val="en-CA"/>
        </w:rPr>
        <w:t>alleles are all necessarily at different loci</w:t>
      </w:r>
      <w:r w:rsidR="00403A56" w:rsidRPr="00A01B78">
        <w:rPr>
          <w:rFonts w:ascii="Arial" w:eastAsia="Times New Roman" w:hAnsi="Arial" w:cs="Arial"/>
          <w:color w:val="000000"/>
          <w:sz w:val="22"/>
          <w:szCs w:val="22"/>
          <w:lang w:val="en-CA"/>
        </w:rPr>
        <w:t>:</w:t>
      </w:r>
    </w:p>
    <w:p w14:paraId="1D32531E" w14:textId="77777777" w:rsidR="00403A56" w:rsidRPr="00A01B78" w:rsidRDefault="00403A56" w:rsidP="00CA7446">
      <w:pPr>
        <w:rPr>
          <w:rFonts w:ascii="Arial" w:eastAsia="Times New Roman" w:hAnsi="Arial" w:cs="Arial"/>
          <w:color w:val="000000"/>
          <w:sz w:val="22"/>
          <w:szCs w:val="22"/>
          <w:lang w:val="en-CA"/>
        </w:rPr>
      </w:pPr>
    </w:p>
    <w:p w14:paraId="7FFD991E" w14:textId="6A54C439" w:rsidR="00403A56" w:rsidRPr="00A01B78" w:rsidRDefault="00403A56" w:rsidP="00CA7446">
      <w:pPr>
        <w:rPr>
          <w:rFonts w:ascii="Arial" w:eastAsia="Times New Roman" w:hAnsi="Arial" w:cs="Arial"/>
          <w:color w:val="000000" w:themeColor="text1"/>
          <w:sz w:val="22"/>
          <w:szCs w:val="22"/>
          <w:lang w:val="en-CA"/>
        </w:rPr>
      </w:pPr>
      <w:r w:rsidRPr="00A01B78">
        <w:rPr>
          <w:rStyle w:val="PageNumber"/>
          <w:rFonts w:ascii="Arial" w:hAnsi="Arial" w:cs="Arial"/>
          <w:color w:val="FF0000"/>
          <w:sz w:val="22"/>
          <w:szCs w:val="22"/>
        </w:rPr>
        <w:t xml:space="preserve">Ancestral populations had, on average, a mean of </w:t>
      </w:r>
      <w:r w:rsidRPr="00A01B78">
        <w:rPr>
          <w:rStyle w:val="PageNumber"/>
          <w:rFonts w:ascii="Arial" w:hAnsi="Arial" w:cs="Arial"/>
          <w:color w:val="FF0000"/>
          <w:sz w:val="22"/>
          <w:szCs w:val="22"/>
          <w:highlight w:val="yellow"/>
        </w:rPr>
        <w:t>…</w:t>
      </w:r>
      <w:r w:rsidRPr="00A01B78">
        <w:rPr>
          <w:rStyle w:val="PageNumber"/>
          <w:rFonts w:ascii="Arial" w:hAnsi="Arial" w:cs="Arial"/>
          <w:color w:val="FF0000"/>
          <w:sz w:val="22"/>
          <w:szCs w:val="22"/>
        </w:rPr>
        <w:t xml:space="preserve"> segregating alleles—each at a different locus (by assumption; Fig. S1A)—and each segregating allele was present in, on average, 7.3 % of individuals (Fig. S1B). </w:t>
      </w:r>
      <w:r w:rsidRPr="00A01B78">
        <w:rPr>
          <w:rStyle w:val="PageNumber"/>
          <w:rFonts w:ascii="Arial" w:hAnsi="Arial" w:cs="Arial"/>
          <w:color w:val="000000" w:themeColor="text1"/>
          <w:sz w:val="22"/>
          <w:szCs w:val="22"/>
        </w:rPr>
        <w:t xml:space="preserve">(Lines </w:t>
      </w:r>
      <w:r w:rsidRPr="00A01B78">
        <w:rPr>
          <w:rStyle w:val="PageNumber"/>
          <w:rFonts w:ascii="Arial" w:hAnsi="Arial" w:cs="Arial"/>
          <w:color w:val="000000" w:themeColor="text1"/>
          <w:sz w:val="22"/>
          <w:szCs w:val="22"/>
          <w:highlight w:val="yellow"/>
        </w:rPr>
        <w:t>XX-YY</w:t>
      </w:r>
      <w:r w:rsidRPr="00A01B78">
        <w:rPr>
          <w:rStyle w:val="PageNumber"/>
          <w:rFonts w:ascii="Arial" w:hAnsi="Arial" w:cs="Arial"/>
          <w:color w:val="000000" w:themeColor="text1"/>
          <w:sz w:val="22"/>
          <w:szCs w:val="22"/>
        </w:rPr>
        <w:t>)</w:t>
      </w:r>
    </w:p>
    <w:p w14:paraId="2EAB62E4" w14:textId="77777777" w:rsidR="00403A56" w:rsidRPr="00A01B78" w:rsidRDefault="00403A56" w:rsidP="00CA7446">
      <w:pPr>
        <w:rPr>
          <w:rFonts w:ascii="Arial" w:eastAsia="Times New Roman" w:hAnsi="Arial" w:cs="Arial"/>
          <w:color w:val="000000"/>
          <w:sz w:val="22"/>
          <w:szCs w:val="22"/>
          <w:lang w:val="en-CA"/>
        </w:rPr>
      </w:pPr>
    </w:p>
    <w:p w14:paraId="23EB2975" w14:textId="1ABE9A4E" w:rsidR="00CA7446" w:rsidRPr="00A01B78" w:rsidRDefault="00CA7446" w:rsidP="00CA7446">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 Regarding the allele frequency distribution, we have plotted this </w:t>
      </w:r>
      <w:r w:rsidR="00196C36" w:rsidRPr="00A01B78">
        <w:rPr>
          <w:rFonts w:ascii="Arial" w:eastAsia="Times New Roman" w:hAnsi="Arial" w:cs="Arial"/>
          <w:color w:val="000000"/>
          <w:sz w:val="22"/>
          <w:szCs w:val="22"/>
          <w:lang w:val="en-CA"/>
        </w:rPr>
        <w:t>now in Fig S1</w:t>
      </w:r>
      <w:r w:rsidR="00403A56" w:rsidRPr="00A01B78">
        <w:rPr>
          <w:rFonts w:ascii="Arial" w:eastAsia="Times New Roman" w:hAnsi="Arial" w:cs="Arial"/>
          <w:color w:val="000000"/>
          <w:sz w:val="22"/>
          <w:szCs w:val="22"/>
          <w:lang w:val="en-CA"/>
        </w:rPr>
        <w:t>D</w:t>
      </w:r>
      <w:r w:rsidR="00196C36" w:rsidRPr="00A01B78">
        <w:rPr>
          <w:rFonts w:ascii="Arial" w:eastAsia="Times New Roman" w:hAnsi="Arial" w:cs="Arial"/>
          <w:color w:val="000000"/>
          <w:sz w:val="22"/>
          <w:szCs w:val="22"/>
          <w:lang w:val="en-CA"/>
        </w:rPr>
        <w:t xml:space="preserve">. </w:t>
      </w:r>
    </w:p>
    <w:p w14:paraId="0FA22CF9" w14:textId="77777777" w:rsidR="00CA7446" w:rsidRPr="00A01B78" w:rsidRDefault="00CA7446" w:rsidP="00CA7446">
      <w:pPr>
        <w:rPr>
          <w:rFonts w:ascii="Arial" w:eastAsia="Times New Roman" w:hAnsi="Arial" w:cs="Arial"/>
          <w:i/>
          <w:color w:val="000000"/>
          <w:sz w:val="22"/>
          <w:szCs w:val="22"/>
          <w:lang w:val="en-CA"/>
        </w:rPr>
      </w:pPr>
    </w:p>
    <w:p w14:paraId="5BA3FA29"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 xml:space="preserve">165 - The procedure for sampling different amounts of standing variation, by sampling n alleles, seems artificial. Surely it would be more natural to sample a population of a certain size from the ancestral population? Or, vary the mutation rate in the ancestor?  Also, need to state how observables such as genetic variance relate to n, and hiow fast n increases back </w:t>
      </w:r>
      <w:r w:rsidR="00CA7446" w:rsidRPr="00A01B78">
        <w:rPr>
          <w:rFonts w:ascii="Arial" w:eastAsia="Times New Roman" w:hAnsi="Arial" w:cs="Arial"/>
          <w:i/>
          <w:color w:val="000000"/>
          <w:sz w:val="22"/>
          <w:szCs w:val="22"/>
          <w:lang w:val="en-CA"/>
        </w:rPr>
        <w:t>to equilibrium due to mutation.</w:t>
      </w:r>
    </w:p>
    <w:p w14:paraId="3CC0EF74" w14:textId="77777777" w:rsidR="00CA7446" w:rsidRPr="00A01B78" w:rsidRDefault="00CA7446" w:rsidP="00CA7446">
      <w:pPr>
        <w:rPr>
          <w:rFonts w:ascii="Arial" w:eastAsia="Times New Roman" w:hAnsi="Arial" w:cs="Arial"/>
          <w:i/>
          <w:color w:val="000000"/>
          <w:sz w:val="22"/>
          <w:szCs w:val="22"/>
          <w:lang w:val="en-CA"/>
        </w:rPr>
      </w:pPr>
    </w:p>
    <w:p w14:paraId="50AF18F2" w14:textId="02B91A25" w:rsidR="00CA7446" w:rsidRPr="00A01B78" w:rsidRDefault="00CA7446" w:rsidP="00CA7446">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The reviewer is right to note that this approach is artificial. However, we use this artificial approach to provide us with more control while controlling for various other possibilities. If we were to take the reviewer’s first suggestion of sampling a population of a certain size, then we would have varying </w:t>
      </w:r>
      <w:r w:rsidR="00EA504B" w:rsidRPr="00A01B78">
        <w:rPr>
          <w:rFonts w:ascii="Arial" w:eastAsia="Times New Roman" w:hAnsi="Arial" w:cs="Arial"/>
          <w:color w:val="000000"/>
          <w:sz w:val="22"/>
          <w:szCs w:val="22"/>
          <w:lang w:val="en-CA"/>
        </w:rPr>
        <w:t>population sizes</w:t>
      </w:r>
      <w:r w:rsidRPr="00A01B78">
        <w:rPr>
          <w:rFonts w:ascii="Arial" w:eastAsia="Times New Roman" w:hAnsi="Arial" w:cs="Arial"/>
          <w:color w:val="000000"/>
          <w:sz w:val="22"/>
          <w:szCs w:val="22"/>
          <w:lang w:val="en-CA"/>
        </w:rPr>
        <w:t xml:space="preserve"> confounded with the quantity of standing variation (see this reviewer’s point # </w:t>
      </w:r>
      <w:r w:rsidRPr="00A01B78">
        <w:rPr>
          <w:rFonts w:ascii="Arial" w:eastAsia="Times New Roman" w:hAnsi="Arial" w:cs="Arial"/>
          <w:color w:val="000000"/>
          <w:sz w:val="22"/>
          <w:szCs w:val="22"/>
          <w:highlight w:val="yellow"/>
          <w:lang w:val="en-CA"/>
        </w:rPr>
        <w:t>12</w:t>
      </w:r>
      <w:r w:rsidRPr="00A01B78">
        <w:rPr>
          <w:rFonts w:ascii="Arial" w:eastAsia="Times New Roman" w:hAnsi="Arial" w:cs="Arial"/>
          <w:color w:val="000000"/>
          <w:sz w:val="22"/>
          <w:szCs w:val="22"/>
          <w:lang w:val="en-CA"/>
        </w:rPr>
        <w:t xml:space="preserve">), which is undesirable. If we were to vary the ancestral mutation rate, we argue this is also unrealistic because it’s not plausible that mutation rate could differ considerably between ancestral and derived populations. In sum we </w:t>
      </w:r>
      <w:r w:rsidR="00C22ACB" w:rsidRPr="00A01B78">
        <w:rPr>
          <w:rFonts w:ascii="Arial" w:eastAsia="Times New Roman" w:hAnsi="Arial" w:cs="Arial"/>
          <w:color w:val="000000"/>
          <w:sz w:val="22"/>
          <w:szCs w:val="22"/>
          <w:lang w:val="en-CA"/>
        </w:rPr>
        <w:t>believe</w:t>
      </w:r>
      <w:r w:rsidRPr="00A01B78">
        <w:rPr>
          <w:rFonts w:ascii="Arial" w:eastAsia="Times New Roman" w:hAnsi="Arial" w:cs="Arial"/>
          <w:color w:val="000000"/>
          <w:sz w:val="22"/>
          <w:szCs w:val="22"/>
          <w:lang w:val="en-CA"/>
        </w:rPr>
        <w:t xml:space="preserve"> that our sampling of </w:t>
      </w:r>
      <w:r w:rsidRPr="00A01B78">
        <w:rPr>
          <w:rFonts w:ascii="Arial" w:eastAsia="Times New Roman" w:hAnsi="Arial" w:cs="Arial"/>
          <w:i/>
          <w:color w:val="000000"/>
          <w:sz w:val="22"/>
          <w:szCs w:val="22"/>
          <w:lang w:val="en-CA"/>
        </w:rPr>
        <w:t>n</w:t>
      </w:r>
      <w:r w:rsidRPr="00A01B78">
        <w:rPr>
          <w:rFonts w:ascii="Arial" w:eastAsia="Times New Roman" w:hAnsi="Arial" w:cs="Arial"/>
          <w:color w:val="000000"/>
          <w:sz w:val="22"/>
          <w:szCs w:val="22"/>
          <w:lang w:val="en-CA"/>
        </w:rPr>
        <w:t xml:space="preserve"> alleles from the ancestor accomplish a realistic feature of colonizing population—variation in how many alleles are present in the founders—in an artificial manner.</w:t>
      </w:r>
      <w:r w:rsidR="00EA504B" w:rsidRPr="00A01B78">
        <w:rPr>
          <w:rFonts w:ascii="Arial" w:eastAsia="Times New Roman" w:hAnsi="Arial" w:cs="Arial"/>
          <w:color w:val="000000"/>
          <w:sz w:val="22"/>
          <w:szCs w:val="22"/>
          <w:lang w:val="en-CA"/>
        </w:rPr>
        <w:t xml:space="preserve"> </w:t>
      </w:r>
      <w:r w:rsidR="009A6BA2" w:rsidRPr="00A01B78">
        <w:rPr>
          <w:rFonts w:ascii="Arial" w:eastAsia="Times New Roman" w:hAnsi="Arial" w:cs="Arial"/>
          <w:color w:val="000000"/>
          <w:sz w:val="22"/>
          <w:szCs w:val="22"/>
          <w:lang w:val="en-CA"/>
        </w:rPr>
        <w:t>If the reviewer has a specific suggestion that would not confound founder population size or have a different mutation rate between the derived and ancestral populations, we would happily implement it.</w:t>
      </w:r>
    </w:p>
    <w:p w14:paraId="00D34979" w14:textId="77777777" w:rsidR="00CA7446" w:rsidRPr="00A01B78" w:rsidRDefault="00CA7446" w:rsidP="00CA7446">
      <w:pPr>
        <w:rPr>
          <w:rFonts w:ascii="Arial" w:eastAsia="Times New Roman" w:hAnsi="Arial" w:cs="Arial"/>
          <w:color w:val="000000"/>
          <w:sz w:val="22"/>
          <w:szCs w:val="22"/>
          <w:lang w:val="en-CA"/>
        </w:rPr>
      </w:pPr>
    </w:p>
    <w:p w14:paraId="44B66AB1" w14:textId="58C4CF0C" w:rsidR="00CA7446" w:rsidRPr="00A01B78" w:rsidRDefault="00CA7446" w:rsidP="00CA7446">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Regarding genetic variance and </w:t>
      </w:r>
      <w:r w:rsidRPr="00A01B78">
        <w:rPr>
          <w:rFonts w:ascii="Arial" w:eastAsia="Times New Roman" w:hAnsi="Arial" w:cs="Arial"/>
          <w:i/>
          <w:color w:val="000000"/>
          <w:sz w:val="22"/>
          <w:szCs w:val="22"/>
          <w:lang w:val="en-CA"/>
        </w:rPr>
        <w:t>n</w:t>
      </w:r>
      <w:r w:rsidRPr="00A01B78">
        <w:rPr>
          <w:rFonts w:ascii="Arial" w:eastAsia="Times New Roman" w:hAnsi="Arial" w:cs="Arial"/>
          <w:color w:val="000000"/>
          <w:sz w:val="22"/>
          <w:szCs w:val="22"/>
          <w:lang w:val="en-CA"/>
        </w:rPr>
        <w:t xml:space="preserve"> increasing to equilibrium</w:t>
      </w:r>
      <w:r w:rsidR="009A6BA2" w:rsidRPr="00A01B78">
        <w:rPr>
          <w:rFonts w:ascii="Arial" w:eastAsia="Times New Roman" w:hAnsi="Arial" w:cs="Arial"/>
          <w:color w:val="000000"/>
          <w:sz w:val="22"/>
          <w:szCs w:val="22"/>
          <w:lang w:val="en-CA"/>
        </w:rPr>
        <w:t>,</w:t>
      </w:r>
      <w:r w:rsidR="00EA504B" w:rsidRPr="00A01B78">
        <w:rPr>
          <w:rFonts w:ascii="Arial" w:eastAsia="Times New Roman" w:hAnsi="Arial" w:cs="Arial"/>
          <w:color w:val="000000"/>
          <w:sz w:val="22"/>
          <w:szCs w:val="22"/>
          <w:lang w:val="en-CA"/>
        </w:rPr>
        <w:t xml:space="preserve"> we now plot </w:t>
      </w:r>
      <w:r w:rsidR="00286D95" w:rsidRPr="00A01B78">
        <w:rPr>
          <w:rFonts w:ascii="Arial" w:eastAsia="Times New Roman" w:hAnsi="Arial" w:cs="Arial"/>
          <w:color w:val="000000"/>
          <w:sz w:val="22"/>
          <w:szCs w:val="22"/>
          <w:lang w:val="en-CA"/>
        </w:rPr>
        <w:t xml:space="preserve">the phenotypic variance of populations sampled randomly from the ancestor with varying </w:t>
      </w:r>
      <w:r w:rsidR="00286D95" w:rsidRPr="00A01B78">
        <w:rPr>
          <w:rFonts w:ascii="Arial" w:eastAsia="Times New Roman" w:hAnsi="Arial" w:cs="Arial"/>
          <w:i/>
          <w:color w:val="000000"/>
          <w:sz w:val="22"/>
          <w:szCs w:val="22"/>
          <w:lang w:val="en-CA"/>
        </w:rPr>
        <w:t>n</w:t>
      </w:r>
      <w:r w:rsidR="009A6BA2" w:rsidRPr="00A01B78">
        <w:rPr>
          <w:rFonts w:ascii="Arial" w:eastAsia="Times New Roman" w:hAnsi="Arial" w:cs="Arial"/>
          <w:color w:val="000000"/>
          <w:sz w:val="22"/>
          <w:szCs w:val="22"/>
          <w:lang w:val="en-CA"/>
        </w:rPr>
        <w:t xml:space="preserve"> in Fig. </w:t>
      </w:r>
      <w:r w:rsidR="009A6BA2" w:rsidRPr="00A01B78">
        <w:rPr>
          <w:rFonts w:ascii="Arial" w:eastAsia="Times New Roman" w:hAnsi="Arial" w:cs="Arial"/>
          <w:color w:val="000000"/>
          <w:sz w:val="22"/>
          <w:szCs w:val="22"/>
          <w:highlight w:val="yellow"/>
          <w:lang w:val="en-CA"/>
        </w:rPr>
        <w:t>SX</w:t>
      </w:r>
      <w:r w:rsidR="009A6BA2" w:rsidRPr="00A01B78">
        <w:rPr>
          <w:rFonts w:ascii="Arial" w:eastAsia="Times New Roman" w:hAnsi="Arial" w:cs="Arial"/>
          <w:color w:val="000000"/>
          <w:sz w:val="22"/>
          <w:szCs w:val="22"/>
          <w:lang w:val="en-CA"/>
        </w:rPr>
        <w:t xml:space="preserve">. </w:t>
      </w:r>
    </w:p>
    <w:p w14:paraId="47C9270E" w14:textId="77777777" w:rsidR="00286D95" w:rsidRPr="00A01B78" w:rsidRDefault="00286D95" w:rsidP="00CA7446">
      <w:pPr>
        <w:rPr>
          <w:rFonts w:ascii="Arial" w:eastAsia="Times New Roman" w:hAnsi="Arial" w:cs="Arial"/>
          <w:color w:val="000000"/>
          <w:sz w:val="22"/>
          <w:szCs w:val="22"/>
          <w:lang w:val="en-CA"/>
        </w:rPr>
      </w:pPr>
    </w:p>
    <w:p w14:paraId="1F6A3D17" w14:textId="2C4AEDEE" w:rsidR="00286D95" w:rsidRPr="00A01B78" w:rsidRDefault="00286D95" w:rsidP="00CA7446">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With respect to </w:t>
      </w:r>
      <w:r w:rsidRPr="00A01B78">
        <w:rPr>
          <w:rFonts w:ascii="Arial" w:eastAsia="Times New Roman" w:hAnsi="Arial" w:cs="Arial"/>
          <w:i/>
          <w:color w:val="000000"/>
          <w:sz w:val="22"/>
          <w:szCs w:val="22"/>
          <w:lang w:val="en-CA"/>
        </w:rPr>
        <w:t>n</w:t>
      </w:r>
      <w:r w:rsidRPr="00A01B78">
        <w:rPr>
          <w:rFonts w:ascii="Arial" w:eastAsia="Times New Roman" w:hAnsi="Arial" w:cs="Arial"/>
          <w:color w:val="000000"/>
          <w:sz w:val="22"/>
          <w:szCs w:val="22"/>
          <w:lang w:val="en-CA"/>
        </w:rPr>
        <w:t xml:space="preserve"> increasing to equilibrium due to mutation, regrettably we do not understand the reviewer’s meaning here. The populations are subject to strong selection after the simulation is initiated and then held at an optimum. </w:t>
      </w:r>
      <w:r w:rsidR="003923AE" w:rsidRPr="00A01B78">
        <w:rPr>
          <w:rFonts w:ascii="Arial" w:eastAsia="Times New Roman" w:hAnsi="Arial" w:cs="Arial"/>
          <w:color w:val="000000"/>
          <w:sz w:val="22"/>
          <w:szCs w:val="22"/>
          <w:lang w:val="en-CA"/>
        </w:rPr>
        <w:t xml:space="preserve">In our Fig. S2 we plot a number of variables that change as a simulation reaches equilibrium, </w:t>
      </w:r>
      <w:r w:rsidR="009A6BA2" w:rsidRPr="00A01B78">
        <w:rPr>
          <w:rFonts w:ascii="Arial" w:eastAsia="Times New Roman" w:hAnsi="Arial" w:cs="Arial"/>
          <w:color w:val="000000"/>
          <w:sz w:val="22"/>
          <w:szCs w:val="22"/>
          <w:lang w:val="en-CA"/>
        </w:rPr>
        <w:t>perhaps</w:t>
      </w:r>
      <w:r w:rsidR="003923AE" w:rsidRPr="00A01B78">
        <w:rPr>
          <w:rFonts w:ascii="Arial" w:eastAsia="Times New Roman" w:hAnsi="Arial" w:cs="Arial"/>
          <w:color w:val="000000"/>
          <w:sz w:val="22"/>
          <w:szCs w:val="22"/>
          <w:lang w:val="en-CA"/>
        </w:rPr>
        <w:t xml:space="preserve"> the answer to t</w:t>
      </w:r>
      <w:r w:rsidR="009A6BA2" w:rsidRPr="00A01B78">
        <w:rPr>
          <w:rFonts w:ascii="Arial" w:eastAsia="Times New Roman" w:hAnsi="Arial" w:cs="Arial"/>
          <w:color w:val="000000"/>
          <w:sz w:val="22"/>
          <w:szCs w:val="22"/>
          <w:lang w:val="en-CA"/>
        </w:rPr>
        <w:t>he reviewer’s question in there. If not we would be happy to conduct additional analyses to address this point.</w:t>
      </w:r>
    </w:p>
    <w:p w14:paraId="2527E9EF" w14:textId="77777777" w:rsidR="00CA7446" w:rsidRPr="00A01B78" w:rsidRDefault="00CA7446" w:rsidP="00CA7446">
      <w:pPr>
        <w:rPr>
          <w:rFonts w:ascii="Arial" w:eastAsia="Times New Roman" w:hAnsi="Arial" w:cs="Arial"/>
          <w:i/>
          <w:color w:val="000000"/>
          <w:sz w:val="22"/>
          <w:szCs w:val="22"/>
          <w:lang w:val="en-CA"/>
        </w:rPr>
      </w:pPr>
    </w:p>
    <w:p w14:paraId="07464EC5" w14:textId="066B65BD" w:rsidR="00E41EA7" w:rsidRPr="00A01B78" w:rsidRDefault="00DD2DB3" w:rsidP="00E41EA7">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 xml:space="preserve">226 </w:t>
      </w:r>
      <w:r w:rsidR="00E31321" w:rsidRPr="00A01B78">
        <w:rPr>
          <w:rFonts w:ascii="Arial" w:eastAsia="Times New Roman" w:hAnsi="Arial" w:cs="Arial"/>
          <w:i/>
          <w:color w:val="000000"/>
          <w:sz w:val="22"/>
          <w:szCs w:val="22"/>
          <w:lang w:val="en-CA"/>
        </w:rPr>
        <w:t>–</w:t>
      </w:r>
      <w:r w:rsidRPr="00A01B78">
        <w:rPr>
          <w:rFonts w:ascii="Arial" w:eastAsia="Times New Roman" w:hAnsi="Arial" w:cs="Arial"/>
          <w:i/>
          <w:color w:val="000000"/>
          <w:sz w:val="22"/>
          <w:szCs w:val="22"/>
          <w:lang w:val="en-CA"/>
        </w:rPr>
        <w:t xml:space="preserve"> </w:t>
      </w:r>
      <w:r w:rsidR="00E31321" w:rsidRPr="00A01B78">
        <w:rPr>
          <w:rFonts w:ascii="Arial" w:eastAsia="Times New Roman" w:hAnsi="Arial" w:cs="Arial"/>
          <w:i/>
          <w:color w:val="000000"/>
          <w:sz w:val="22"/>
          <w:szCs w:val="22"/>
          <w:lang w:val="en-CA"/>
        </w:rPr>
        <w:t>[i]</w:t>
      </w:r>
      <w:r w:rsidRPr="00A01B78">
        <w:rPr>
          <w:rFonts w:ascii="Arial" w:eastAsia="Times New Roman" w:hAnsi="Arial" w:cs="Arial"/>
          <w:i/>
          <w:color w:val="000000"/>
          <w:sz w:val="22"/>
          <w:szCs w:val="22"/>
          <w:lang w:val="en-CA"/>
        </w:rPr>
        <w:t xml:space="preserve">One would like to see an analysis of segregation variance in the direction of divergence, vs in orthogonal directions. </w:t>
      </w:r>
      <w:r w:rsidR="00E31321" w:rsidRPr="00A01B78">
        <w:rPr>
          <w:rFonts w:ascii="Arial" w:eastAsia="Times New Roman" w:hAnsi="Arial" w:cs="Arial"/>
          <w:i/>
          <w:color w:val="000000"/>
          <w:sz w:val="22"/>
          <w:szCs w:val="22"/>
          <w:lang w:val="en-CA"/>
        </w:rPr>
        <w:t>[ii]</w:t>
      </w:r>
      <w:r w:rsidRPr="00A01B78">
        <w:rPr>
          <w:rFonts w:ascii="Arial" w:eastAsia="Times New Roman" w:hAnsi="Arial" w:cs="Arial"/>
          <w:i/>
          <w:color w:val="000000"/>
          <w:sz w:val="22"/>
          <w:szCs w:val="22"/>
          <w:lang w:val="en-CA"/>
        </w:rPr>
        <w:t>Similarly, fitness can be separated into com</w:t>
      </w:r>
      <w:r w:rsidR="00E41EA7" w:rsidRPr="00A01B78">
        <w:rPr>
          <w:rFonts w:ascii="Arial" w:eastAsia="Times New Roman" w:hAnsi="Arial" w:cs="Arial"/>
          <w:i/>
          <w:color w:val="000000"/>
          <w:sz w:val="22"/>
          <w:szCs w:val="22"/>
          <w:lang w:val="en-CA"/>
        </w:rPr>
        <w:t>p</w:t>
      </w:r>
      <w:r w:rsidRPr="00A01B78">
        <w:rPr>
          <w:rFonts w:ascii="Arial" w:eastAsia="Times New Roman" w:hAnsi="Arial" w:cs="Arial"/>
          <w:i/>
          <w:color w:val="000000"/>
          <w:sz w:val="22"/>
          <w:szCs w:val="22"/>
          <w:lang w:val="en-CA"/>
        </w:rPr>
        <w:t>onents due to deviation of the mean from the optimum, and variance ar</w:t>
      </w:r>
      <w:r w:rsidR="00E41EA7" w:rsidRPr="00A01B78">
        <w:rPr>
          <w:rFonts w:ascii="Arial" w:eastAsia="Times New Roman" w:hAnsi="Arial" w:cs="Arial"/>
          <w:i/>
          <w:color w:val="000000"/>
          <w:sz w:val="22"/>
          <w:szCs w:val="22"/>
          <w:lang w:val="en-CA"/>
        </w:rPr>
        <w:t>o</w:t>
      </w:r>
      <w:r w:rsidRPr="00A01B78">
        <w:rPr>
          <w:rFonts w:ascii="Arial" w:eastAsia="Times New Roman" w:hAnsi="Arial" w:cs="Arial"/>
          <w:i/>
          <w:color w:val="000000"/>
          <w:sz w:val="22"/>
          <w:szCs w:val="22"/>
          <w:lang w:val="en-CA"/>
        </w:rPr>
        <w:t>und the optimum, and each of these into components associated with the axis of divergence, vs the rest.</w:t>
      </w:r>
    </w:p>
    <w:p w14:paraId="2F487FFC" w14:textId="77777777" w:rsidR="004D1533" w:rsidRPr="00A01B78" w:rsidRDefault="004D1533" w:rsidP="004D1533">
      <w:pPr>
        <w:rPr>
          <w:rFonts w:ascii="Arial" w:eastAsia="Times New Roman" w:hAnsi="Arial" w:cs="Arial"/>
          <w:i/>
          <w:color w:val="000000"/>
          <w:sz w:val="22"/>
          <w:szCs w:val="22"/>
          <w:lang w:val="en-CA"/>
        </w:rPr>
      </w:pPr>
    </w:p>
    <w:p w14:paraId="0B62A4AA" w14:textId="493477CA" w:rsidR="004D1533" w:rsidRPr="00A01B78" w:rsidRDefault="004D1533" w:rsidP="004D153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do consider this </w:t>
      </w:r>
      <w:r w:rsidR="003A062D" w:rsidRPr="00A01B78">
        <w:rPr>
          <w:rFonts w:ascii="Arial" w:eastAsia="Times New Roman" w:hAnsi="Arial" w:cs="Arial"/>
          <w:color w:val="000000"/>
          <w:sz w:val="22"/>
          <w:szCs w:val="22"/>
          <w:lang w:val="en-CA"/>
        </w:rPr>
        <w:t>solved</w:t>
      </w:r>
      <w:r w:rsidRPr="00A01B78">
        <w:rPr>
          <w:rFonts w:ascii="Arial" w:eastAsia="Times New Roman" w:hAnsi="Arial" w:cs="Arial"/>
          <w:color w:val="000000"/>
          <w:sz w:val="22"/>
          <w:szCs w:val="22"/>
          <w:lang w:val="en-CA"/>
        </w:rPr>
        <w:t xml:space="preserve"> already by Chevin et al. 2014: divergence is greater along the axis of parental divergence than orthogonal. </w:t>
      </w:r>
      <w:r w:rsidR="003A062D" w:rsidRPr="00A01B78">
        <w:rPr>
          <w:rFonts w:ascii="Arial" w:eastAsia="Times New Roman" w:hAnsi="Arial" w:cs="Arial"/>
          <w:color w:val="000000"/>
          <w:sz w:val="22"/>
          <w:szCs w:val="22"/>
          <w:lang w:val="en-CA"/>
        </w:rPr>
        <w:t>While we</w:t>
      </w:r>
      <w:r w:rsidRPr="00A01B78">
        <w:rPr>
          <w:rFonts w:ascii="Arial" w:eastAsia="Times New Roman" w:hAnsi="Arial" w:cs="Arial"/>
          <w:color w:val="000000"/>
          <w:sz w:val="22"/>
          <w:szCs w:val="22"/>
          <w:lang w:val="en-CA"/>
        </w:rPr>
        <w:t xml:space="preserve"> agree that the fitness of hybrids can </w:t>
      </w:r>
      <w:r w:rsidR="003A062D" w:rsidRPr="00A01B78">
        <w:rPr>
          <w:rFonts w:ascii="Arial" w:eastAsia="Times New Roman" w:hAnsi="Arial" w:cs="Arial"/>
          <w:color w:val="000000"/>
          <w:sz w:val="22"/>
          <w:szCs w:val="22"/>
          <w:lang w:val="en-CA"/>
        </w:rPr>
        <w:t xml:space="preserve">in principal </w:t>
      </w:r>
      <w:r w:rsidRPr="00A01B78">
        <w:rPr>
          <w:rFonts w:ascii="Arial" w:eastAsia="Times New Roman" w:hAnsi="Arial" w:cs="Arial"/>
          <w:color w:val="000000"/>
          <w:sz w:val="22"/>
          <w:szCs w:val="22"/>
          <w:lang w:val="en-CA"/>
        </w:rPr>
        <w:t>be partitioned in this way</w:t>
      </w:r>
      <w:r w:rsidR="003A062D" w:rsidRPr="00A01B78">
        <w:rPr>
          <w:rFonts w:ascii="Arial" w:eastAsia="Times New Roman" w:hAnsi="Arial" w:cs="Arial"/>
          <w:color w:val="000000"/>
          <w:sz w:val="22"/>
          <w:szCs w:val="22"/>
          <w:lang w:val="en-CA"/>
        </w:rPr>
        <w:t>, we are</w:t>
      </w:r>
      <w:r w:rsidRPr="00A01B78">
        <w:rPr>
          <w:rFonts w:ascii="Arial" w:eastAsia="Times New Roman" w:hAnsi="Arial" w:cs="Arial"/>
          <w:color w:val="000000"/>
          <w:sz w:val="22"/>
          <w:szCs w:val="22"/>
          <w:lang w:val="en-CA"/>
        </w:rPr>
        <w:t xml:space="preserve"> less clear what the partition means for speciation than a </w:t>
      </w:r>
      <w:r w:rsidR="00617D45" w:rsidRPr="00A01B78">
        <w:rPr>
          <w:rFonts w:ascii="Arial" w:eastAsia="Times New Roman" w:hAnsi="Arial" w:cs="Arial"/>
          <w:color w:val="000000"/>
          <w:sz w:val="22"/>
          <w:szCs w:val="22"/>
          <w:lang w:val="en-CA"/>
        </w:rPr>
        <w:t>simpler</w:t>
      </w:r>
      <w:r w:rsidRPr="00A01B78">
        <w:rPr>
          <w:rFonts w:ascii="Arial" w:eastAsia="Times New Roman" w:hAnsi="Arial" w:cs="Arial"/>
          <w:color w:val="000000"/>
          <w:sz w:val="22"/>
          <w:szCs w:val="22"/>
          <w:lang w:val="en-CA"/>
        </w:rPr>
        <w:t xml:space="preserve"> comparison of mean/max hybrid fitness.</w:t>
      </w:r>
      <w:r w:rsidR="003A062D" w:rsidRPr="00A01B78">
        <w:rPr>
          <w:rFonts w:ascii="Arial" w:eastAsia="Times New Roman" w:hAnsi="Arial" w:cs="Arial"/>
          <w:color w:val="000000"/>
          <w:sz w:val="22"/>
          <w:szCs w:val="22"/>
          <w:lang w:val="en-CA"/>
        </w:rPr>
        <w:t xml:space="preserve"> Accordingly we have not made these </w:t>
      </w:r>
      <w:r w:rsidR="003A062D" w:rsidRPr="00A01B78">
        <w:rPr>
          <w:rFonts w:ascii="Arial" w:eastAsia="Times New Roman" w:hAnsi="Arial" w:cs="Arial"/>
          <w:color w:val="000000"/>
          <w:sz w:val="22"/>
          <w:szCs w:val="22"/>
          <w:lang w:val="en-CA"/>
        </w:rPr>
        <w:lastRenderedPageBreak/>
        <w:t xml:space="preserve">changes but would be happy to with further clarification from the reviewer about the reasons to do so. </w:t>
      </w:r>
    </w:p>
    <w:p w14:paraId="2F081DAC" w14:textId="77777777" w:rsidR="00E31321" w:rsidRPr="00A01B78" w:rsidRDefault="00E31321" w:rsidP="004D1533">
      <w:pPr>
        <w:rPr>
          <w:rFonts w:ascii="Arial" w:eastAsia="Times New Roman" w:hAnsi="Arial" w:cs="Arial"/>
          <w:color w:val="000000"/>
          <w:sz w:val="22"/>
          <w:szCs w:val="22"/>
          <w:lang w:val="en-CA"/>
        </w:rPr>
      </w:pPr>
    </w:p>
    <w:p w14:paraId="656715EA" w14:textId="0829CE84" w:rsidR="00E31321" w:rsidRPr="00A01B78" w:rsidRDefault="00E31321" w:rsidP="004D153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have made some changes in response to the second point and now compare fitness</w:t>
      </w:r>
      <w:r w:rsidR="00B8344A" w:rsidRPr="00A01B78">
        <w:rPr>
          <w:rFonts w:ascii="Arial" w:eastAsia="Times New Roman" w:hAnsi="Arial" w:cs="Arial"/>
          <w:color w:val="000000"/>
          <w:sz w:val="22"/>
          <w:szCs w:val="22"/>
          <w:lang w:val="en-CA"/>
        </w:rPr>
        <w:t xml:space="preserve"> consequences</w:t>
      </w:r>
      <w:r w:rsidRPr="00A01B78">
        <w:rPr>
          <w:rFonts w:ascii="Arial" w:eastAsia="Times New Roman" w:hAnsi="Arial" w:cs="Arial"/>
          <w:color w:val="000000"/>
          <w:sz w:val="22"/>
          <w:szCs w:val="22"/>
          <w:lang w:val="en-CA"/>
        </w:rPr>
        <w:t xml:space="preserve"> due to ‘displacement’ and </w:t>
      </w:r>
      <w:r w:rsidR="00B8344A" w:rsidRPr="00A01B78">
        <w:rPr>
          <w:rFonts w:ascii="Arial" w:eastAsia="Times New Roman" w:hAnsi="Arial" w:cs="Arial"/>
          <w:color w:val="000000"/>
          <w:sz w:val="22"/>
          <w:szCs w:val="22"/>
          <w:lang w:val="en-CA"/>
        </w:rPr>
        <w:t>those caused by variance</w:t>
      </w:r>
      <w:r w:rsidR="00617D45" w:rsidRPr="00A01B78">
        <w:rPr>
          <w:rFonts w:ascii="Arial" w:eastAsia="Times New Roman" w:hAnsi="Arial" w:cs="Arial"/>
          <w:color w:val="000000"/>
          <w:sz w:val="22"/>
          <w:szCs w:val="22"/>
          <w:lang w:val="en-CA"/>
        </w:rPr>
        <w:t xml:space="preserve"> (i.e., ‘lag’ load); s</w:t>
      </w:r>
      <w:r w:rsidR="00B8344A" w:rsidRPr="00A01B78">
        <w:rPr>
          <w:rFonts w:ascii="Arial" w:eastAsia="Times New Roman" w:hAnsi="Arial" w:cs="Arial"/>
          <w:color w:val="000000"/>
          <w:sz w:val="22"/>
          <w:szCs w:val="22"/>
          <w:lang w:val="en-CA"/>
        </w:rPr>
        <w:t xml:space="preserve">ee response to Comment </w:t>
      </w:r>
      <w:r w:rsidR="00B8344A" w:rsidRPr="00A01B78">
        <w:rPr>
          <w:rFonts w:ascii="Arial" w:eastAsia="Times New Roman" w:hAnsi="Arial" w:cs="Arial"/>
          <w:color w:val="000000"/>
          <w:sz w:val="22"/>
          <w:szCs w:val="22"/>
          <w:shd w:val="clear" w:color="auto" w:fill="FFFF00"/>
          <w:lang w:val="en-CA"/>
        </w:rPr>
        <w:t>#45, and new Fig. 4A.</w:t>
      </w:r>
      <w:r w:rsidR="003A062D" w:rsidRPr="00A01B78">
        <w:rPr>
          <w:rFonts w:ascii="Arial" w:eastAsia="Times New Roman" w:hAnsi="Arial" w:cs="Arial"/>
          <w:color w:val="000000"/>
          <w:sz w:val="22"/>
          <w:szCs w:val="22"/>
          <w:shd w:val="clear" w:color="auto" w:fill="FFFF00"/>
          <w:lang w:val="en-CA"/>
        </w:rPr>
        <w:t xml:space="preserve"> (dashed line).</w:t>
      </w:r>
    </w:p>
    <w:p w14:paraId="6253D77C" w14:textId="77777777" w:rsidR="004D1533" w:rsidRPr="00A01B78" w:rsidRDefault="004D1533" w:rsidP="004D1533">
      <w:pPr>
        <w:rPr>
          <w:rFonts w:ascii="Arial" w:eastAsia="Times New Roman" w:hAnsi="Arial" w:cs="Arial"/>
          <w:i/>
          <w:color w:val="000000"/>
          <w:sz w:val="22"/>
          <w:szCs w:val="22"/>
          <w:lang w:val="en-CA"/>
        </w:rPr>
      </w:pPr>
    </w:p>
    <w:p w14:paraId="457EA60F" w14:textId="77777777" w:rsidR="00DD2DB3" w:rsidRPr="00A01B78" w:rsidRDefault="00DD2DB3" w:rsidP="00E41EA7">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Fig 2b doesn't show the intercept at distance 0 - yet, there will be some rate of divergence at d=0.  Also, it would help to give the value of d relative to something measurable, such as the genetic sd or the fitness loss at distance d.</w:t>
      </w:r>
    </w:p>
    <w:p w14:paraId="26B56A83" w14:textId="77777777" w:rsidR="00E41EA7" w:rsidRPr="00A01B78" w:rsidRDefault="00E41EA7" w:rsidP="00E41EA7">
      <w:pPr>
        <w:rPr>
          <w:rFonts w:ascii="Arial" w:eastAsia="Times New Roman" w:hAnsi="Arial" w:cs="Arial"/>
          <w:i/>
          <w:color w:val="000000"/>
          <w:sz w:val="22"/>
          <w:szCs w:val="22"/>
          <w:lang w:val="en-CA"/>
        </w:rPr>
      </w:pPr>
    </w:p>
    <w:p w14:paraId="586DDFF8" w14:textId="5539DB22" w:rsidR="003775AF" w:rsidRPr="00A01B78" w:rsidRDefault="00E41EA7" w:rsidP="00E41EA7">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originally decided not to plot the value at </w:t>
      </w:r>
      <w:r w:rsidRPr="00A01B78">
        <w:rPr>
          <w:rFonts w:ascii="Arial" w:eastAsia="Times New Roman" w:hAnsi="Arial" w:cs="Arial"/>
          <w:i/>
          <w:color w:val="000000"/>
          <w:sz w:val="22"/>
          <w:szCs w:val="22"/>
          <w:lang w:val="en-CA"/>
        </w:rPr>
        <w:t>d</w:t>
      </w:r>
      <w:r w:rsidR="003775AF" w:rsidRPr="00A01B78">
        <w:rPr>
          <w:rFonts w:ascii="Arial" w:eastAsia="Times New Roman" w:hAnsi="Arial" w:cs="Arial"/>
          <w:color w:val="000000"/>
          <w:sz w:val="22"/>
          <w:szCs w:val="22"/>
          <w:lang w:val="en-CA"/>
        </w:rPr>
        <w:t xml:space="preserve"> = 0 because we thought it could be the case that very high amounts of standing variation could cause lowest segregation variance if the results are random</w:t>
      </w:r>
      <w:r w:rsidR="005E25C8" w:rsidRPr="00A01B78">
        <w:rPr>
          <w:rFonts w:ascii="Arial" w:eastAsia="Times New Roman" w:hAnsi="Arial" w:cs="Arial"/>
          <w:color w:val="000000"/>
          <w:sz w:val="22"/>
          <w:szCs w:val="22"/>
          <w:lang w:val="en-CA"/>
        </w:rPr>
        <w:t xml:space="preserve"> and would distract from the biology (this is because there would be very low variance among ‘n’ values whereas selection causes a particular ‘n’ to be deterministically lowest for d &gt; 0)</w:t>
      </w:r>
      <w:r w:rsidR="003775AF" w:rsidRPr="00A01B78">
        <w:rPr>
          <w:rFonts w:ascii="Arial" w:eastAsia="Times New Roman" w:hAnsi="Arial" w:cs="Arial"/>
          <w:color w:val="000000"/>
          <w:sz w:val="22"/>
          <w:szCs w:val="22"/>
          <w:lang w:val="en-CA"/>
        </w:rPr>
        <w:t>. We now plot the full distribution.</w:t>
      </w:r>
      <w:r w:rsidR="00EB17FC" w:rsidRPr="00A01B78">
        <w:rPr>
          <w:rFonts w:ascii="Arial" w:eastAsia="Times New Roman" w:hAnsi="Arial" w:cs="Arial"/>
          <w:color w:val="000000"/>
          <w:sz w:val="22"/>
          <w:szCs w:val="22"/>
          <w:lang w:val="en-CA"/>
        </w:rPr>
        <w:t xml:space="preserve"> Instead of plotting the calculated value of </w:t>
      </w:r>
      <w:r w:rsidR="00EB17FC" w:rsidRPr="00A01B78">
        <w:rPr>
          <w:rFonts w:ascii="Arial" w:eastAsia="Times New Roman" w:hAnsi="Arial" w:cs="Arial"/>
          <w:i/>
          <w:color w:val="000000"/>
          <w:sz w:val="22"/>
          <w:szCs w:val="22"/>
          <w:lang w:val="en-CA"/>
        </w:rPr>
        <w:t>n</w:t>
      </w:r>
      <w:r w:rsidR="00EB17FC" w:rsidRPr="00A01B78">
        <w:rPr>
          <w:rFonts w:ascii="Arial" w:eastAsia="Times New Roman" w:hAnsi="Arial" w:cs="Arial"/>
          <w:color w:val="000000"/>
          <w:sz w:val="22"/>
          <w:szCs w:val="22"/>
          <w:lang w:val="en-CA"/>
        </w:rPr>
        <w:t xml:space="preserve"> that minimizes segregation variance, we now plot the estimated value of </w:t>
      </w:r>
      <w:r w:rsidR="00EB17FC" w:rsidRPr="00A01B78">
        <w:rPr>
          <w:rFonts w:ascii="Arial" w:eastAsia="Times New Roman" w:hAnsi="Arial" w:cs="Arial"/>
          <w:i/>
          <w:color w:val="000000"/>
          <w:sz w:val="22"/>
          <w:szCs w:val="22"/>
          <w:lang w:val="en-CA"/>
        </w:rPr>
        <w:t>n</w:t>
      </w:r>
      <w:r w:rsidR="00EB17FC" w:rsidRPr="00A01B78">
        <w:rPr>
          <w:rFonts w:ascii="Arial" w:eastAsia="Times New Roman" w:hAnsi="Arial" w:cs="Arial"/>
          <w:color w:val="000000"/>
          <w:sz w:val="22"/>
          <w:szCs w:val="22"/>
          <w:lang w:val="en-CA"/>
        </w:rPr>
        <w:t xml:space="preserve"> that maximizes parallelism (the global maximum of a loess fit).</w:t>
      </w:r>
    </w:p>
    <w:p w14:paraId="59CB216C" w14:textId="77777777" w:rsidR="003775AF" w:rsidRPr="00A01B78" w:rsidRDefault="003775AF" w:rsidP="00E41EA7">
      <w:pPr>
        <w:rPr>
          <w:rFonts w:ascii="Arial" w:eastAsia="Times New Roman" w:hAnsi="Arial" w:cs="Arial"/>
          <w:color w:val="000000"/>
          <w:sz w:val="22"/>
          <w:szCs w:val="22"/>
          <w:lang w:val="en-CA"/>
        </w:rPr>
      </w:pPr>
    </w:p>
    <w:p w14:paraId="18C3EDFF" w14:textId="7F59BC34" w:rsidR="00E41EA7" w:rsidRPr="00A01B78" w:rsidRDefault="003775AF" w:rsidP="00E41EA7">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now </w:t>
      </w:r>
      <w:r w:rsidR="00EB17FC" w:rsidRPr="00A01B78">
        <w:rPr>
          <w:rFonts w:ascii="Arial" w:eastAsia="Times New Roman" w:hAnsi="Arial" w:cs="Arial"/>
          <w:color w:val="000000"/>
          <w:sz w:val="22"/>
          <w:szCs w:val="22"/>
          <w:lang w:val="en-CA"/>
        </w:rPr>
        <w:t>describe the</w:t>
      </w:r>
      <w:r w:rsidRPr="00A01B78">
        <w:rPr>
          <w:rFonts w:ascii="Arial" w:eastAsia="Times New Roman" w:hAnsi="Arial" w:cs="Arial"/>
          <w:color w:val="000000"/>
          <w:sz w:val="22"/>
          <w:szCs w:val="22"/>
          <w:lang w:val="en-CA"/>
        </w:rPr>
        <w:t xml:space="preserve"> </w:t>
      </w:r>
      <w:r w:rsidRPr="00A01B78">
        <w:rPr>
          <w:rFonts w:ascii="Arial" w:eastAsia="Times New Roman" w:hAnsi="Arial" w:cs="Arial"/>
          <w:i/>
          <w:color w:val="000000"/>
          <w:sz w:val="22"/>
          <w:szCs w:val="22"/>
          <w:lang w:val="en-CA"/>
        </w:rPr>
        <w:t>x</w:t>
      </w:r>
      <w:r w:rsidRPr="00A01B78">
        <w:rPr>
          <w:rFonts w:ascii="Arial" w:eastAsia="Times New Roman" w:hAnsi="Arial" w:cs="Arial"/>
          <w:color w:val="000000"/>
          <w:sz w:val="22"/>
          <w:szCs w:val="22"/>
          <w:lang w:val="en-CA"/>
        </w:rPr>
        <w:t xml:space="preserve">-axis of this plot as the number of mutational standard deviations away from the origin. For example </w:t>
      </w:r>
      <w:r w:rsidRPr="00A01B78">
        <w:rPr>
          <w:rFonts w:ascii="Arial" w:eastAsia="Times New Roman" w:hAnsi="Arial" w:cs="Arial"/>
          <w:i/>
          <w:color w:val="000000"/>
          <w:sz w:val="22"/>
          <w:szCs w:val="22"/>
          <w:lang w:val="en-CA"/>
        </w:rPr>
        <w:t>d</w:t>
      </w:r>
      <w:r w:rsidRPr="00A01B78">
        <w:rPr>
          <w:rFonts w:ascii="Arial" w:eastAsia="Times New Roman" w:hAnsi="Arial" w:cs="Arial"/>
          <w:color w:val="000000"/>
          <w:sz w:val="22"/>
          <w:szCs w:val="22"/>
          <w:lang w:val="en-CA"/>
        </w:rPr>
        <w:t xml:space="preserve"> = 0.1 is 1 mutation size SD, and </w:t>
      </w:r>
      <w:r w:rsidRPr="00A01B78">
        <w:rPr>
          <w:rFonts w:ascii="Arial" w:eastAsia="Times New Roman" w:hAnsi="Arial" w:cs="Arial"/>
          <w:i/>
          <w:color w:val="000000"/>
          <w:sz w:val="22"/>
          <w:szCs w:val="22"/>
          <w:lang w:val="en-CA"/>
        </w:rPr>
        <w:t>d</w:t>
      </w:r>
      <w:r w:rsidRPr="00A01B78">
        <w:rPr>
          <w:rFonts w:ascii="Arial" w:eastAsia="Times New Roman" w:hAnsi="Arial" w:cs="Arial"/>
          <w:color w:val="000000"/>
          <w:sz w:val="22"/>
          <w:szCs w:val="22"/>
          <w:lang w:val="en-CA"/>
        </w:rPr>
        <w:t xml:space="preserve"> of 1 is 10 mutation size SDs. </w:t>
      </w:r>
      <w:r w:rsidR="00EB17FC" w:rsidRPr="00A01B78">
        <w:rPr>
          <w:rFonts w:ascii="Arial" w:eastAsia="Times New Roman" w:hAnsi="Arial" w:cs="Arial"/>
          <w:color w:val="000000"/>
          <w:sz w:val="22"/>
          <w:szCs w:val="22"/>
          <w:lang w:val="en-CA"/>
        </w:rPr>
        <w:t xml:space="preserve">We </w:t>
      </w:r>
      <w:r w:rsidR="00CA2250" w:rsidRPr="00A01B78">
        <w:rPr>
          <w:rFonts w:ascii="Arial" w:eastAsia="Times New Roman" w:hAnsi="Arial" w:cs="Arial"/>
          <w:color w:val="000000"/>
          <w:sz w:val="22"/>
          <w:szCs w:val="22"/>
          <w:lang w:val="en-CA"/>
        </w:rPr>
        <w:t>make this</w:t>
      </w:r>
      <w:r w:rsidR="00AF7BD3" w:rsidRPr="00A01B78">
        <w:rPr>
          <w:rFonts w:ascii="Arial" w:eastAsia="Times New Roman" w:hAnsi="Arial" w:cs="Arial"/>
          <w:color w:val="000000"/>
          <w:sz w:val="22"/>
          <w:szCs w:val="22"/>
          <w:lang w:val="en-CA"/>
        </w:rPr>
        <w:t xml:space="preserve"> clear in the caption of Fig. 2 (Lines </w:t>
      </w:r>
      <w:r w:rsidR="00AF7BD3" w:rsidRPr="00A01B78">
        <w:rPr>
          <w:rFonts w:ascii="Arial" w:eastAsia="Times New Roman" w:hAnsi="Arial" w:cs="Arial"/>
          <w:color w:val="000000"/>
          <w:sz w:val="22"/>
          <w:szCs w:val="22"/>
          <w:highlight w:val="yellow"/>
          <w:lang w:val="en-CA"/>
        </w:rPr>
        <w:t>XX-YY)</w:t>
      </w:r>
      <w:r w:rsidR="00AF7BD3" w:rsidRPr="00A01B78">
        <w:rPr>
          <w:rFonts w:ascii="Arial" w:eastAsia="Times New Roman" w:hAnsi="Arial" w:cs="Arial"/>
          <w:color w:val="000000"/>
          <w:sz w:val="22"/>
          <w:szCs w:val="22"/>
          <w:lang w:val="en-CA"/>
        </w:rPr>
        <w:t>.</w:t>
      </w:r>
    </w:p>
    <w:p w14:paraId="2F8E1146" w14:textId="77777777" w:rsidR="00E41EA7" w:rsidRPr="00A01B78" w:rsidRDefault="00E41EA7" w:rsidP="00E41EA7">
      <w:pPr>
        <w:rPr>
          <w:rFonts w:ascii="Arial" w:eastAsia="Times New Roman" w:hAnsi="Arial" w:cs="Arial"/>
          <w:i/>
          <w:color w:val="000000"/>
          <w:sz w:val="22"/>
          <w:szCs w:val="22"/>
          <w:lang w:val="en-CA"/>
        </w:rPr>
      </w:pPr>
    </w:p>
    <w:p w14:paraId="783988C3"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376 - There is a hint here at interesting results for higher dimensions - why are these not presented in full?</w:t>
      </w:r>
    </w:p>
    <w:p w14:paraId="524094FA" w14:textId="77777777" w:rsidR="00E41EA7" w:rsidRPr="00A01B78" w:rsidRDefault="00E41EA7" w:rsidP="00E41EA7">
      <w:pPr>
        <w:rPr>
          <w:rFonts w:ascii="Arial" w:eastAsia="Times New Roman" w:hAnsi="Arial" w:cs="Arial"/>
          <w:i/>
          <w:color w:val="000000"/>
          <w:sz w:val="22"/>
          <w:szCs w:val="22"/>
          <w:lang w:val="en-CA"/>
        </w:rPr>
      </w:pPr>
    </w:p>
    <w:p w14:paraId="12A029A4" w14:textId="042AD72D" w:rsidR="00E41EA7" w:rsidRPr="00A01B78" w:rsidRDefault="00E41EA7" w:rsidP="00E41EA7">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In our original submission we were attempting to keep our results to a scale conducive for an </w:t>
      </w:r>
      <w:r w:rsidRPr="00A01B78">
        <w:rPr>
          <w:rFonts w:ascii="Arial" w:eastAsia="Times New Roman" w:hAnsi="Arial" w:cs="Arial"/>
          <w:i/>
          <w:color w:val="000000"/>
          <w:sz w:val="22"/>
          <w:szCs w:val="22"/>
          <w:lang w:val="en-CA"/>
        </w:rPr>
        <w:t>Evolution Letters</w:t>
      </w:r>
      <w:r w:rsidRPr="00A01B78">
        <w:rPr>
          <w:rFonts w:ascii="Arial" w:eastAsia="Times New Roman" w:hAnsi="Arial" w:cs="Arial"/>
          <w:color w:val="000000"/>
          <w:sz w:val="22"/>
          <w:szCs w:val="22"/>
          <w:lang w:val="en-CA"/>
        </w:rPr>
        <w:t xml:space="preserve"> article. In response to </w:t>
      </w:r>
      <w:r w:rsidR="005E25C8" w:rsidRPr="00A01B78">
        <w:rPr>
          <w:rFonts w:ascii="Arial" w:eastAsia="Times New Roman" w:hAnsi="Arial" w:cs="Arial"/>
          <w:color w:val="000000"/>
          <w:sz w:val="22"/>
          <w:szCs w:val="22"/>
          <w:lang w:val="en-CA"/>
        </w:rPr>
        <w:t>comments from this reviewer and others</w:t>
      </w:r>
      <w:r w:rsidR="002D15F7" w:rsidRPr="00A01B78">
        <w:rPr>
          <w:rFonts w:ascii="Arial" w:eastAsia="Times New Roman" w:hAnsi="Arial" w:cs="Arial"/>
          <w:color w:val="000000"/>
          <w:sz w:val="22"/>
          <w:szCs w:val="22"/>
          <w:lang w:val="en-CA"/>
        </w:rPr>
        <w:t xml:space="preserve"> (see comment #7)</w:t>
      </w:r>
      <w:r w:rsidRPr="00A01B78">
        <w:rPr>
          <w:rFonts w:ascii="Arial" w:eastAsia="Times New Roman" w:hAnsi="Arial" w:cs="Arial"/>
          <w:color w:val="000000"/>
          <w:sz w:val="22"/>
          <w:szCs w:val="22"/>
          <w:lang w:val="en-CA"/>
        </w:rPr>
        <w:t>, we now present</w:t>
      </w:r>
      <w:r w:rsidR="005E25C8" w:rsidRPr="00A01B78">
        <w:rPr>
          <w:rFonts w:ascii="Arial" w:eastAsia="Times New Roman" w:hAnsi="Arial" w:cs="Arial"/>
          <w:color w:val="000000"/>
          <w:sz w:val="22"/>
          <w:szCs w:val="22"/>
          <w:lang w:val="en-CA"/>
        </w:rPr>
        <w:t xml:space="preserve"> results for a 2, 5, and 10 dimensions. </w:t>
      </w:r>
      <w:r w:rsidR="00AF7BD3" w:rsidRPr="00A01B78">
        <w:rPr>
          <w:rFonts w:ascii="Arial" w:eastAsia="Times New Roman" w:hAnsi="Arial" w:cs="Arial"/>
          <w:color w:val="000000"/>
          <w:sz w:val="22"/>
          <w:szCs w:val="22"/>
          <w:lang w:val="en-CA"/>
        </w:rPr>
        <w:t xml:space="preserve">In the main text, we also present </w:t>
      </w:r>
      <w:r w:rsidR="00244BEB" w:rsidRPr="00A01B78">
        <w:rPr>
          <w:rFonts w:ascii="Arial" w:eastAsia="Times New Roman" w:hAnsi="Arial" w:cs="Arial"/>
          <w:color w:val="000000"/>
          <w:sz w:val="22"/>
          <w:szCs w:val="22"/>
          <w:lang w:val="en-CA"/>
        </w:rPr>
        <w:t>all</w:t>
      </w:r>
      <w:r w:rsidR="00AF7BD3" w:rsidRPr="00A01B78">
        <w:rPr>
          <w:rFonts w:ascii="Arial" w:eastAsia="Times New Roman" w:hAnsi="Arial" w:cs="Arial"/>
          <w:color w:val="000000"/>
          <w:sz w:val="22"/>
          <w:szCs w:val="22"/>
          <w:lang w:val="en-CA"/>
        </w:rPr>
        <w:t xml:space="preserve"> the main results for five dimensions</w:t>
      </w:r>
      <w:r w:rsidR="001F77D5" w:rsidRPr="00A01B78">
        <w:rPr>
          <w:rFonts w:ascii="Arial" w:eastAsia="Times New Roman" w:hAnsi="Arial" w:cs="Arial"/>
          <w:color w:val="000000"/>
          <w:sz w:val="22"/>
          <w:szCs w:val="22"/>
          <w:lang w:val="en-CA"/>
        </w:rPr>
        <w:t>—instead of the original two—</w:t>
      </w:r>
      <w:r w:rsidR="00AF7BD3" w:rsidRPr="00A01B78">
        <w:rPr>
          <w:rFonts w:ascii="Arial" w:eastAsia="Times New Roman" w:hAnsi="Arial" w:cs="Arial"/>
          <w:color w:val="000000"/>
          <w:sz w:val="22"/>
          <w:szCs w:val="22"/>
          <w:lang w:val="en-CA"/>
        </w:rPr>
        <w:t>t</w:t>
      </w:r>
      <w:r w:rsidR="002D15F7" w:rsidRPr="00A01B78">
        <w:rPr>
          <w:rFonts w:ascii="Arial" w:eastAsia="Times New Roman" w:hAnsi="Arial" w:cs="Arial"/>
          <w:color w:val="000000"/>
          <w:sz w:val="22"/>
          <w:szCs w:val="22"/>
          <w:lang w:val="en-CA"/>
        </w:rPr>
        <w:t>hat make the interesting results more obvious.</w:t>
      </w:r>
      <w:r w:rsidR="002A26CC" w:rsidRPr="00A01B78">
        <w:rPr>
          <w:rFonts w:ascii="Arial" w:eastAsia="Times New Roman" w:hAnsi="Arial" w:cs="Arial"/>
          <w:color w:val="000000"/>
          <w:sz w:val="22"/>
          <w:szCs w:val="22"/>
          <w:lang w:val="en-CA"/>
        </w:rPr>
        <w:t xml:space="preserve"> Because the results are qualitatively consistent across dimensions </w:t>
      </w:r>
      <w:r w:rsidR="00892439" w:rsidRPr="00A01B78">
        <w:rPr>
          <w:rFonts w:ascii="Arial" w:eastAsia="Times New Roman" w:hAnsi="Arial" w:cs="Arial"/>
          <w:color w:val="000000"/>
          <w:sz w:val="22"/>
          <w:szCs w:val="22"/>
          <w:lang w:val="en-CA"/>
        </w:rPr>
        <w:t xml:space="preserve">(see new supplemental figures) we still present the numerical results for only </w:t>
      </w:r>
      <w:r w:rsidR="00892439" w:rsidRPr="00A01B78">
        <w:rPr>
          <w:rFonts w:ascii="Arial" w:eastAsia="Times New Roman" w:hAnsi="Arial" w:cs="Arial"/>
          <w:i/>
          <w:color w:val="000000"/>
          <w:sz w:val="22"/>
          <w:szCs w:val="22"/>
          <w:lang w:val="en-CA"/>
        </w:rPr>
        <w:t>m</w:t>
      </w:r>
      <w:r w:rsidR="00892439" w:rsidRPr="00A01B78">
        <w:rPr>
          <w:rFonts w:ascii="Arial" w:eastAsia="Times New Roman" w:hAnsi="Arial" w:cs="Arial"/>
          <w:color w:val="000000"/>
          <w:sz w:val="22"/>
          <w:szCs w:val="22"/>
          <w:lang w:val="en-CA"/>
        </w:rPr>
        <w:t xml:space="preserve"> = 5. </w:t>
      </w:r>
    </w:p>
    <w:p w14:paraId="256A44DB" w14:textId="77777777" w:rsidR="00E41EA7" w:rsidRPr="00A01B78" w:rsidRDefault="00E41EA7" w:rsidP="00E41EA7">
      <w:pPr>
        <w:rPr>
          <w:rFonts w:ascii="Arial" w:eastAsia="Times New Roman" w:hAnsi="Arial" w:cs="Arial"/>
          <w:i/>
          <w:color w:val="000000"/>
          <w:sz w:val="22"/>
          <w:szCs w:val="22"/>
          <w:lang w:val="en-CA"/>
        </w:rPr>
      </w:pPr>
    </w:p>
    <w:p w14:paraId="78E05BF3"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428 - What could a dimensionality of 10 for bacteria actually mean??</w:t>
      </w:r>
    </w:p>
    <w:p w14:paraId="523463AD" w14:textId="77777777" w:rsidR="00DD2DB3" w:rsidRPr="00A01B78" w:rsidRDefault="00DD2DB3" w:rsidP="00E41EA7">
      <w:pPr>
        <w:rPr>
          <w:rFonts w:ascii="Arial" w:eastAsia="Times New Roman" w:hAnsi="Arial" w:cs="Arial"/>
          <w:i/>
          <w:color w:val="000000"/>
          <w:sz w:val="22"/>
          <w:szCs w:val="22"/>
          <w:lang w:val="en-CA"/>
        </w:rPr>
      </w:pPr>
    </w:p>
    <w:p w14:paraId="3EE0BAFD" w14:textId="35DF6189" w:rsidR="00E41EA7" w:rsidRPr="00A01B78" w:rsidRDefault="00E41EA7" w:rsidP="00E41EA7">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This is a very good question. Practically, it would mean that there are 10 ‘independent’ traits. That is if you were to measure all of the ‘traits’ in a bacterial population (by, for example, measuring the </w:t>
      </w:r>
      <w:r w:rsidR="007414C7" w:rsidRPr="00A01B78">
        <w:rPr>
          <w:rFonts w:ascii="Arial" w:eastAsia="Times New Roman" w:hAnsi="Arial" w:cs="Arial"/>
          <w:color w:val="000000"/>
          <w:sz w:val="22"/>
          <w:szCs w:val="22"/>
          <w:lang w:val="en-CA"/>
        </w:rPr>
        <w:t>number of transcripts</w:t>
      </w:r>
      <w:r w:rsidRPr="00A01B78">
        <w:rPr>
          <w:rFonts w:ascii="Arial" w:eastAsia="Times New Roman" w:hAnsi="Arial" w:cs="Arial"/>
          <w:color w:val="000000"/>
          <w:sz w:val="22"/>
          <w:szCs w:val="22"/>
          <w:lang w:val="en-CA"/>
        </w:rPr>
        <w:t xml:space="preserve"> of all genes; see </w:t>
      </w:r>
      <w:r w:rsidR="0094501E" w:rsidRPr="00A01B78">
        <w:rPr>
          <w:rFonts w:ascii="Arial" w:eastAsia="Times New Roman" w:hAnsi="Arial" w:cs="Arial"/>
          <w:color w:val="222222"/>
          <w:sz w:val="22"/>
          <w:szCs w:val="22"/>
          <w:shd w:val="clear" w:color="auto" w:fill="FFFFFF"/>
          <w:lang w:val="en-CA"/>
        </w:rPr>
        <w:t>Rockman 2012</w:t>
      </w:r>
      <w:r w:rsidR="005E25C8" w:rsidRPr="00A01B78">
        <w:rPr>
          <w:rFonts w:ascii="Arial" w:eastAsia="Times New Roman" w:hAnsi="Arial" w:cs="Arial"/>
          <w:color w:val="222222"/>
          <w:sz w:val="22"/>
          <w:szCs w:val="22"/>
          <w:shd w:val="clear" w:color="auto" w:fill="FFFFFF"/>
          <w:lang w:val="en-CA"/>
        </w:rPr>
        <w:t xml:space="preserve"> The QTN program and the alleles that matter for evolution: all that's gold does not glitter.</w:t>
      </w:r>
      <w:r w:rsidR="0094501E" w:rsidRPr="00A01B78">
        <w:rPr>
          <w:rFonts w:ascii="Arial" w:eastAsia="Times New Roman" w:hAnsi="Arial" w:cs="Arial"/>
          <w:color w:val="222222"/>
          <w:sz w:val="22"/>
          <w:szCs w:val="22"/>
          <w:shd w:val="clear" w:color="auto" w:fill="FFFFFF"/>
          <w:lang w:val="en-CA"/>
        </w:rPr>
        <w:t xml:space="preserve"> </w:t>
      </w:r>
      <w:r w:rsidR="005E25C8" w:rsidRPr="00A01B78">
        <w:rPr>
          <w:rFonts w:ascii="Arial" w:eastAsia="Times New Roman" w:hAnsi="Arial" w:cs="Arial"/>
          <w:i/>
          <w:iCs/>
          <w:color w:val="222222"/>
          <w:sz w:val="22"/>
          <w:szCs w:val="22"/>
          <w:shd w:val="clear" w:color="auto" w:fill="FFFFFF"/>
          <w:lang w:val="en-CA"/>
        </w:rPr>
        <w:t>Evolution</w:t>
      </w:r>
      <w:r w:rsidRPr="00A01B78">
        <w:rPr>
          <w:rFonts w:ascii="Arial" w:eastAsia="Times New Roman" w:hAnsi="Arial" w:cs="Arial"/>
          <w:color w:val="000000"/>
          <w:sz w:val="22"/>
          <w:szCs w:val="22"/>
          <w:lang w:val="en-CA"/>
        </w:rPr>
        <w:t>), the number of principal components explaining app</w:t>
      </w:r>
      <w:r w:rsidR="0094501E" w:rsidRPr="00A01B78">
        <w:rPr>
          <w:rFonts w:ascii="Arial" w:eastAsia="Times New Roman" w:hAnsi="Arial" w:cs="Arial"/>
          <w:color w:val="000000"/>
          <w:sz w:val="22"/>
          <w:szCs w:val="22"/>
          <w:lang w:val="en-CA"/>
        </w:rPr>
        <w:t>reciable variation would be 10.</w:t>
      </w:r>
    </w:p>
    <w:p w14:paraId="384023B4" w14:textId="0FA68C08" w:rsidR="0094501E" w:rsidRPr="00A01B78" w:rsidRDefault="0094501E" w:rsidP="00E41EA7">
      <w:pPr>
        <w:rPr>
          <w:rFonts w:ascii="Arial" w:eastAsia="Times New Roman" w:hAnsi="Arial" w:cs="Arial"/>
          <w:color w:val="000000"/>
          <w:sz w:val="22"/>
          <w:szCs w:val="22"/>
          <w:lang w:val="en-CA"/>
        </w:rPr>
      </w:pPr>
    </w:p>
    <w:p w14:paraId="0356C801" w14:textId="201279D6" w:rsidR="0094501E" w:rsidRPr="00A01B78" w:rsidRDefault="0094501E" w:rsidP="00E41EA7">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spend more time describing dimensionality and the general importance in the article</w:t>
      </w:r>
      <w:r w:rsidR="007414C7" w:rsidRPr="00A01B78">
        <w:rPr>
          <w:rFonts w:ascii="Arial" w:eastAsia="Times New Roman" w:hAnsi="Arial" w:cs="Arial"/>
          <w:color w:val="000000"/>
          <w:sz w:val="22"/>
          <w:szCs w:val="22"/>
          <w:lang w:val="en-CA"/>
        </w:rPr>
        <w:t xml:space="preserve"> in the ‘genotype to phenotype’ section. We hope that this addresses concerns about what dimensionality actually means and how it could be measured.</w:t>
      </w:r>
      <w:r w:rsidR="00892439" w:rsidRPr="00A01B78">
        <w:rPr>
          <w:rFonts w:ascii="Arial" w:eastAsia="Times New Roman" w:hAnsi="Arial" w:cs="Arial"/>
          <w:color w:val="000000"/>
          <w:sz w:val="22"/>
          <w:szCs w:val="22"/>
          <w:lang w:val="en-CA"/>
        </w:rPr>
        <w:t xml:space="preserve"> The new text reads:</w:t>
      </w:r>
    </w:p>
    <w:p w14:paraId="0276BBE2" w14:textId="77777777" w:rsidR="00892439" w:rsidRPr="00A01B78" w:rsidRDefault="00892439" w:rsidP="00E41EA7">
      <w:pPr>
        <w:rPr>
          <w:rFonts w:ascii="Arial" w:eastAsia="Times New Roman" w:hAnsi="Arial" w:cs="Arial"/>
          <w:color w:val="000000"/>
          <w:sz w:val="22"/>
          <w:szCs w:val="22"/>
          <w:lang w:val="en-CA"/>
        </w:rPr>
      </w:pPr>
    </w:p>
    <w:p w14:paraId="1B8AF9DC" w14:textId="3B527F08" w:rsidR="00892439" w:rsidRPr="00A01B78" w:rsidRDefault="00892439" w:rsidP="00892439">
      <w:pPr>
        <w:rPr>
          <w:rFonts w:ascii="Arial" w:eastAsia="Times New Roman" w:hAnsi="Arial" w:cs="Arial"/>
          <w:color w:val="000000" w:themeColor="text1"/>
          <w:sz w:val="22"/>
          <w:szCs w:val="22"/>
          <w:lang w:val="en-CA"/>
        </w:rPr>
      </w:pPr>
      <w:r w:rsidRPr="00A01B78">
        <w:rPr>
          <w:rFonts w:ascii="Arial" w:eastAsia="Times New Roman" w:hAnsi="Arial" w:cs="Arial"/>
          <w:color w:val="FF0000"/>
          <w:sz w:val="22"/>
          <w:szCs w:val="22"/>
          <w:lang w:val="en-CA"/>
        </w:rPr>
        <w:t>We focus on the case of five phenotypic dimensions (</w:t>
      </w:r>
      <w:r w:rsidRPr="00A01B78">
        <w:rPr>
          <w:rFonts w:ascii="Arial" w:eastAsia="Times New Roman" w:hAnsi="Arial" w:cs="Arial"/>
          <w:i/>
          <w:color w:val="FF0000"/>
          <w:sz w:val="22"/>
          <w:szCs w:val="22"/>
          <w:lang w:val="en-CA"/>
        </w:rPr>
        <w:t>m</w:t>
      </w:r>
      <w:r w:rsidRPr="00A01B78">
        <w:rPr>
          <w:rFonts w:ascii="Arial" w:eastAsia="Times New Roman" w:hAnsi="Arial" w:cs="Arial"/>
          <w:color w:val="FF0000"/>
          <w:sz w:val="22"/>
          <w:szCs w:val="22"/>
          <w:lang w:val="en-CA"/>
        </w:rPr>
        <w:t xml:space="preserve"> = 5) in the numerical analyses presented in the main text. Practically, dimensionality can be thought of as ‘organism complexity’ </w:t>
      </w:r>
      <w:r w:rsidRPr="00A01B78">
        <w:rPr>
          <w:rFonts w:ascii="Arial" w:eastAsia="Times New Roman" w:hAnsi="Arial" w:cs="Arial"/>
          <w:color w:val="FF0000"/>
          <w:sz w:val="22"/>
          <w:szCs w:val="22"/>
          <w:lang w:val="en-CA"/>
        </w:rPr>
        <w:fldChar w:fldCharType="begin" w:fldLock="1"/>
      </w:r>
      <w:r w:rsidRPr="00A01B78">
        <w:rPr>
          <w:rFonts w:ascii="Arial" w:eastAsia="Times New Roman" w:hAnsi="Arial" w:cs="Arial"/>
          <w:color w:val="FF0000"/>
          <w:sz w:val="22"/>
          <w:szCs w:val="22"/>
          <w:lang w:val="en-CA"/>
        </w:rPr>
        <w:instrText>ADDIN CSL_CITATION {"citationItems":[{"id":"ITEM-1","itemData":{"DOI":"10.1111/j.0014-3820.2000.tb00002.x","ISBN":"0014-3820 (Print)\\r0014-3820 (Linking)","ISSN":"00143820","PMID":"10937178","abstract":"Se calcula una tasa en la cual el fitness aumenta durante la adaptación y describe una curva de fitness vs tiempo a medida que la población se acerca a un óptimo en el modelo de Fisher de adaptación.","author":[{"dropping-particle":"","family":"Orr","given":"H. Allen","non-dropping-particle":"","parse-names":false,"suffix":""}],"container-title":"Evolution","id":"ITEM-1","issue":"1","issued":{"date-parts":[["2000"]]},"page":"13-20","title":"Adaptation and the cost of complexity","type":"article-journal","volume":"54"},"uris":["http://www.mendeley.com/documents/?uuid=67f30923-4d00-4c51-89ed-d6b7d6f42c2c"]}],"mendeley":{"formattedCitation":"(Orr 2000)","manualFormatting":"(Orr 2000)","plainTextFormattedCitation":"(Orr 2000)","previouslyFormattedCitation":"(Orr 2000)"},"properties":{"noteIndex":0},"schema":"https://github.com/citation-style-language/schema/raw/master/csl-citation.json"}</w:instrText>
      </w:r>
      <w:r w:rsidRPr="00A01B78">
        <w:rPr>
          <w:rFonts w:ascii="Arial" w:eastAsia="Times New Roman" w:hAnsi="Arial" w:cs="Arial"/>
          <w:color w:val="FF0000"/>
          <w:sz w:val="22"/>
          <w:szCs w:val="22"/>
          <w:lang w:val="en-CA"/>
        </w:rPr>
        <w:fldChar w:fldCharType="separate"/>
      </w:r>
      <w:r w:rsidRPr="00A01B78">
        <w:rPr>
          <w:rFonts w:ascii="Arial" w:eastAsia="Times New Roman" w:hAnsi="Arial" w:cs="Arial"/>
          <w:noProof/>
          <w:color w:val="FF0000"/>
          <w:sz w:val="22"/>
          <w:szCs w:val="22"/>
          <w:lang w:val="en-CA"/>
        </w:rPr>
        <w:t>(Orr 2000)</w:t>
      </w:r>
      <w:r w:rsidRPr="00A01B78">
        <w:rPr>
          <w:rFonts w:ascii="Arial" w:eastAsia="Times New Roman" w:hAnsi="Arial" w:cs="Arial"/>
          <w:color w:val="FF0000"/>
          <w:sz w:val="22"/>
          <w:szCs w:val="22"/>
          <w:lang w:val="en-CA"/>
        </w:rPr>
        <w:fldChar w:fldCharType="end"/>
      </w:r>
      <w:r w:rsidRPr="00A01B78">
        <w:rPr>
          <w:rFonts w:ascii="Arial" w:eastAsia="Times New Roman" w:hAnsi="Arial" w:cs="Arial"/>
          <w:color w:val="FF0000"/>
          <w:sz w:val="22"/>
          <w:szCs w:val="22"/>
          <w:lang w:val="en-CA"/>
        </w:rPr>
        <w:t xml:space="preserve"> and quantified as the number of principal component axes describing the phenotype if all traits could be measured </w:t>
      </w:r>
      <w:r w:rsidRPr="00A01B78">
        <w:rPr>
          <w:rFonts w:ascii="Arial" w:eastAsia="Times New Roman" w:hAnsi="Arial" w:cs="Arial"/>
          <w:color w:val="FF0000"/>
          <w:sz w:val="22"/>
          <w:szCs w:val="22"/>
          <w:lang w:val="en-CA"/>
        </w:rPr>
        <w:fldChar w:fldCharType="begin" w:fldLock="1"/>
      </w:r>
      <w:r w:rsidRPr="00A01B78">
        <w:rPr>
          <w:rFonts w:ascii="Arial" w:eastAsia="Times New Roman" w:hAnsi="Arial" w:cs="Arial"/>
          <w:color w:val="FF0000"/>
          <w:sz w:val="22"/>
          <w:szCs w:val="22"/>
          <w:lang w:val="en-CA"/>
        </w:rPr>
        <w:instrText>ADDIN CSL_CITATION {"citationItems":[{"id":"ITEM-1","itemData":{"DOI":"10.1146/annurev-ecolsys-120213-091846","ISBN":"1543-592x","ISSN":"1543-592X","abstract":"The accumulation of data on the genomic bases of adaptation has triggered renewed interest in theoretical models of adaptation. Among these models, Fisher’s geometricmodel (FGM)has received a lot of attention over the past two decades. FGM is based on a continuous multidimensional phenotypic landscape, but it is mostly used for the emerging properties of individual mutation effects. Despite its apparent simplicity and limited number of pa- rameters, FGMintegrates a fullmodel ofmutation and epistatic interactions that allows the study of both beneficial and deleterious mutations and, subse- quently, thefate of evolving populations. In this review, Ipresent the different properties of FGM and the qualitative and quantitative support they have received from experimental evolution data. I then discuss how to estimate the different parameters of the model and outline some future directions to connect FGM and the molecular determinants of adaptation.","author":[{"dropping-particle":"","family":"Tenaillon","given":"O.","non-dropping-particle":"","parse-names":false,"suffix":""}],"container-title":"Annual Review of Ecology, Evolution, and Systematics","id":"ITEM-1","issue":"1","issued":{"date-parts":[["2014"]]},"page":"179-201","title":"The utility of Fisher’s geometric model in revolutionary genetics","type":"article-journal","volume":"45"},"uris":["http://www.mendeley.com/documents/?uuid=cadeb3cf-b8ca-4bae-b8e5-74cc10e81a3a"]}],"mendeley":{"formattedCitation":"(Tenaillon 2014)","plainTextFormattedCitation":"(Tenaillon 2014)","previouslyFormattedCitation":"(Tenaillon 2014)"},"properties":{"noteIndex":0},"schema":"https://github.com/citation-style-language/schema/raw/master/csl-citation.json"}</w:instrText>
      </w:r>
      <w:r w:rsidRPr="00A01B78">
        <w:rPr>
          <w:rFonts w:ascii="Arial" w:eastAsia="Times New Roman" w:hAnsi="Arial" w:cs="Arial"/>
          <w:color w:val="FF0000"/>
          <w:sz w:val="22"/>
          <w:szCs w:val="22"/>
          <w:lang w:val="en-CA"/>
        </w:rPr>
        <w:fldChar w:fldCharType="separate"/>
      </w:r>
      <w:r w:rsidRPr="00A01B78">
        <w:rPr>
          <w:rFonts w:ascii="Arial" w:eastAsia="Times New Roman" w:hAnsi="Arial" w:cs="Arial"/>
          <w:noProof/>
          <w:color w:val="FF0000"/>
          <w:sz w:val="22"/>
          <w:szCs w:val="22"/>
          <w:lang w:val="en-CA"/>
        </w:rPr>
        <w:t>(Tenaillon 2014)</w:t>
      </w:r>
      <w:r w:rsidRPr="00A01B78">
        <w:rPr>
          <w:rFonts w:ascii="Arial" w:eastAsia="Times New Roman" w:hAnsi="Arial" w:cs="Arial"/>
          <w:color w:val="FF0000"/>
          <w:sz w:val="22"/>
          <w:szCs w:val="22"/>
          <w:lang w:val="en-CA"/>
        </w:rPr>
        <w:fldChar w:fldCharType="end"/>
      </w:r>
      <w:r w:rsidRPr="00A01B78">
        <w:rPr>
          <w:rFonts w:ascii="Arial" w:eastAsia="Times New Roman" w:hAnsi="Arial" w:cs="Arial"/>
          <w:color w:val="FF0000"/>
          <w:sz w:val="22"/>
          <w:szCs w:val="22"/>
          <w:lang w:val="en-CA"/>
        </w:rPr>
        <w:t xml:space="preserve">. Empirical estimates typically range between 1 and 10 for model microorganisms and nematodes </w:t>
      </w:r>
      <w:r w:rsidRPr="00A01B78">
        <w:rPr>
          <w:rFonts w:ascii="Arial" w:eastAsia="Times New Roman" w:hAnsi="Arial" w:cs="Arial"/>
          <w:color w:val="FF0000"/>
          <w:sz w:val="22"/>
          <w:szCs w:val="22"/>
          <w:lang w:val="en-CA"/>
        </w:rPr>
        <w:fldChar w:fldCharType="begin" w:fldLock="1"/>
      </w:r>
      <w:r w:rsidRPr="00A01B78">
        <w:rPr>
          <w:rFonts w:ascii="Arial" w:eastAsia="Times New Roman" w:hAnsi="Arial" w:cs="Arial"/>
          <w:color w:val="FF0000"/>
          <w:sz w:val="22"/>
          <w:szCs w:val="22"/>
          <w:lang w:val="en-CA"/>
        </w:rPr>
        <w:instrText>ADDIN CSL_CITATION {"citationItems":[{"id":"ITEM-1","itemData":{"DOI":"10.1146/annurev-ecolsys-120213-091846","ISBN":"1543-592x","ISSN":"1543-592X","abstract":"The accumulation of data on the genomic bases of adaptation has triggered renewed interest in theoretical models of adaptation. Among these models, Fisher’s geometricmodel (FGM)has received a lot of attention over the past two decades. FGM is based on a continuous multidimensional phenotypic landscape, but it is mostly used for the emerging properties of individual mutation effects. Despite its apparent simplicity and limited number of pa- rameters, FGMintegrates a fullmodel ofmutation and epistatic interactions that allows the study of both beneficial and deleterious mutations and, subse- quently, thefate of evolving populations. In this review, Ipresent the different properties of FGM and the qualitative and quantitative support they have received from experimental evolution data. I then discuss how to estimate the different parameters of the model and outline some future directions to connect FGM and the molecular determinants of adaptation.","author":[{"dropping-particle":"","family":"Tenaillon","given":"O.","non-dropping-particle":"","parse-names":false,"suffix":""}],"container-title":"Annual Review of Ecology, Evolution, and Systematics","id":"ITEM-1","issue":"1","issued":{"date-parts":[["2014"]]},"page":"179-201","title":"The utility of Fisher’s geometric model in revolutionary genetics","type":"article-journal","volume":"45"},"uris":["http://www.mendeley.com/documents/?uuid=cadeb3cf-b8ca-4bae-b8e5-74cc10e81a3a"]}],"mendeley":{"formattedCitation":"(Tenaillon 2014)","plainTextFormattedCitation":"(Tenaillon 2014)","previouslyFormattedCitation":"(Tenaillon 2014)"},"properties":{"noteIndex":0},"schema":"https://github.com/citation-style-language/schema/raw/master/csl-citation.json"}</w:instrText>
      </w:r>
      <w:r w:rsidRPr="00A01B78">
        <w:rPr>
          <w:rFonts w:ascii="Arial" w:eastAsia="Times New Roman" w:hAnsi="Arial" w:cs="Arial"/>
          <w:color w:val="FF0000"/>
          <w:sz w:val="22"/>
          <w:szCs w:val="22"/>
          <w:lang w:val="en-CA"/>
        </w:rPr>
        <w:fldChar w:fldCharType="separate"/>
      </w:r>
      <w:r w:rsidRPr="00A01B78">
        <w:rPr>
          <w:rFonts w:ascii="Arial" w:eastAsia="Times New Roman" w:hAnsi="Arial" w:cs="Arial"/>
          <w:noProof/>
          <w:color w:val="FF0000"/>
          <w:sz w:val="22"/>
          <w:szCs w:val="22"/>
          <w:lang w:val="en-CA"/>
        </w:rPr>
        <w:t>(Tenaillon 2014)</w:t>
      </w:r>
      <w:r w:rsidRPr="00A01B78">
        <w:rPr>
          <w:rFonts w:ascii="Arial" w:eastAsia="Times New Roman" w:hAnsi="Arial" w:cs="Arial"/>
          <w:color w:val="FF0000"/>
          <w:sz w:val="22"/>
          <w:szCs w:val="22"/>
          <w:lang w:val="en-CA"/>
        </w:rPr>
        <w:fldChar w:fldCharType="end"/>
      </w:r>
      <w:r w:rsidRPr="00A01B78">
        <w:rPr>
          <w:rFonts w:ascii="Arial" w:eastAsia="Times New Roman" w:hAnsi="Arial" w:cs="Arial"/>
          <w:color w:val="FF0000"/>
          <w:sz w:val="22"/>
          <w:szCs w:val="22"/>
          <w:lang w:val="en-CA"/>
        </w:rPr>
        <w:t xml:space="preserve"> but is almost certainly higher in taxa such as arthropods and vertebrates where estimates are lacking. Future </w:t>
      </w:r>
      <w:r w:rsidRPr="00A01B78">
        <w:rPr>
          <w:rFonts w:ascii="Arial" w:eastAsia="Times New Roman" w:hAnsi="Arial" w:cs="Arial"/>
          <w:color w:val="FF0000"/>
          <w:sz w:val="22"/>
          <w:szCs w:val="22"/>
          <w:lang w:val="en-CA"/>
        </w:rPr>
        <w:lastRenderedPageBreak/>
        <w:t xml:space="preserve">studies might consider using standardized high-throughput phenotyping of ‘arbitrary traits’ </w:t>
      </w:r>
      <w:r w:rsidRPr="00A01B78">
        <w:rPr>
          <w:rFonts w:ascii="Arial" w:eastAsia="Times New Roman" w:hAnsi="Arial" w:cs="Arial"/>
          <w:color w:val="FF0000"/>
          <w:sz w:val="22"/>
          <w:szCs w:val="22"/>
          <w:lang w:val="en-CA"/>
        </w:rPr>
        <w:fldChar w:fldCharType="begin" w:fldLock="1"/>
      </w:r>
      <w:r w:rsidRPr="00A01B78">
        <w:rPr>
          <w:rFonts w:ascii="Arial" w:eastAsia="Times New Roman" w:hAnsi="Arial" w:cs="Arial"/>
          <w:color w:val="FF0000"/>
          <w:sz w:val="22"/>
          <w:szCs w:val="22"/>
          <w:lang w:val="en-CA"/>
        </w:rPr>
        <w:instrText>ADDIN CSL_CITATION {"citationItems":[{"id":"ITEM-1","itemData":{"DOI":"10.1111/j.1558-5646.2011.01486.x","ISBN":"1558-5646 (Electronic)\\r0014-3820 (Linking)","ISSN":"00143820","PMID":"22220860","abstract":"The search for the alleles that matter, the quantitative trait nucleotides (QTNs) that underlie heritable variation within populations and divergence among them, is a popular pursuit. But what is the question to which QTNs are the answer? Although their pursuit is often invoked as a means of addressing the molecular basis of phenotypic evolution or of estimating the roles of evolutionary forces, the QTNs that are accessible to experimentalists, QTNs of relatively large effect, may be uninformative about these issues if large-effect variants are unrepresentative of the alleles that matter. Although 20th century evolutionary biology generally viewed large-effect variants as atypical, the field has recently undergone a quiet realignment toward a view of readily discoverable large-effect alleles as the primary molecular substrates for evolution. I argue that neither theory nor data justify this realignment. Models and experimental findings covering broad swaths of evolutionary phenomena suggest that evolution often acts via large numbers of small-effect polygenes, individually undetectable. Moreover, these small-effect variants are different in kind, at the molecular level, from the large-effect alleles accessible to experimentalists. Although discoverable QTNs address some fundamental evolutionary questions, they are essentially misleading about many others.","author":[{"dropping-particle":"V.","family":"Rockman","given":"Matthew","non-dropping-particle":"","parse-names":false,"suffix":""}],"container-title":"Evolution","id":"ITEM-1","issued":{"date-parts":[["2012"]]},"title":"The QTN program and the alleles that matter for evolution: All that's gold does not glitter","type":"article"},"uris":["http://www.mendeley.com/documents/?uuid=ede0f1f3-bcb9-40b4-a156-d2d2972267ce"]}],"mendeley":{"formattedCitation":"(Rockman 2012)","manualFormatting":"(e.g., the number of transcripts for all genes in a genome in a laboratory cross; Rockman 2012)","plainTextFormattedCitation":"(Rockman 2012)","previouslyFormattedCitation":"(Rockman 2012)"},"properties":{"noteIndex":0},"schema":"https://github.com/citation-style-language/schema/raw/master/csl-citation.json"}</w:instrText>
      </w:r>
      <w:r w:rsidRPr="00A01B78">
        <w:rPr>
          <w:rFonts w:ascii="Arial" w:eastAsia="Times New Roman" w:hAnsi="Arial" w:cs="Arial"/>
          <w:color w:val="FF0000"/>
          <w:sz w:val="22"/>
          <w:szCs w:val="22"/>
          <w:lang w:val="en-CA"/>
        </w:rPr>
        <w:fldChar w:fldCharType="separate"/>
      </w:r>
      <w:r w:rsidRPr="00A01B78">
        <w:rPr>
          <w:rFonts w:ascii="Arial" w:eastAsia="Times New Roman" w:hAnsi="Arial" w:cs="Arial"/>
          <w:noProof/>
          <w:color w:val="FF0000"/>
          <w:sz w:val="22"/>
          <w:szCs w:val="22"/>
          <w:lang w:val="en-CA"/>
        </w:rPr>
        <w:t>(e.g., the number of transcripts for all genes in a genome in a laboratory cross; Rockman 2012)</w:t>
      </w:r>
      <w:r w:rsidRPr="00A01B78">
        <w:rPr>
          <w:rFonts w:ascii="Arial" w:eastAsia="Times New Roman" w:hAnsi="Arial" w:cs="Arial"/>
          <w:color w:val="FF0000"/>
          <w:sz w:val="22"/>
          <w:szCs w:val="22"/>
          <w:lang w:val="en-CA"/>
        </w:rPr>
        <w:fldChar w:fldCharType="end"/>
      </w:r>
      <w:r w:rsidRPr="00A01B78">
        <w:rPr>
          <w:rFonts w:ascii="Arial" w:eastAsia="Times New Roman" w:hAnsi="Arial" w:cs="Arial"/>
          <w:color w:val="FF0000"/>
          <w:sz w:val="22"/>
          <w:szCs w:val="22"/>
          <w:lang w:val="en-CA"/>
        </w:rPr>
        <w:t xml:space="preserve"> to begin estimating dimensionality. (</w:t>
      </w:r>
      <w:r w:rsidRPr="00A01B78">
        <w:rPr>
          <w:rFonts w:ascii="Arial" w:eastAsia="Times New Roman" w:hAnsi="Arial" w:cs="Arial"/>
          <w:color w:val="000000" w:themeColor="text1"/>
          <w:sz w:val="22"/>
          <w:szCs w:val="22"/>
          <w:lang w:val="en-CA"/>
        </w:rPr>
        <w:t>Lines XX-YY)</w:t>
      </w:r>
    </w:p>
    <w:p w14:paraId="4E725F44" w14:textId="77777777" w:rsidR="00DD2DB3" w:rsidRPr="00A01B78" w:rsidRDefault="00DD2DB3" w:rsidP="00DD2DB3">
      <w:pPr>
        <w:rPr>
          <w:rFonts w:ascii="Arial" w:eastAsia="Times New Roman" w:hAnsi="Arial" w:cs="Arial"/>
          <w:i/>
          <w:color w:val="000000"/>
          <w:sz w:val="22"/>
          <w:szCs w:val="22"/>
          <w:lang w:val="en-CA"/>
        </w:rPr>
      </w:pPr>
    </w:p>
    <w:p w14:paraId="14BD8800" w14:textId="77777777" w:rsidR="00DD2DB3" w:rsidRPr="00A01B78" w:rsidRDefault="00E41EA7" w:rsidP="00E41EA7">
      <w:pPr>
        <w:rPr>
          <w:rFonts w:ascii="Arial" w:eastAsia="Times New Roman" w:hAnsi="Arial" w:cs="Arial"/>
          <w:b/>
          <w:color w:val="000000"/>
          <w:sz w:val="22"/>
          <w:szCs w:val="22"/>
          <w:lang w:val="en-CA"/>
        </w:rPr>
      </w:pPr>
      <w:r w:rsidRPr="00A01B78">
        <w:rPr>
          <w:rFonts w:ascii="Arial" w:eastAsia="Times New Roman" w:hAnsi="Arial" w:cs="Arial"/>
          <w:b/>
          <w:color w:val="000000"/>
          <w:sz w:val="22"/>
          <w:szCs w:val="22"/>
          <w:lang w:val="en-CA"/>
        </w:rPr>
        <w:t xml:space="preserve">### </w:t>
      </w:r>
      <w:r w:rsidR="00DD2DB3" w:rsidRPr="00A01B78">
        <w:rPr>
          <w:rFonts w:ascii="Arial" w:eastAsia="Times New Roman" w:hAnsi="Arial" w:cs="Arial"/>
          <w:b/>
          <w:color w:val="000000"/>
          <w:sz w:val="22"/>
          <w:szCs w:val="22"/>
          <w:lang w:val="en-CA"/>
        </w:rPr>
        <w:t>Reviewer: 2</w:t>
      </w:r>
      <w:r w:rsidRPr="00A01B78">
        <w:rPr>
          <w:rFonts w:ascii="Arial" w:eastAsia="Times New Roman" w:hAnsi="Arial" w:cs="Arial"/>
          <w:b/>
          <w:color w:val="000000"/>
          <w:sz w:val="22"/>
          <w:szCs w:val="22"/>
          <w:lang w:val="en-CA"/>
        </w:rPr>
        <w:t xml:space="preserve"> ###</w:t>
      </w:r>
    </w:p>
    <w:p w14:paraId="461728BD" w14:textId="77777777" w:rsidR="00DD2DB3" w:rsidRPr="00A01B78" w:rsidRDefault="00DD2DB3" w:rsidP="00DD2DB3">
      <w:pPr>
        <w:rPr>
          <w:rFonts w:ascii="Arial" w:eastAsia="Times New Roman" w:hAnsi="Arial" w:cs="Arial"/>
          <w:i/>
          <w:color w:val="000000"/>
          <w:sz w:val="22"/>
          <w:szCs w:val="22"/>
          <w:lang w:val="en-CA"/>
        </w:rPr>
      </w:pPr>
    </w:p>
    <w:p w14:paraId="0182B21B"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The authors have tackled an important question in evolutionary biology: how does adaptation to similar vs. divergent environments affect parallelism and reproductive isolation. The manuscript is clearly written and uses a nice design for the simulations, and I think it could make an excellent contribution to the literature. I think showing how parallelism scales with initial standing variation and examining whether parallelism decreases faster than linearly with angle and with dimensionality are both very important questions to resolve. However, I have some important concerns about the interpretation, generality, and accuracy of results that need to be addressed and some suggestions for expanding and clarifying these results. Most important is the issue of whether the decrease in parallelism is faster than linear with divergence in optimum. I have heard second-hand from people that have seen this work presented at a conference that this was an exciting component of it, so it is critical to be crystal clear on this point. On this broad point, I am concerned about a potentially inaccurate statement in the appendix about equation A1 (point #4), and whether it is accurate to extrapolate beyond the assumptions of this derivation, which forms the basis for the analytical results. Regardless of whether the interpretation of the analytical results needs to be scaled back, there are several ways that the analysis of the simulations should be reconsidered to strengthen our understanding here: analyzing the data using Euclidean distance instead of angle (point #5), assessing whether the curved fitness function contributes to non-linearity by rerunning simulations with a linear fitness function (point #5), and considering an alternative measure of parallelism rather than segregation variance (points #1 &amp; #2). Finally, the effect of scaling of segregation variance with n in the main simulations (figure 2A) is quite slight and I'm wondering about the biological significance of this (point #6), and this might be more clear with an alternative metric of parallelism such as F2 hybrid breakdown or proportion of parallel alleles. It is possible that some of these above points stem from my misunderstanding of the way the model works, and if this is the case it might help to clarify it to avoid this confusion.</w:t>
      </w:r>
    </w:p>
    <w:p w14:paraId="0DF76850" w14:textId="77777777" w:rsidR="004D1533" w:rsidRPr="00A01B78" w:rsidRDefault="004D1533" w:rsidP="004D1533">
      <w:pPr>
        <w:rPr>
          <w:rFonts w:ascii="Arial" w:eastAsia="Times New Roman" w:hAnsi="Arial" w:cs="Arial"/>
          <w:i/>
          <w:color w:val="000000"/>
          <w:sz w:val="22"/>
          <w:szCs w:val="22"/>
          <w:lang w:val="en-CA"/>
        </w:rPr>
      </w:pPr>
    </w:p>
    <w:p w14:paraId="676988DF" w14:textId="7A36BA42" w:rsidR="004D1533" w:rsidRPr="00A01B78" w:rsidRDefault="004D1533" w:rsidP="004D153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are grateful to the reviewer for their detailed comments on our article. Regarding the reviewer’s main concern we hope that our detailed answer in response to item # </w:t>
      </w:r>
      <w:r w:rsidRPr="00A01B78">
        <w:rPr>
          <w:rFonts w:ascii="Arial" w:eastAsia="Times New Roman" w:hAnsi="Arial" w:cs="Arial"/>
          <w:color w:val="000000"/>
          <w:sz w:val="22"/>
          <w:szCs w:val="22"/>
          <w:highlight w:val="yellow"/>
          <w:lang w:val="en-CA"/>
        </w:rPr>
        <w:t>X</w:t>
      </w:r>
      <w:r w:rsidRPr="00A01B78">
        <w:rPr>
          <w:rFonts w:ascii="Arial" w:eastAsia="Times New Roman" w:hAnsi="Arial" w:cs="Arial"/>
          <w:color w:val="000000"/>
          <w:sz w:val="22"/>
          <w:szCs w:val="22"/>
          <w:lang w:val="en-CA"/>
        </w:rPr>
        <w:t xml:space="preserve"> resolves this issue. It is somewhat counter-intuitive and we followed the exact same thought process when we first were developing our models before realizing that it really is only ‘angle’ that matters</w:t>
      </w:r>
      <w:r w:rsidR="0084124B" w:rsidRPr="00A01B78">
        <w:rPr>
          <w:rFonts w:ascii="Arial" w:eastAsia="Times New Roman" w:hAnsi="Arial" w:cs="Arial"/>
          <w:color w:val="000000"/>
          <w:sz w:val="22"/>
          <w:szCs w:val="22"/>
          <w:lang w:val="en-CA"/>
        </w:rPr>
        <w:t xml:space="preserve"> (if both populations have the same initial distance to the optimum and approach their respective optima at the same rate)</w:t>
      </w:r>
      <w:r w:rsidRPr="00A01B78">
        <w:rPr>
          <w:rFonts w:ascii="Arial" w:eastAsia="Times New Roman" w:hAnsi="Arial" w:cs="Arial"/>
          <w:color w:val="000000"/>
          <w:sz w:val="22"/>
          <w:szCs w:val="22"/>
          <w:lang w:val="en-CA"/>
        </w:rPr>
        <w:t xml:space="preserve">. </w:t>
      </w:r>
      <w:r w:rsidR="00724A81" w:rsidRPr="00A01B78">
        <w:rPr>
          <w:rFonts w:ascii="Arial" w:eastAsia="Times New Roman" w:hAnsi="Arial" w:cs="Arial"/>
          <w:color w:val="000000"/>
          <w:sz w:val="22"/>
          <w:szCs w:val="22"/>
          <w:lang w:val="en-CA"/>
        </w:rPr>
        <w:t xml:space="preserve">We have </w:t>
      </w:r>
      <w:r w:rsidR="0084124B" w:rsidRPr="00A01B78">
        <w:rPr>
          <w:rFonts w:ascii="Arial" w:eastAsia="Times New Roman" w:hAnsi="Arial" w:cs="Arial"/>
          <w:color w:val="000000"/>
          <w:sz w:val="22"/>
          <w:szCs w:val="22"/>
          <w:lang w:val="en-CA"/>
        </w:rPr>
        <w:t xml:space="preserve">responded to all queries </w:t>
      </w:r>
      <w:r w:rsidR="00A01B78" w:rsidRPr="00A01B78">
        <w:rPr>
          <w:rFonts w:ascii="Arial" w:eastAsia="Times New Roman" w:hAnsi="Arial" w:cs="Arial"/>
          <w:color w:val="000000"/>
          <w:sz w:val="22"/>
          <w:szCs w:val="22"/>
          <w:lang w:val="en-CA"/>
        </w:rPr>
        <w:t xml:space="preserve">in detail </w:t>
      </w:r>
      <w:r w:rsidR="0084124B" w:rsidRPr="00A01B78">
        <w:rPr>
          <w:rFonts w:ascii="Arial" w:eastAsia="Times New Roman" w:hAnsi="Arial" w:cs="Arial"/>
          <w:color w:val="000000"/>
          <w:sz w:val="22"/>
          <w:szCs w:val="22"/>
          <w:lang w:val="en-CA"/>
        </w:rPr>
        <w:t>below.</w:t>
      </w:r>
    </w:p>
    <w:p w14:paraId="56B4C71D" w14:textId="77777777" w:rsidR="00DD2DB3" w:rsidRPr="00A01B78" w:rsidRDefault="00DD2DB3" w:rsidP="00DD2DB3">
      <w:pPr>
        <w:rPr>
          <w:rFonts w:ascii="Arial" w:eastAsia="Times New Roman" w:hAnsi="Arial" w:cs="Arial"/>
          <w:i/>
          <w:color w:val="000000"/>
          <w:sz w:val="22"/>
          <w:szCs w:val="22"/>
          <w:lang w:val="en-CA"/>
        </w:rPr>
      </w:pPr>
    </w:p>
    <w:p w14:paraId="70477B80" w14:textId="77777777" w:rsidR="00DD2DB3" w:rsidRPr="00A01B78" w:rsidRDefault="00DD2DB3" w:rsidP="00724A81">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 xml:space="preserve">It appears that "segregation variance" is just capturing phenotypic variance that occurs in the F1 generation? (lines 216-218). F2 hybrid breakdown is also interesting and should be considered here, as this is greatly increased under high amounts of genetic redundancy. Perhaps I don't understand something here about how these hybrids were made (and if so, please ignore these comments and clarify the presentation of the methods), but it would seem to me that F2 hybrid breakdown will scale much more strongly with non-parallelism than F1 segregation variance. Also F2 hybrid breakdown will tend to be greatly exacerbated as further time progresses and populations under stabilizing selection independently fix combinations alleles that keep them on their local optimum. By contrast, segregation variance is only affected by the mean of the two </w:t>
      </w:r>
      <w:r w:rsidRPr="00A01B78">
        <w:rPr>
          <w:rFonts w:ascii="Arial" w:eastAsia="Times New Roman" w:hAnsi="Arial" w:cs="Arial"/>
          <w:i/>
          <w:color w:val="000000"/>
          <w:sz w:val="22"/>
          <w:szCs w:val="22"/>
          <w:lang w:val="en-CA"/>
        </w:rPr>
        <w:lastRenderedPageBreak/>
        <w:t>parental phenotypes, and can be predicted independently of the actual genetic d</w:t>
      </w:r>
      <w:r w:rsidR="00724A81" w:rsidRPr="00A01B78">
        <w:rPr>
          <w:rFonts w:ascii="Arial" w:eastAsia="Times New Roman" w:hAnsi="Arial" w:cs="Arial"/>
          <w:i/>
          <w:color w:val="000000"/>
          <w:sz w:val="22"/>
          <w:szCs w:val="22"/>
          <w:lang w:val="en-CA"/>
        </w:rPr>
        <w:t>etails. See Chevin et al. 2014:</w:t>
      </w:r>
    </w:p>
    <w:p w14:paraId="0159C0C9" w14:textId="77777777" w:rsidR="00724A81" w:rsidRPr="00A01B78" w:rsidRDefault="00724A81" w:rsidP="00724A81">
      <w:pPr>
        <w:rPr>
          <w:rFonts w:ascii="Arial" w:eastAsia="Times New Roman" w:hAnsi="Arial" w:cs="Arial"/>
          <w:i/>
          <w:color w:val="000000"/>
          <w:sz w:val="22"/>
          <w:szCs w:val="22"/>
          <w:lang w:val="en-CA"/>
        </w:rPr>
      </w:pPr>
    </w:p>
    <w:p w14:paraId="6B45860E" w14:textId="6A2D25A4" w:rsidR="00724A81" w:rsidRPr="00A01B78" w:rsidRDefault="00724A81" w:rsidP="00724A81">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Because we are considering a haploid model, the F1s actually do present ‘hybrid breakdown’. </w:t>
      </w:r>
      <w:r w:rsidR="006000B4" w:rsidRPr="00A01B78">
        <w:rPr>
          <w:rFonts w:ascii="Arial" w:eastAsia="Times New Roman" w:hAnsi="Arial" w:cs="Arial"/>
          <w:color w:val="000000"/>
          <w:sz w:val="22"/>
          <w:szCs w:val="22"/>
          <w:lang w:val="en-CA"/>
        </w:rPr>
        <w:t xml:space="preserve">This is because F2 hybrid breakdown is a result of genetic segregation, which occurs in F2s in diploids and F1s in haploids. </w:t>
      </w:r>
      <w:r w:rsidRPr="00A01B78">
        <w:rPr>
          <w:rFonts w:ascii="Arial" w:eastAsia="Times New Roman" w:hAnsi="Arial" w:cs="Arial"/>
          <w:color w:val="000000"/>
          <w:sz w:val="22"/>
          <w:szCs w:val="22"/>
          <w:lang w:val="en-CA"/>
        </w:rPr>
        <w:t xml:space="preserve">We think this comment stems from a lack of clarity on our part and so in our revised methods we have expanded on the relevance of segregation variance in haploid F1s. So since the reviewer suggested that ‘hybrid breakdown’ will scale with non-parallelism, and our metric does this, we believe our metric is relevant. </w:t>
      </w:r>
    </w:p>
    <w:p w14:paraId="6534B947" w14:textId="77777777" w:rsidR="00724A81" w:rsidRPr="00A01B78" w:rsidRDefault="00724A81" w:rsidP="00724A81">
      <w:pPr>
        <w:rPr>
          <w:rFonts w:ascii="Arial" w:eastAsia="Times New Roman" w:hAnsi="Arial" w:cs="Arial"/>
          <w:color w:val="000000"/>
          <w:sz w:val="22"/>
          <w:szCs w:val="22"/>
          <w:lang w:val="en-CA"/>
        </w:rPr>
      </w:pPr>
    </w:p>
    <w:p w14:paraId="32B4B747" w14:textId="688CA7D5" w:rsidR="00724A81" w:rsidRPr="00A01B78" w:rsidRDefault="00724A81" w:rsidP="00724A81">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Regarding segregation variance being ‘greatly exacerbated as further time progresses’, we show in Fig. </w:t>
      </w:r>
      <w:r w:rsidRPr="00A01B78">
        <w:rPr>
          <w:rFonts w:ascii="Arial" w:eastAsia="Times New Roman" w:hAnsi="Arial" w:cs="Arial"/>
          <w:color w:val="000000"/>
          <w:sz w:val="22"/>
          <w:szCs w:val="22"/>
          <w:highlight w:val="yellow"/>
          <w:lang w:val="en-CA"/>
        </w:rPr>
        <w:t>S6</w:t>
      </w:r>
      <w:r w:rsidRPr="00A01B78">
        <w:rPr>
          <w:rFonts w:ascii="Arial" w:eastAsia="Times New Roman" w:hAnsi="Arial" w:cs="Arial"/>
          <w:color w:val="000000"/>
          <w:sz w:val="22"/>
          <w:szCs w:val="22"/>
          <w:lang w:val="en-CA"/>
        </w:rPr>
        <w:t xml:space="preserve"> that this generally is not the case. Rather, it expands rapidly during adaptation and then plateaus (although we do note it will always tick upward at a slow rate due to populations fixing alternative compensatory mutations).</w:t>
      </w:r>
      <w:r w:rsidR="00AD75AE" w:rsidRPr="00A01B78">
        <w:rPr>
          <w:rFonts w:ascii="Arial" w:eastAsia="Times New Roman" w:hAnsi="Arial" w:cs="Arial"/>
          <w:color w:val="000000"/>
          <w:sz w:val="22"/>
          <w:szCs w:val="22"/>
          <w:lang w:val="en-CA"/>
        </w:rPr>
        <w:t xml:space="preserve"> </w:t>
      </w:r>
    </w:p>
    <w:p w14:paraId="59E7FA81" w14:textId="77777777" w:rsidR="00724A81" w:rsidRPr="00A01B78" w:rsidRDefault="00724A81" w:rsidP="00724A81">
      <w:pPr>
        <w:rPr>
          <w:rFonts w:ascii="Arial" w:eastAsia="Times New Roman" w:hAnsi="Arial" w:cs="Arial"/>
          <w:color w:val="000000"/>
          <w:sz w:val="22"/>
          <w:szCs w:val="22"/>
          <w:lang w:val="en-CA"/>
        </w:rPr>
      </w:pPr>
    </w:p>
    <w:p w14:paraId="4F254697" w14:textId="77777777" w:rsidR="00A01B78" w:rsidRPr="00A01B78" w:rsidRDefault="00724A81" w:rsidP="00724A81">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Fundamentally, segregation variance is not </w:t>
      </w:r>
      <w:r w:rsidR="00AD75AE" w:rsidRPr="00A01B78">
        <w:rPr>
          <w:rFonts w:ascii="Arial" w:eastAsia="Times New Roman" w:hAnsi="Arial" w:cs="Arial"/>
          <w:color w:val="000000"/>
          <w:sz w:val="22"/>
          <w:szCs w:val="22"/>
          <w:lang w:val="en-CA"/>
        </w:rPr>
        <w:t xml:space="preserve">causally and solely </w:t>
      </w:r>
      <w:r w:rsidRPr="00A01B78">
        <w:rPr>
          <w:rFonts w:ascii="Arial" w:eastAsia="Times New Roman" w:hAnsi="Arial" w:cs="Arial"/>
          <w:color w:val="000000"/>
          <w:sz w:val="22"/>
          <w:szCs w:val="22"/>
          <w:lang w:val="en-CA"/>
        </w:rPr>
        <w:t>predicted by the parental mean phenotypes because we allow for genetic parallelism. Chevin et al. 2014 considered only unique mutations and therefore in their model the genetic details do not matter, but they do in ours. We have tried to make this more clear in the methods</w:t>
      </w:r>
      <w:r w:rsidR="00A01B78" w:rsidRPr="00A01B78">
        <w:rPr>
          <w:rFonts w:ascii="Arial" w:eastAsia="Times New Roman" w:hAnsi="Arial" w:cs="Arial"/>
          <w:color w:val="000000"/>
          <w:sz w:val="22"/>
          <w:szCs w:val="22"/>
          <w:lang w:val="en-CA"/>
        </w:rPr>
        <w:t>:</w:t>
      </w:r>
    </w:p>
    <w:p w14:paraId="1EAE3F9D" w14:textId="77777777" w:rsidR="00A01B78" w:rsidRPr="00A01B78" w:rsidRDefault="00A01B78" w:rsidP="00724A81">
      <w:pPr>
        <w:rPr>
          <w:rFonts w:ascii="Arial" w:eastAsia="Times New Roman" w:hAnsi="Arial" w:cs="Arial"/>
          <w:color w:val="000000"/>
          <w:sz w:val="22"/>
          <w:szCs w:val="22"/>
          <w:lang w:val="en-CA"/>
        </w:rPr>
      </w:pPr>
    </w:p>
    <w:p w14:paraId="33820D4B" w14:textId="36AEE97D" w:rsidR="00724A81" w:rsidRPr="00A01B78" w:rsidRDefault="00A01B78" w:rsidP="00724A81">
      <w:pPr>
        <w:rPr>
          <w:rFonts w:ascii="Arial" w:eastAsia="Times New Roman" w:hAnsi="Arial" w:cs="Arial"/>
          <w:color w:val="000000"/>
          <w:sz w:val="22"/>
          <w:szCs w:val="22"/>
        </w:rPr>
      </w:pPr>
      <w:r w:rsidRPr="00A01B78">
        <w:rPr>
          <w:rFonts w:ascii="Arial" w:eastAsia="Times New Roman" w:hAnsi="Arial" w:cs="Arial"/>
          <w:color w:val="FF0000"/>
          <w:sz w:val="22"/>
          <w:szCs w:val="22"/>
          <w:lang w:val="en-CA"/>
        </w:rPr>
        <w:t>Because hybrids are recombinant, hybrid fitness reflects both the effects of displacement of the mean phenotype from the optimum and what in diploids is known as ‘F</w:t>
      </w:r>
      <w:r w:rsidRPr="00A01B78">
        <w:rPr>
          <w:rFonts w:ascii="Arial" w:eastAsia="Times New Roman" w:hAnsi="Arial" w:cs="Arial"/>
          <w:color w:val="FF0000"/>
          <w:sz w:val="22"/>
          <w:szCs w:val="22"/>
          <w:vertAlign w:val="subscript"/>
          <w:lang w:val="en-CA"/>
        </w:rPr>
        <w:t>2</w:t>
      </w:r>
      <w:r w:rsidRPr="00A01B78">
        <w:rPr>
          <w:rFonts w:ascii="Arial" w:eastAsia="Times New Roman" w:hAnsi="Arial" w:cs="Arial"/>
          <w:color w:val="FF0000"/>
          <w:sz w:val="22"/>
          <w:szCs w:val="22"/>
          <w:lang w:val="en-CA"/>
        </w:rPr>
        <w:t xml:space="preserve"> hybrid breakdown’ </w:t>
      </w:r>
      <w:r w:rsidRPr="00A01B78">
        <w:rPr>
          <w:rFonts w:ascii="Arial" w:eastAsia="Times New Roman" w:hAnsi="Arial" w:cs="Arial"/>
          <w:color w:val="FF0000"/>
          <w:sz w:val="22"/>
          <w:szCs w:val="22"/>
          <w:lang w:val="en-CA"/>
        </w:rPr>
        <w:fldChar w:fldCharType="begin" w:fldLock="1"/>
      </w:r>
      <w:r w:rsidRPr="00A01B78">
        <w:rPr>
          <w:rFonts w:ascii="Arial" w:eastAsia="Times New Roman" w:hAnsi="Arial" w:cs="Arial"/>
          <w:color w:val="FF0000"/>
          <w:sz w:val="22"/>
          <w:szCs w:val="22"/>
          <w:lang w:val="en-CA"/>
        </w:rPr>
        <w:instrText>ADDIN CSL_CITATION {"citationItems":[{"id":"ITEM-1","itemData":{"DOI":"10.1086/509046","ISBN":"0003-0147","ISSN":"0003-0147","PMID":"17109325","abstract":"Through the processes of natural selection and genetic drift, allopatric populations diverge genetically and may ultimately become reproductively incompatible. In cases of prezygotic reproductive isolation, candidate systems for speciation genes logically include genes involved in mate or gamete recognition. However, where only postzygotic isolation exists, candidate speciation genes could include any genes that affect hybrid performance. We hypothesize that because mitochondrial genes frequently evolve more rapidly than the nuclear genes with which they interact, interpopulation hybridization might be particularly disruptive to mitochondrial function. Understanding the potential impact of intergenomic (nuclear and mitochondrial) coadaptation on the evolution of allopatric populations of the intertidal copepod Tigriopus californicus has required a broadly integrative research program; here we present the results of experiments spanning the spectrum of biological organization in order to demonstrate the consequences of molecular evolution on physiological performance and organismal fitness. We suggest that disruption of mitochondrial function, known to result in a diverse set of human diseases, may frequently underlie reduced fitness in interpopulation and interspecies hybrids in animals.","author":[{"dropping-particle":"","family":"Burton","given":"R. S.","non-dropping-particle":"","parse-names":false,"suffix":""},{"dropping-particle":"","family":"Ellison","given":"C. K.","non-dropping-particle":"","parse-names":false,"suffix":""},{"dropping-particle":"","family":"Harrison","given":"J. S.","non-dropping-particle":"","parse-names":false,"suffix":""}],"container-title":"The American Naturalist","id":"ITEM-1","issued":{"date-parts":[["2006"]]},"title":"The Sorry State of F &lt;sub&gt;2&lt;/sub&gt; Hybrids: Consequences of Rapid Mitochondrial DNA Evolution in Allopatric Populations","type":"article-journal"},"uris":["http://www.mendeley.com/documents/?uuid=985c2b14-1900-4526-aebc-f7b02441cf04"]}],"mendeley":{"formattedCitation":"(Burton et al. 2006)","plainTextFormattedCitation":"(Burton et al. 2006)","previouslyFormattedCitation":"(Burton et al. 2006)"},"properties":{"noteIndex":0},"schema":"https://github.com/citation-style-language/schema/raw/master/csl-citation.json"}</w:instrText>
      </w:r>
      <w:r w:rsidRPr="00A01B78">
        <w:rPr>
          <w:rFonts w:ascii="Arial" w:eastAsia="Times New Roman" w:hAnsi="Arial" w:cs="Arial"/>
          <w:color w:val="FF0000"/>
          <w:sz w:val="22"/>
          <w:szCs w:val="22"/>
          <w:lang w:val="en-CA"/>
        </w:rPr>
        <w:fldChar w:fldCharType="separate"/>
      </w:r>
      <w:r w:rsidRPr="00A01B78">
        <w:rPr>
          <w:rFonts w:ascii="Arial" w:eastAsia="Times New Roman" w:hAnsi="Arial" w:cs="Arial"/>
          <w:noProof/>
          <w:color w:val="FF0000"/>
          <w:sz w:val="22"/>
          <w:szCs w:val="22"/>
          <w:lang w:val="en-CA"/>
        </w:rPr>
        <w:t>(Burton et al. 2006)</w:t>
      </w:r>
      <w:r w:rsidRPr="00A01B78">
        <w:rPr>
          <w:rFonts w:ascii="Arial" w:eastAsia="Times New Roman" w:hAnsi="Arial" w:cs="Arial"/>
          <w:color w:val="FF0000"/>
          <w:sz w:val="22"/>
          <w:szCs w:val="22"/>
          <w:lang w:val="en-CA"/>
        </w:rPr>
        <w:fldChar w:fldCharType="end"/>
      </w:r>
      <w:r w:rsidRPr="00A01B78">
        <w:rPr>
          <w:rFonts w:ascii="Arial" w:eastAsia="Times New Roman" w:hAnsi="Arial" w:cs="Arial"/>
          <w:color w:val="FF0000"/>
          <w:sz w:val="22"/>
          <w:szCs w:val="22"/>
          <w:lang w:val="en-CA"/>
        </w:rPr>
        <w:t>.</w:t>
      </w:r>
      <w:r w:rsidR="00724A81" w:rsidRPr="00A01B78">
        <w:rPr>
          <w:rFonts w:ascii="Arial" w:eastAsia="Times New Roman" w:hAnsi="Arial" w:cs="Arial"/>
          <w:color w:val="FF0000"/>
          <w:sz w:val="22"/>
          <w:szCs w:val="22"/>
          <w:lang w:val="en-CA"/>
        </w:rPr>
        <w:t xml:space="preserve"> </w:t>
      </w:r>
      <w:r w:rsidR="00EB7330" w:rsidRPr="00A01B78">
        <w:rPr>
          <w:rFonts w:ascii="Arial" w:eastAsia="Times New Roman" w:hAnsi="Arial" w:cs="Arial"/>
          <w:color w:val="000000"/>
          <w:sz w:val="22"/>
          <w:szCs w:val="22"/>
          <w:lang w:val="en-CA"/>
        </w:rPr>
        <w:t xml:space="preserve">(Lines </w:t>
      </w:r>
      <w:r w:rsidR="00EB7330" w:rsidRPr="00A01B78">
        <w:rPr>
          <w:rFonts w:ascii="Arial" w:eastAsia="Times New Roman" w:hAnsi="Arial" w:cs="Arial"/>
          <w:color w:val="000000"/>
          <w:sz w:val="22"/>
          <w:szCs w:val="22"/>
          <w:highlight w:val="yellow"/>
          <w:lang w:val="en-CA"/>
        </w:rPr>
        <w:t>XX-YY</w:t>
      </w:r>
      <w:r w:rsidR="00EB7330" w:rsidRPr="00A01B78">
        <w:rPr>
          <w:rFonts w:ascii="Arial" w:eastAsia="Times New Roman" w:hAnsi="Arial" w:cs="Arial"/>
          <w:color w:val="000000"/>
          <w:sz w:val="22"/>
          <w:szCs w:val="22"/>
          <w:lang w:val="en-CA"/>
        </w:rPr>
        <w:t>)</w:t>
      </w:r>
      <w:r w:rsidR="00724A81" w:rsidRPr="00A01B78">
        <w:rPr>
          <w:rFonts w:ascii="Arial" w:eastAsia="Times New Roman" w:hAnsi="Arial" w:cs="Arial"/>
          <w:color w:val="000000"/>
          <w:sz w:val="22"/>
          <w:szCs w:val="22"/>
          <w:lang w:val="en-CA"/>
        </w:rPr>
        <w:t xml:space="preserve"> </w:t>
      </w:r>
    </w:p>
    <w:p w14:paraId="1F44B557" w14:textId="77777777" w:rsidR="00DD2DB3" w:rsidRPr="00A01B78" w:rsidRDefault="00DD2DB3" w:rsidP="00DD2DB3">
      <w:pPr>
        <w:rPr>
          <w:rFonts w:ascii="Arial" w:eastAsia="Times New Roman" w:hAnsi="Arial" w:cs="Arial"/>
          <w:i/>
          <w:color w:val="000000"/>
          <w:sz w:val="22"/>
          <w:szCs w:val="22"/>
          <w:lang w:val="en-CA"/>
        </w:rPr>
      </w:pPr>
    </w:p>
    <w:p w14:paraId="29ED7BD6" w14:textId="19C70A8E" w:rsidR="00724A81" w:rsidRPr="00A01B78" w:rsidRDefault="00724A81"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do not include the reviewer’s detailed explanation of transgressive segregation and F2 hybrid breakdown</w:t>
      </w:r>
      <w:r w:rsidR="00EB7330" w:rsidRPr="00A01B78">
        <w:rPr>
          <w:rFonts w:ascii="Arial" w:eastAsia="Times New Roman" w:hAnsi="Arial" w:cs="Arial"/>
          <w:color w:val="000000"/>
          <w:sz w:val="22"/>
          <w:szCs w:val="22"/>
          <w:lang w:val="en-CA"/>
        </w:rPr>
        <w:t xml:space="preserve"> in this response letter</w:t>
      </w:r>
      <w:r w:rsidRPr="00A01B78">
        <w:rPr>
          <w:rFonts w:ascii="Arial" w:eastAsia="Times New Roman" w:hAnsi="Arial" w:cs="Arial"/>
          <w:color w:val="000000"/>
          <w:sz w:val="22"/>
          <w:szCs w:val="22"/>
          <w:lang w:val="en-CA"/>
        </w:rPr>
        <w:t>, but note that, using their scheme, under parallel evolution where two populations fix the same number of alleles (assume 3) in chevin’s model the populations are necessarily +++--- and ---+++. Whereas in our model the populations can actually be +++--- &amp; +++--- or any combination in between (e.g., +++--- &amp; +-++--).</w:t>
      </w:r>
    </w:p>
    <w:p w14:paraId="16B4812F" w14:textId="77777777" w:rsidR="00DD2DB3" w:rsidRPr="00A01B78" w:rsidRDefault="00DD2DB3" w:rsidP="00DD2DB3">
      <w:pPr>
        <w:rPr>
          <w:rFonts w:ascii="Arial" w:eastAsia="Times New Roman" w:hAnsi="Arial" w:cs="Arial"/>
          <w:i/>
          <w:color w:val="000000"/>
          <w:sz w:val="22"/>
          <w:szCs w:val="22"/>
          <w:lang w:val="en-CA"/>
        </w:rPr>
      </w:pPr>
    </w:p>
    <w:p w14:paraId="25CCA3A5" w14:textId="68E0D968" w:rsidR="00DD2DB3" w:rsidRPr="00A01B78" w:rsidRDefault="00724A81"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fully acknowledge that a diploid model would behave differently than a haploid model and did try to explain this a bit in our original submission. We now elaborate further, saying</w:t>
      </w:r>
      <w:r w:rsidR="00EB7330" w:rsidRPr="00A01B78">
        <w:rPr>
          <w:rFonts w:ascii="Arial" w:eastAsia="Times New Roman" w:hAnsi="Arial" w:cs="Arial"/>
          <w:color w:val="000000"/>
          <w:sz w:val="22"/>
          <w:szCs w:val="22"/>
          <w:lang w:val="en-CA"/>
        </w:rPr>
        <w:t xml:space="preserve"> (lines </w:t>
      </w:r>
      <w:r w:rsidR="00EB7330" w:rsidRPr="00A01B78">
        <w:rPr>
          <w:rFonts w:ascii="Arial" w:eastAsia="Times New Roman" w:hAnsi="Arial" w:cs="Arial"/>
          <w:color w:val="000000"/>
          <w:sz w:val="22"/>
          <w:szCs w:val="22"/>
          <w:highlight w:val="yellow"/>
          <w:lang w:val="en-CA"/>
        </w:rPr>
        <w:t>xx-yy</w:t>
      </w:r>
      <w:r w:rsidR="00EB7330" w:rsidRPr="00A01B78">
        <w:rPr>
          <w:rFonts w:ascii="Arial" w:eastAsia="Times New Roman" w:hAnsi="Arial" w:cs="Arial"/>
          <w:color w:val="000000"/>
          <w:sz w:val="22"/>
          <w:szCs w:val="22"/>
          <w:lang w:val="en-CA"/>
        </w:rPr>
        <w:t>)</w:t>
      </w:r>
      <w:r w:rsidRPr="00A01B78">
        <w:rPr>
          <w:rFonts w:ascii="Arial" w:eastAsia="Times New Roman" w:hAnsi="Arial" w:cs="Arial"/>
          <w:color w:val="000000"/>
          <w:sz w:val="22"/>
          <w:szCs w:val="22"/>
          <w:highlight w:val="yellow"/>
          <w:lang w:val="en-CA"/>
        </w:rPr>
        <w:t>…</w:t>
      </w:r>
    </w:p>
    <w:p w14:paraId="36AEB3EE" w14:textId="77777777" w:rsidR="00DD2DB3" w:rsidRPr="00A01B78" w:rsidRDefault="00DD2DB3" w:rsidP="00DD2DB3">
      <w:pPr>
        <w:rPr>
          <w:rFonts w:ascii="Arial" w:eastAsia="Times New Roman" w:hAnsi="Arial" w:cs="Arial"/>
          <w:i/>
          <w:color w:val="000000"/>
          <w:sz w:val="22"/>
          <w:szCs w:val="22"/>
          <w:lang w:val="en-CA"/>
        </w:rPr>
      </w:pPr>
    </w:p>
    <w:p w14:paraId="673973C5" w14:textId="77777777" w:rsidR="00DD2DB3" w:rsidRPr="00A01B78" w:rsidRDefault="00DD2DB3" w:rsidP="00724A81">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Regardless of whether I understood how you calculated segregation variance, it seems that a missing step in the results is to relate the proportion of parallel loci to segregation variance, as the latter is being used to assess the degree of parallelism without direct links being made, and there is lots of talk of parallelism without explicit results showing it. Even if it appears intuitively simple that this scales in some cases, this should be clearly shown, as many people are now studying the extent of parallelism in the genomic basis of adaptation. I would like to see some results shown for what proportion of loci are actually parallel vs. non-parallel. There are a variety of metrics that have been developed for analyzing this (Pearson's r, Jaccard, etc), or you could simply report the proportion.</w:t>
      </w:r>
    </w:p>
    <w:p w14:paraId="221B4341" w14:textId="77777777" w:rsidR="00DD2DB3" w:rsidRPr="00A01B78" w:rsidRDefault="00DD2DB3" w:rsidP="00DD2DB3">
      <w:pPr>
        <w:rPr>
          <w:rFonts w:ascii="Arial" w:eastAsia="Times New Roman" w:hAnsi="Arial" w:cs="Arial"/>
          <w:i/>
          <w:color w:val="000000"/>
          <w:sz w:val="22"/>
          <w:szCs w:val="22"/>
          <w:lang w:val="en-CA"/>
        </w:rPr>
      </w:pPr>
    </w:p>
    <w:p w14:paraId="205223FB" w14:textId="77777777" w:rsidR="00EB7330" w:rsidRPr="00A01B78" w:rsidRDefault="00724A81"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hope that our response to query #</w:t>
      </w:r>
      <w:r w:rsidRPr="00A01B78">
        <w:rPr>
          <w:rFonts w:ascii="Arial" w:eastAsia="Times New Roman" w:hAnsi="Arial" w:cs="Arial"/>
          <w:color w:val="000000"/>
          <w:sz w:val="22"/>
          <w:szCs w:val="22"/>
          <w:highlight w:val="yellow"/>
          <w:lang w:val="en-CA"/>
        </w:rPr>
        <w:t>23</w:t>
      </w:r>
      <w:r w:rsidRPr="00A01B78">
        <w:rPr>
          <w:rFonts w:ascii="Arial" w:eastAsia="Times New Roman" w:hAnsi="Arial" w:cs="Arial"/>
          <w:color w:val="000000"/>
          <w:sz w:val="22"/>
          <w:szCs w:val="22"/>
          <w:lang w:val="en-CA"/>
        </w:rPr>
        <w:t xml:space="preserve"> has fully resolved the </w:t>
      </w:r>
      <w:r w:rsidR="00435A8B" w:rsidRPr="00A01B78">
        <w:rPr>
          <w:rFonts w:ascii="Arial" w:eastAsia="Times New Roman" w:hAnsi="Arial" w:cs="Arial"/>
          <w:color w:val="000000"/>
          <w:sz w:val="22"/>
          <w:szCs w:val="22"/>
          <w:lang w:val="en-CA"/>
        </w:rPr>
        <w:t xml:space="preserve">possible misunderstanding. </w:t>
      </w:r>
    </w:p>
    <w:p w14:paraId="19C3807A" w14:textId="77777777" w:rsidR="00EB7330" w:rsidRPr="00A01B78" w:rsidRDefault="00EB7330" w:rsidP="00DD2DB3">
      <w:pPr>
        <w:rPr>
          <w:rFonts w:ascii="Arial" w:eastAsia="Times New Roman" w:hAnsi="Arial" w:cs="Arial"/>
          <w:color w:val="000000"/>
          <w:sz w:val="22"/>
          <w:szCs w:val="22"/>
          <w:lang w:val="en-CA"/>
        </w:rPr>
      </w:pPr>
    </w:p>
    <w:p w14:paraId="0AEFE3AB" w14:textId="15014F57" w:rsidR="00DD2DB3" w:rsidRPr="00A01B78" w:rsidRDefault="00435A8B"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That said, we agree with the reviewe</w:t>
      </w:r>
      <w:r w:rsidR="00472FCC" w:rsidRPr="00A01B78">
        <w:rPr>
          <w:rFonts w:ascii="Arial" w:eastAsia="Times New Roman" w:hAnsi="Arial" w:cs="Arial"/>
          <w:color w:val="000000"/>
          <w:sz w:val="22"/>
          <w:szCs w:val="22"/>
          <w:lang w:val="en-CA"/>
        </w:rPr>
        <w:t>r</w:t>
      </w:r>
      <w:r w:rsidRPr="00A01B78">
        <w:rPr>
          <w:rFonts w:ascii="Arial" w:eastAsia="Times New Roman" w:hAnsi="Arial" w:cs="Arial"/>
          <w:color w:val="000000"/>
          <w:sz w:val="22"/>
          <w:szCs w:val="22"/>
          <w:lang w:val="en-CA"/>
        </w:rPr>
        <w:t xml:space="preserve"> that </w:t>
      </w:r>
      <w:r w:rsidR="00472FCC" w:rsidRPr="00A01B78">
        <w:rPr>
          <w:rFonts w:ascii="Arial" w:eastAsia="Times New Roman" w:hAnsi="Arial" w:cs="Arial"/>
          <w:color w:val="000000"/>
          <w:sz w:val="22"/>
          <w:szCs w:val="22"/>
          <w:lang w:val="en-CA"/>
        </w:rPr>
        <w:t xml:space="preserve">it would be worthwhile to illustrate the proportion of parallel loci. </w:t>
      </w:r>
      <w:r w:rsidR="00EB7330" w:rsidRPr="00A01B78">
        <w:rPr>
          <w:rFonts w:ascii="Arial" w:eastAsia="Times New Roman" w:hAnsi="Arial" w:cs="Arial"/>
          <w:color w:val="000000"/>
          <w:sz w:val="22"/>
          <w:szCs w:val="22"/>
          <w:lang w:val="en-CA"/>
        </w:rPr>
        <w:t xml:space="preserve">We explain the new approach on Lines </w:t>
      </w:r>
      <w:r w:rsidR="00EB7330" w:rsidRPr="00A01B78">
        <w:rPr>
          <w:rFonts w:ascii="Arial" w:eastAsia="Times New Roman" w:hAnsi="Arial" w:cs="Arial"/>
          <w:color w:val="000000"/>
          <w:sz w:val="22"/>
          <w:szCs w:val="22"/>
          <w:highlight w:val="yellow"/>
          <w:lang w:val="en-CA"/>
        </w:rPr>
        <w:t>XX-YY</w:t>
      </w:r>
      <w:r w:rsidR="00EB7330" w:rsidRPr="00A01B78">
        <w:rPr>
          <w:rFonts w:ascii="Arial" w:eastAsia="Times New Roman" w:hAnsi="Arial" w:cs="Arial"/>
          <w:color w:val="000000"/>
          <w:sz w:val="22"/>
          <w:szCs w:val="22"/>
          <w:lang w:val="en-CA"/>
        </w:rPr>
        <w:t xml:space="preserve">: </w:t>
      </w:r>
    </w:p>
    <w:p w14:paraId="6E4D66F0" w14:textId="2A72F715" w:rsidR="00EB7330" w:rsidRPr="00A01B78" w:rsidRDefault="00EB7330" w:rsidP="00DD2DB3">
      <w:pPr>
        <w:rPr>
          <w:rFonts w:ascii="Arial" w:eastAsia="Times New Roman" w:hAnsi="Arial" w:cs="Arial"/>
          <w:color w:val="000000"/>
          <w:sz w:val="22"/>
          <w:szCs w:val="22"/>
          <w:lang w:val="en-CA"/>
        </w:rPr>
      </w:pPr>
    </w:p>
    <w:p w14:paraId="177D97B4" w14:textId="7D2B7836" w:rsidR="00EB7330" w:rsidRPr="00A01B78" w:rsidRDefault="00EB7330"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And we plot the result in the main text (</w:t>
      </w:r>
      <w:r w:rsidRPr="00A01B78">
        <w:rPr>
          <w:rFonts w:ascii="Arial" w:eastAsia="Times New Roman" w:hAnsi="Arial" w:cs="Arial"/>
          <w:color w:val="000000"/>
          <w:sz w:val="22"/>
          <w:szCs w:val="22"/>
          <w:highlight w:val="yellow"/>
          <w:lang w:val="en-CA"/>
        </w:rPr>
        <w:t>Fig. X).</w:t>
      </w:r>
    </w:p>
    <w:p w14:paraId="2FFDBC70" w14:textId="77777777" w:rsidR="00724A81" w:rsidRPr="00A01B78" w:rsidRDefault="00724A81" w:rsidP="00DD2DB3">
      <w:pPr>
        <w:rPr>
          <w:rFonts w:ascii="Arial" w:eastAsia="Times New Roman" w:hAnsi="Arial" w:cs="Arial"/>
          <w:i/>
          <w:color w:val="000000"/>
          <w:sz w:val="22"/>
          <w:szCs w:val="22"/>
          <w:lang w:val="en-CA"/>
        </w:rPr>
      </w:pPr>
    </w:p>
    <w:p w14:paraId="3432D9B3" w14:textId="77777777" w:rsidR="00DD2DB3" w:rsidRPr="00A01B78" w:rsidRDefault="00DD2DB3" w:rsidP="00724A81">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I do not understand where equation A1 comes from and why an incomplete regularized beta function is relevant here. More description of this derivation would be helpful, preferably with a more descriptive formula that could be used without going to a textbook. Also, on line 682, the sentence appears to relate to the formula that is a function of cos on line 681, and m does not enter into this formula, but is mentioned as "written as a function of m,...". </w:t>
      </w:r>
    </w:p>
    <w:p w14:paraId="1DD666AB" w14:textId="77777777" w:rsidR="00DD2DB3" w:rsidRPr="00A01B78" w:rsidRDefault="00DD2DB3" w:rsidP="00DD2DB3">
      <w:pPr>
        <w:rPr>
          <w:rFonts w:ascii="Arial" w:eastAsia="Times New Roman" w:hAnsi="Arial" w:cs="Arial"/>
          <w:i/>
          <w:color w:val="000000"/>
          <w:sz w:val="22"/>
          <w:szCs w:val="22"/>
          <w:lang w:val="en-CA"/>
        </w:rPr>
      </w:pPr>
    </w:p>
    <w:p w14:paraId="452D8244" w14:textId="77777777" w:rsidR="00DD2DB3" w:rsidRPr="00A01B78" w:rsidRDefault="00472FCC" w:rsidP="00DD2DB3">
      <w:pPr>
        <w:rPr>
          <w:rFonts w:ascii="Arial" w:eastAsia="Times New Roman" w:hAnsi="Arial" w:cs="Arial"/>
          <w:color w:val="000000"/>
          <w:sz w:val="22"/>
          <w:szCs w:val="22"/>
          <w:lang w:val="en-CA"/>
        </w:rPr>
      </w:pPr>
      <w:commentRangeStart w:id="51"/>
      <w:r w:rsidRPr="00A01B78">
        <w:rPr>
          <w:rFonts w:ascii="Arial" w:eastAsia="Times New Roman" w:hAnsi="Arial" w:cs="Arial"/>
          <w:color w:val="000000"/>
          <w:sz w:val="22"/>
          <w:szCs w:val="22"/>
          <w:highlight w:val="yellow"/>
          <w:lang w:val="en-CA"/>
        </w:rPr>
        <w:t>This will be for MATT.</w:t>
      </w:r>
      <w:commentRangeEnd w:id="51"/>
      <w:r w:rsidR="007760B9">
        <w:rPr>
          <w:rStyle w:val="CommentReference"/>
        </w:rPr>
        <w:commentReference w:id="51"/>
      </w:r>
    </w:p>
    <w:p w14:paraId="7DEB43DD" w14:textId="77777777" w:rsidR="00472FCC" w:rsidRPr="00A01B78" w:rsidRDefault="00472FCC" w:rsidP="00DD2DB3">
      <w:pPr>
        <w:rPr>
          <w:rFonts w:ascii="Arial" w:eastAsia="Times New Roman" w:hAnsi="Arial" w:cs="Arial"/>
          <w:i/>
          <w:color w:val="000000"/>
          <w:sz w:val="22"/>
          <w:szCs w:val="22"/>
          <w:lang w:val="en-CA"/>
        </w:rPr>
      </w:pPr>
    </w:p>
    <w:p w14:paraId="45977B55" w14:textId="77777777" w:rsidR="00DD2DB3" w:rsidRPr="00A01B78" w:rsidRDefault="00DD2DB3" w:rsidP="00472FCC">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I think the statement on lines 722-724 is incorrect:</w:t>
      </w:r>
      <w:r w:rsidR="00472FCC" w:rsidRPr="00A01B78">
        <w:rPr>
          <w:rFonts w:ascii="Arial" w:eastAsia="Times New Roman" w:hAnsi="Arial" w:cs="Arial"/>
          <w:i/>
          <w:color w:val="000000"/>
          <w:sz w:val="22"/>
          <w:szCs w:val="22"/>
          <w:lang w:val="en-CA"/>
        </w:rPr>
        <w:br/>
      </w:r>
      <w:r w:rsidR="00472FCC" w:rsidRPr="00A01B78">
        <w:rPr>
          <w:rFonts w:ascii="Arial" w:eastAsia="Times New Roman" w:hAnsi="Arial" w:cs="Arial"/>
          <w:i/>
          <w:color w:val="000000"/>
          <w:sz w:val="22"/>
          <w:szCs w:val="22"/>
          <w:lang w:val="en-CA"/>
        </w:rPr>
        <w:br/>
      </w:r>
      <w:r w:rsidRPr="00A01B78">
        <w:rPr>
          <w:rFonts w:ascii="Arial" w:eastAsia="Times New Roman" w:hAnsi="Arial" w:cs="Arial"/>
          <w:i/>
          <w:color w:val="000000"/>
          <w:sz w:val="22"/>
          <w:szCs w:val="22"/>
          <w:lang w:val="en-CA"/>
        </w:rPr>
        <w:t>"In fact, because the fraction of overlap (Eq. A1) does not depend on the radii of the hyperspheres, the fraction of non</w:t>
      </w:r>
      <w:r w:rsidR="00472FCC" w:rsidRPr="00A01B78">
        <w:rPr>
          <w:rFonts w:ascii="Arial" w:eastAsia="Times New Roman" w:hAnsi="Arial" w:cs="Arial"/>
          <w:i/>
          <w:color w:val="000000"/>
          <w:sz w:val="22"/>
          <w:szCs w:val="22"/>
          <w:lang w:val="en-CA"/>
        </w:rPr>
        <w:t>-</w:t>
      </w:r>
      <w:r w:rsidRPr="00A01B78">
        <w:rPr>
          <w:rFonts w:ascii="Arial" w:eastAsia="Times New Roman" w:hAnsi="Arial" w:cs="Arial"/>
          <w:i/>
          <w:color w:val="000000"/>
          <w:sz w:val="22"/>
          <w:szCs w:val="22"/>
          <w:lang w:val="en-CA"/>
        </w:rPr>
        <w:t>overlap is expected to remain constant throughout adaptation as long as ϴ is constant"</w:t>
      </w:r>
    </w:p>
    <w:p w14:paraId="5F634411" w14:textId="77777777" w:rsidR="00DD2DB3" w:rsidRPr="00A01B78" w:rsidRDefault="00DD2DB3" w:rsidP="00DD2DB3">
      <w:pPr>
        <w:rPr>
          <w:rFonts w:ascii="Arial" w:eastAsia="Times New Roman" w:hAnsi="Arial" w:cs="Arial"/>
          <w:i/>
          <w:color w:val="000000"/>
          <w:sz w:val="22"/>
          <w:szCs w:val="22"/>
          <w:lang w:val="en-CA"/>
        </w:rPr>
      </w:pPr>
    </w:p>
    <w:p w14:paraId="7E37385B" w14:textId="77777777" w:rsidR="00DD2DB3" w:rsidRPr="00A01B78" w:rsidRDefault="00DD2DB3" w:rsidP="00472FCC">
      <w:pPr>
        <w:pStyle w:val="ListParagraph"/>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I think this statement is only true when the two populations are at the same point in phenotypic space, at the outset of the simulations. As adaptation progresses, the radius of each hypersphere shrinks, and the absolute magnitude of overlap will necessarily decrease. Imagine a case where theta is some intermediate value, say 90 degrees. There is some overlap at the outset, but eventually, once the populations are vanishingly close to their respective optima, their respective hyperspheres become very very small. It is impossible that there would be any overlap in the hyperspheres at this point, so the proportion of non overlap would be 1 (and the change in this proportion would have been gradual as adaptation progressed). Thus, the ratio of overlap WILL change as a function of the amount of adaptation (distance of the mean phenotype along the line from origin to optimum). I think this misunderstanding occurs because equation A1 assumes that both populations are at the origin, but it does not apply to cases when some evolution has occurred and the populations are part way towards their respective optima. I think this whole paragraph should be deleted as it is unhelpful, and it should just be stated that more complicated models are necessary for the case where the populations have started to diverge, which could be part of the next paragraph.</w:t>
      </w:r>
      <w:r w:rsidR="00720824" w:rsidRPr="00A01B78">
        <w:rPr>
          <w:rFonts w:ascii="Arial" w:eastAsia="Times New Roman" w:hAnsi="Arial" w:cs="Arial"/>
          <w:i/>
          <w:color w:val="000000"/>
          <w:sz w:val="22"/>
          <w:szCs w:val="22"/>
          <w:lang w:val="en-CA"/>
        </w:rPr>
        <w:br/>
      </w:r>
      <w:r w:rsidR="00720824" w:rsidRPr="00A01B78">
        <w:rPr>
          <w:rFonts w:ascii="Arial" w:eastAsia="Times New Roman" w:hAnsi="Arial" w:cs="Arial"/>
          <w:i/>
          <w:color w:val="000000"/>
          <w:sz w:val="22"/>
          <w:szCs w:val="22"/>
          <w:lang w:val="en-CA"/>
        </w:rPr>
        <w:br/>
      </w:r>
      <w:r w:rsidRPr="00A01B78">
        <w:rPr>
          <w:rFonts w:ascii="Arial" w:eastAsia="Times New Roman" w:hAnsi="Arial" w:cs="Arial"/>
          <w:i/>
          <w:color w:val="000000"/>
          <w:sz w:val="22"/>
          <w:szCs w:val="22"/>
          <w:lang w:val="en-CA"/>
        </w:rPr>
        <w:t>Given that this is incorrect, it is important to be clear where these results are discussed on lines 302-309, as I do not think it is correct that "this pattern is expected to remain constant over the course of an adaptive walk and regardless of whether populations have the same or different initial phenotype" (line 307-309), or at least if this is true, equation A1 does not demonstrate this because it is only an accurate description when both populations have the same phenotype, at the outset. It is fine if the analytical model only applies to the initial state of the simulations, as the simulations can show what happens for more complex cases (it would be nice to simulate a more complex trait with m = 10).</w:t>
      </w:r>
    </w:p>
    <w:p w14:paraId="277A08C0" w14:textId="77777777" w:rsidR="00DD2DB3" w:rsidRPr="00A01B78" w:rsidRDefault="00DD2DB3" w:rsidP="00DD2DB3">
      <w:pPr>
        <w:rPr>
          <w:rFonts w:ascii="Arial" w:eastAsia="Times New Roman" w:hAnsi="Arial" w:cs="Arial"/>
          <w:i/>
          <w:color w:val="000000"/>
          <w:sz w:val="22"/>
          <w:szCs w:val="22"/>
          <w:lang w:val="en-CA"/>
        </w:rPr>
      </w:pPr>
    </w:p>
    <w:p w14:paraId="0FAE73D0" w14:textId="77777777" w:rsidR="00720824" w:rsidRPr="00A01B78" w:rsidRDefault="00720824"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thank the reviewer for this comment but believe the reviewer is mistaken in their assessment that our interpretation is incorrect. We begin our response by illustrating the concept the reviewer is describing analytically. See the figure below:</w:t>
      </w:r>
    </w:p>
    <w:p w14:paraId="329D9FAC" w14:textId="3C47B331" w:rsidR="00720824" w:rsidRPr="00A01B78" w:rsidRDefault="00720824" w:rsidP="00DD2DB3">
      <w:pPr>
        <w:rPr>
          <w:rFonts w:ascii="Arial" w:eastAsia="Times New Roman" w:hAnsi="Arial" w:cs="Arial"/>
          <w:color w:val="000000"/>
          <w:sz w:val="22"/>
          <w:szCs w:val="22"/>
          <w:lang w:val="en-CA"/>
        </w:rPr>
      </w:pPr>
    </w:p>
    <w:p w14:paraId="64034A4C" w14:textId="63324F72" w:rsidR="00720824" w:rsidRPr="00A01B78" w:rsidRDefault="00F852C5" w:rsidP="00720824">
      <w:pPr>
        <w:jc w:val="center"/>
        <w:rPr>
          <w:rFonts w:ascii="Arial" w:eastAsia="Times New Roman" w:hAnsi="Arial" w:cs="Arial"/>
          <w:color w:val="000000"/>
          <w:sz w:val="22"/>
          <w:szCs w:val="22"/>
          <w:lang w:val="en-CA"/>
        </w:rPr>
      </w:pPr>
      <w:r w:rsidRPr="00A01B78">
        <w:rPr>
          <w:rFonts w:ascii="Arial" w:hAnsi="Arial" w:cs="Arial"/>
          <w:b/>
          <w:bCs/>
          <w:noProof/>
          <w:sz w:val="22"/>
          <w:szCs w:val="22"/>
          <w:lang w:eastAsia="zh-CN"/>
        </w:rPr>
        <w:lastRenderedPageBreak/>
        <mc:AlternateContent>
          <mc:Choice Requires="wps">
            <w:drawing>
              <wp:anchor distT="0" distB="0" distL="114300" distR="114300" simplePos="0" relativeHeight="251680768" behindDoc="0" locked="0" layoutInCell="1" allowOverlap="1" wp14:anchorId="072B17CE" wp14:editId="00211BDF">
                <wp:simplePos x="0" y="0"/>
                <wp:positionH relativeFrom="column">
                  <wp:posOffset>988085</wp:posOffset>
                </wp:positionH>
                <wp:positionV relativeFrom="paragraph">
                  <wp:posOffset>858156</wp:posOffset>
                </wp:positionV>
                <wp:extent cx="1499653" cy="322656"/>
                <wp:effectExtent l="4128" t="0" r="3492" b="3493"/>
                <wp:wrapNone/>
                <wp:docPr id="10" name="Rectangle 10"/>
                <wp:cNvGraphicFramePr/>
                <a:graphic xmlns:a="http://schemas.openxmlformats.org/drawingml/2006/main">
                  <a:graphicData uri="http://schemas.microsoft.com/office/word/2010/wordprocessingShape">
                    <wps:wsp>
                      <wps:cNvSpPr/>
                      <wps:spPr>
                        <a:xfrm rot="16200000">
                          <a:off x="0" y="0"/>
                          <a:ext cx="1499653" cy="32265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0B8500C" w14:textId="09C37D62" w:rsidR="00E64FE2" w:rsidRPr="00F852C5" w:rsidRDefault="00E64FE2" w:rsidP="00F852C5">
                            <w:pPr>
                              <w:jc w:val="center"/>
                              <w:rPr>
                                <w:lang w:val="en-CA"/>
                              </w:rPr>
                            </w:pPr>
                            <w:r>
                              <w:rPr>
                                <w:lang w:val="en-CA"/>
                              </w:rPr>
                              <w:t>fraction overlap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B17CE" id="Rectangle 10" o:spid="_x0000_s1026" style="position:absolute;left:0;text-align:left;margin-left:77.8pt;margin-top:67.55pt;width:118.1pt;height:25.4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" fillcolor="white [3201]" stroked="f" strokeweight="1pt">
                <v:textbox>
                  <w:txbxContent>
                    <w:p w14:paraId="20B8500C" w14:textId="09C37D62" w:rsidR="00E64FE2" w:rsidRPr="00F852C5" w:rsidRDefault="00E64FE2" w:rsidP="00F852C5">
                      <w:pPr>
                        <w:jc w:val="center"/>
                        <w:rPr>
                          <w:lang w:val="en-CA"/>
                        </w:rPr>
                      </w:pPr>
                      <w:r>
                        <w:rPr>
                          <w:lang w:val="en-CA"/>
                        </w:rPr>
                        <w:t>fraction overlap</w:t>
                      </w:r>
                    </w:p>
                  </w:txbxContent>
                </v:textbox>
              </v:rect>
            </w:pict>
          </mc:Fallback>
        </mc:AlternateContent>
      </w:r>
      <w:r w:rsidR="00CC0C5A" w:rsidRPr="00A01B78">
        <w:rPr>
          <w:rFonts w:ascii="Arial" w:hAnsi="Arial" w:cs="Arial"/>
          <w:b/>
          <w:bCs/>
          <w:noProof/>
          <w:sz w:val="22"/>
          <w:szCs w:val="22"/>
        </w:rPr>
        <w:t>a</w:t>
      </w:r>
      <w:r w:rsidR="00720824" w:rsidRPr="00A01B78">
        <w:rPr>
          <w:rFonts w:ascii="Arial" w:hAnsi="Arial" w:cs="Arial"/>
          <w:b/>
          <w:bCs/>
          <w:noProof/>
          <w:sz w:val="22"/>
          <w:szCs w:val="22"/>
          <w:lang w:eastAsia="zh-CN"/>
        </w:rPr>
        <w:drawing>
          <wp:inline distT="0" distB="0" distL="0" distR="0" wp14:anchorId="4C1D020A" wp14:editId="0CB87AD6">
            <wp:extent cx="2376170" cy="2314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_pretty.png"/>
                    <pic:cNvPicPr/>
                  </pic:nvPicPr>
                  <pic:blipFill rotWithShape="1">
                    <a:blip r:embed="rId10" cstate="print">
                      <a:extLst>
                        <a:ext uri="{28A0092B-C50C-407E-A947-70E740481C1C}">
                          <a14:useLocalDpi xmlns:a14="http://schemas.microsoft.com/office/drawing/2010/main" val="0"/>
                        </a:ext>
                      </a:extLst>
                    </a:blip>
                    <a:srcRect l="68630" t="16359" r="1071" b="2071"/>
                    <a:stretch/>
                  </pic:blipFill>
                  <pic:spPr bwMode="auto">
                    <a:xfrm>
                      <a:off x="0" y="0"/>
                      <a:ext cx="2381000" cy="2318839"/>
                    </a:xfrm>
                    <a:prstGeom prst="rect">
                      <a:avLst/>
                    </a:prstGeom>
                    <a:ln>
                      <a:noFill/>
                    </a:ln>
                    <a:extLst>
                      <a:ext uri="{53640926-AAD7-44D8-BBD7-CCE9431645EC}">
                        <a14:shadowObscured xmlns:a14="http://schemas.microsoft.com/office/drawing/2010/main"/>
                      </a:ext>
                    </a:extLst>
                  </pic:spPr>
                </pic:pic>
              </a:graphicData>
            </a:graphic>
          </wp:inline>
        </w:drawing>
      </w:r>
    </w:p>
    <w:p w14:paraId="6D462404" w14:textId="77777777" w:rsidR="00720824" w:rsidRPr="00A01B78" w:rsidRDefault="00720824" w:rsidP="00720824">
      <w:pPr>
        <w:rPr>
          <w:rFonts w:ascii="Arial" w:eastAsia="Times New Roman" w:hAnsi="Arial" w:cs="Arial"/>
          <w:color w:val="000000"/>
          <w:sz w:val="22"/>
          <w:szCs w:val="22"/>
          <w:lang w:val="en-CA"/>
        </w:rPr>
      </w:pPr>
    </w:p>
    <w:p w14:paraId="36E0A890" w14:textId="77777777" w:rsidR="00720824" w:rsidRPr="00A01B78" w:rsidRDefault="00720824" w:rsidP="00720824">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In this figure, we illustrate the fraction of overlap (as in the original submission’s Figure 3B) over the course of an adaptive walk. As the reviewer notes, it changes and necessarily goes to z</w:t>
      </w:r>
      <w:r w:rsidR="000567AE" w:rsidRPr="00A01B78">
        <w:rPr>
          <w:rFonts w:ascii="Arial" w:eastAsia="Times New Roman" w:hAnsi="Arial" w:cs="Arial"/>
          <w:color w:val="000000"/>
          <w:sz w:val="22"/>
          <w:szCs w:val="22"/>
          <w:lang w:val="en-CA"/>
        </w:rPr>
        <w:t>ero for angles other than zero, and is especially rapid for higher dimensions.</w:t>
      </w:r>
    </w:p>
    <w:p w14:paraId="63AF6092" w14:textId="77777777" w:rsidR="00720824" w:rsidRPr="00A01B78" w:rsidRDefault="00720824" w:rsidP="00720824">
      <w:pPr>
        <w:rPr>
          <w:rFonts w:ascii="Arial" w:eastAsia="Times New Roman" w:hAnsi="Arial" w:cs="Arial"/>
          <w:color w:val="000000"/>
          <w:sz w:val="22"/>
          <w:szCs w:val="22"/>
          <w:lang w:val="en-CA"/>
        </w:rPr>
      </w:pPr>
    </w:p>
    <w:p w14:paraId="5A18AD16" w14:textId="77777777" w:rsidR="00720824" w:rsidRPr="00A01B78" w:rsidRDefault="00720824" w:rsidP="00720824">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However, the reviewer is not correct that this matters for</w:t>
      </w:r>
      <w:r w:rsidR="002F0C48" w:rsidRPr="00A01B78">
        <w:rPr>
          <w:rFonts w:ascii="Arial" w:eastAsia="Times New Roman" w:hAnsi="Arial" w:cs="Arial"/>
          <w:color w:val="000000"/>
          <w:sz w:val="22"/>
          <w:szCs w:val="22"/>
          <w:lang w:val="en-CA"/>
        </w:rPr>
        <w:t xml:space="preserve"> genetic</w:t>
      </w:r>
      <w:r w:rsidRPr="00A01B78">
        <w:rPr>
          <w:rFonts w:ascii="Arial" w:eastAsia="Times New Roman" w:hAnsi="Arial" w:cs="Arial"/>
          <w:color w:val="000000"/>
          <w:sz w:val="22"/>
          <w:szCs w:val="22"/>
          <w:lang w:val="en-CA"/>
        </w:rPr>
        <w:t xml:space="preserve"> parallelism. To make this clear, imagine two populations that start at different locations in phenotype space, for example , a population with very large limbs, and a population with very short limbs such that the phenotype of population one for limb length is a value of ‘5’ and the phenotype of population two is a value of ‘1’. </w:t>
      </w:r>
      <w:r w:rsidR="0014607E" w:rsidRPr="00A01B78">
        <w:rPr>
          <w:rFonts w:ascii="Arial" w:eastAsia="Times New Roman" w:hAnsi="Arial" w:cs="Arial"/>
          <w:color w:val="000000"/>
          <w:sz w:val="22"/>
          <w:szCs w:val="22"/>
          <w:lang w:val="en-CA"/>
        </w:rPr>
        <w:t>Imagine if the ‘red’ population below is long-limbed and yellow is short-limbed (X</w:t>
      </w:r>
    </w:p>
    <w:p w14:paraId="7FB4FBFB" w14:textId="77777777" w:rsidR="00720824" w:rsidRPr="00A01B78" w:rsidRDefault="00B269BD" w:rsidP="00720824">
      <w:pPr>
        <w:rPr>
          <w:rFonts w:ascii="Arial" w:eastAsia="Times New Roman" w:hAnsi="Arial" w:cs="Arial"/>
          <w:color w:val="000000"/>
          <w:sz w:val="22"/>
          <w:szCs w:val="22"/>
          <w:lang w:val="en-CA"/>
        </w:rPr>
      </w:pPr>
      <w:r w:rsidRPr="00A01B78">
        <w:rPr>
          <w:rFonts w:ascii="Arial" w:eastAsia="Times New Roman" w:hAnsi="Arial" w:cs="Arial"/>
          <w:noProof/>
          <w:color w:val="000000"/>
          <w:sz w:val="22"/>
          <w:szCs w:val="22"/>
          <w:lang w:eastAsia="zh-CN"/>
        </w:rPr>
        <mc:AlternateContent>
          <mc:Choice Requires="wpg">
            <w:drawing>
              <wp:anchor distT="0" distB="0" distL="114300" distR="114300" simplePos="0" relativeHeight="251679744" behindDoc="0" locked="0" layoutInCell="1" allowOverlap="1" wp14:anchorId="3E07E0E5" wp14:editId="4F4B7C1E">
                <wp:simplePos x="0" y="0"/>
                <wp:positionH relativeFrom="column">
                  <wp:posOffset>1736871</wp:posOffset>
                </wp:positionH>
                <wp:positionV relativeFrom="paragraph">
                  <wp:posOffset>446893</wp:posOffset>
                </wp:positionV>
                <wp:extent cx="2454813" cy="2567354"/>
                <wp:effectExtent l="0" t="0" r="9525" b="10795"/>
                <wp:wrapNone/>
                <wp:docPr id="4" name="Group 4"/>
                <wp:cNvGraphicFramePr/>
                <a:graphic xmlns:a="http://schemas.openxmlformats.org/drawingml/2006/main">
                  <a:graphicData uri="http://schemas.microsoft.com/office/word/2010/wordprocessingGroup">
                    <wpg:wgp>
                      <wpg:cNvGrpSpPr/>
                      <wpg:grpSpPr>
                        <a:xfrm>
                          <a:off x="0" y="0"/>
                          <a:ext cx="2454813" cy="2567354"/>
                          <a:chOff x="0" y="0"/>
                          <a:chExt cx="2454813" cy="2567354"/>
                        </a:xfrm>
                      </wpg:grpSpPr>
                      <wps:wsp>
                        <wps:cNvPr id="1" name="Oval 1"/>
                        <wps:cNvSpPr/>
                        <wps:spPr>
                          <a:xfrm>
                            <a:off x="98474" y="2018714"/>
                            <a:ext cx="548640" cy="548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906173" y="2011680"/>
                            <a:ext cx="548640" cy="548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12542" y="2328203"/>
                            <a:ext cx="147711" cy="77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5-Point Star 8"/>
                        <wps:cNvSpPr/>
                        <wps:spPr>
                          <a:xfrm>
                            <a:off x="295422" y="2222696"/>
                            <a:ext cx="161779" cy="16177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5-Point Star 9"/>
                        <wps:cNvSpPr/>
                        <wps:spPr>
                          <a:xfrm>
                            <a:off x="2103120" y="2215662"/>
                            <a:ext cx="161779" cy="16177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miley Face 11"/>
                        <wps:cNvSpPr/>
                        <wps:spPr>
                          <a:xfrm>
                            <a:off x="0" y="14068"/>
                            <a:ext cx="154744" cy="154744"/>
                          </a:xfrm>
                          <a:prstGeom prst="smileyFac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miley Face 12"/>
                        <wps:cNvSpPr/>
                        <wps:spPr>
                          <a:xfrm>
                            <a:off x="1807699" y="0"/>
                            <a:ext cx="154744" cy="154744"/>
                          </a:xfrm>
                          <a:prstGeom prst="smileyFac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miley Face 13"/>
                        <wps:cNvSpPr/>
                        <wps:spPr>
                          <a:xfrm>
                            <a:off x="21102" y="2236763"/>
                            <a:ext cx="154305" cy="154305"/>
                          </a:xfrm>
                          <a:prstGeom prst="smileyFac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913207" y="2314136"/>
                            <a:ext cx="147711" cy="77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miley Face 14"/>
                        <wps:cNvSpPr/>
                        <wps:spPr>
                          <a:xfrm>
                            <a:off x="1828800" y="2215662"/>
                            <a:ext cx="154744" cy="154744"/>
                          </a:xfrm>
                          <a:prstGeom prst="smileyFac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37AAAF1" id="Group 4" o:spid="_x0000_s1026" style="position:absolute;margin-left:136.75pt;margin-top:35.2pt;width:193.3pt;height:202.15pt;z-index:251679744" coordsize="24548,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">
                <v:oval id="Oval 1" o:spid="_x0000_s1027" style="position:absolute;left:984;top:20187;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" filled="f" strokecolor="#1f3763 [1604]" strokeweight="1pt">
                  <v:stroke joinstyle="miter"/>
                </v:oval>
                <v:oval id="Oval 2" o:spid="_x0000_s1028" style="position:absolute;left:19061;top:20116;width:5487;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" filled="f" strokecolor="#1f3763 [1604]" strokeweight="1pt">
                  <v:stroke joinstyle="miter"/>
                </v:oval>
                <v:shapetype id="_x0000_t32" coordsize="21600,21600" o:spt="32" o:oned="t" path="m,l21600,21600e" filled="f">
                  <v:path arrowok="t" fillok="f" o:connecttype="none"/>
                  <o:lock v:ext="edit" shapetype="t"/>
                </v:shapetype>
                <v:shape id="Straight Arrow Connector 3" o:spid="_x0000_s1029" type="#_x0000_t32" style="position:absolute;left:1125;top:23282;width:1477;height:7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" strokecolor="#4472c4 [3204]" strokeweight=".5pt">
                  <v:stroke endarrow="block" joinstyle="miter"/>
                </v:shape>
                <v:shape id="5-Point Star 8" o:spid="_x0000_s1030" style="position:absolute;left:2954;top:22226;width:1618;height:1618;visibility:visible;mso-wrap-style:square;v-text-anchor:middle" coordsize="161779,161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" path="m,61794r61794,l80890,,99985,61794r61794,l111786,99985r19096,61794l80890,123587,30897,161779,49993,99985,,61794xe" fillcolor="#4472c4 [3204]" strokecolor="#1f3763 [1604]" strokeweight="1pt">
                  <v:stroke joinstyle="miter"/>
                  <v:path arrowok="t" o:connecttype="custom" o:connectlocs="0,61794;61794,61794;80890,0;99985,61794;161779,61794;111786,99985;130882,161779;80890,123587;30897,161779;49993,99985;0,61794" o:connectangles="0,0,0,0,0,0,0,0,0,0,0"/>
                </v:shape>
                <v:shape id="5-Point Star 9" o:spid="_x0000_s1031" style="position:absolute;left:21031;top:22156;width:1617;height:1618;visibility:visible;mso-wrap-style:square;v-text-anchor:middle" coordsize="161779,161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" path="m,61794r61794,l80890,,99985,61794r61794,l111786,99985r19096,61794l80890,123587,30897,161779,49993,99985,,61794xe" fillcolor="#4472c4 [3204]" strokecolor="#1f3763 [1604]" strokeweight="1pt">
                  <v:stroke joinstyle="miter"/>
                  <v:path arrowok="t" o:connecttype="custom" o:connectlocs="0,61794;61794,61794;80890,0;99985,61794;161779,61794;111786,99985;130882,161779;80890,123587;30897,161779;49993,99985;0,61794" o:connectangles="0,0,0,0,0,0,0,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32" type="#_x0000_t96" style="position:absolute;top:140;width:1547;height:1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" fillcolor="#ffd966 [1943]" strokecolor="#1f3763 [1604]" strokeweight="1pt">
                  <v:stroke joinstyle="miter"/>
                </v:shape>
                <v:shape id="Smiley Face 12" o:spid="_x0000_s1033" type="#_x0000_t96" style="position:absolute;left:18076;width:1548;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" fillcolor="red" strokecolor="#1f3763 [1604]" strokeweight="1pt">
                  <v:stroke joinstyle="miter"/>
                </v:shape>
                <v:shape id="Smiley Face 13" o:spid="_x0000_s1034" type="#_x0000_t96" style="position:absolute;left:211;top:22367;width:1543;height:1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" fillcolor="#ffd966 [1943]" strokecolor="#1f3763 [1604]" strokeweight="1pt">
                  <v:stroke joinstyle="miter"/>
                </v:shape>
                <v:shape id="Straight Arrow Connector 15" o:spid="_x0000_s1035" type="#_x0000_t32" style="position:absolute;left:19132;top:23141;width:1477;height: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" strokecolor="#4472c4 [3204]" strokeweight=".5pt">
                  <v:stroke endarrow="block" joinstyle="miter"/>
                </v:shape>
                <v:shape id="Smiley Face 14" o:spid="_x0000_s1036" type="#_x0000_t96" style="position:absolute;left:18288;top:22156;width:1547;height:1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" fillcolor="red" strokecolor="#1f3763 [1604]" strokeweight="1pt">
                  <v:stroke joinstyle="miter"/>
                </v:shape>
              </v:group>
            </w:pict>
          </mc:Fallback>
        </mc:AlternateContent>
      </w:r>
      <w:r w:rsidR="0014607E" w:rsidRPr="00A01B78">
        <w:rPr>
          <w:rFonts w:ascii="Arial" w:eastAsia="Times New Roman" w:hAnsi="Arial" w:cs="Arial"/>
          <w:noProof/>
          <w:color w:val="000000"/>
          <w:sz w:val="22"/>
          <w:szCs w:val="22"/>
          <w:lang w:eastAsia="zh-CN"/>
        </w:rPr>
        <mc:AlternateContent>
          <mc:Choice Requires="wps">
            <w:drawing>
              <wp:anchor distT="0" distB="0" distL="114300" distR="114300" simplePos="0" relativeHeight="251665408" behindDoc="0" locked="0" layoutInCell="1" allowOverlap="1" wp14:anchorId="1DE57D51" wp14:editId="08054DEB">
                <wp:simplePos x="0" y="0"/>
                <wp:positionH relativeFrom="column">
                  <wp:posOffset>1504950</wp:posOffset>
                </wp:positionH>
                <wp:positionV relativeFrom="paragraph">
                  <wp:posOffset>271780</wp:posOffset>
                </wp:positionV>
                <wp:extent cx="548640" cy="548640"/>
                <wp:effectExtent l="0" t="0" r="0" b="0"/>
                <wp:wrapTopAndBottom/>
                <wp:docPr id="5" name="Oval 5"/>
                <wp:cNvGraphicFramePr/>
                <a:graphic xmlns:a="http://schemas.openxmlformats.org/drawingml/2006/main">
                  <a:graphicData uri="http://schemas.microsoft.com/office/word/2010/wordprocessingShape">
                    <wps:wsp>
                      <wps:cNvSpPr/>
                      <wps:spPr>
                        <a:xfrm>
                          <a:off x="0" y="0"/>
                          <a:ext cx="548640" cy="54864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410BB840" id="Oval 5" o:spid="_x0000_s1026" style="position:absolute;margin-left:118.5pt;margin-top:21.4pt;width:43.2pt;height:4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" filled="f" stroked="f" strokeweight="1pt">
                <v:stroke joinstyle="miter"/>
                <w10:wrap type="topAndBottom"/>
              </v:oval>
            </w:pict>
          </mc:Fallback>
        </mc:AlternateContent>
      </w:r>
      <w:r w:rsidR="0014607E" w:rsidRPr="00A01B78">
        <w:rPr>
          <w:rFonts w:ascii="Arial" w:eastAsia="Times New Roman" w:hAnsi="Arial" w:cs="Arial"/>
          <w:noProof/>
          <w:color w:val="000000"/>
          <w:sz w:val="22"/>
          <w:szCs w:val="22"/>
          <w:lang w:eastAsia="zh-CN"/>
        </w:rPr>
        <mc:AlternateContent>
          <mc:Choice Requires="wps">
            <w:drawing>
              <wp:anchor distT="0" distB="0" distL="114300" distR="114300" simplePos="0" relativeHeight="251666432" behindDoc="0" locked="0" layoutInCell="1" allowOverlap="1" wp14:anchorId="4E8ADA68" wp14:editId="3FE99DCD">
                <wp:simplePos x="0" y="0"/>
                <wp:positionH relativeFrom="column">
                  <wp:posOffset>3317533</wp:posOffset>
                </wp:positionH>
                <wp:positionV relativeFrom="paragraph">
                  <wp:posOffset>269875</wp:posOffset>
                </wp:positionV>
                <wp:extent cx="548640" cy="548640"/>
                <wp:effectExtent l="0" t="0" r="0" b="0"/>
                <wp:wrapTopAndBottom/>
                <wp:docPr id="6" name="Oval 6"/>
                <wp:cNvGraphicFramePr/>
                <a:graphic xmlns:a="http://schemas.openxmlformats.org/drawingml/2006/main">
                  <a:graphicData uri="http://schemas.microsoft.com/office/word/2010/wordprocessingShape">
                    <wps:wsp>
                      <wps:cNvSpPr/>
                      <wps:spPr>
                        <a:xfrm>
                          <a:off x="0" y="0"/>
                          <a:ext cx="548640" cy="54864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07FCA99B" id="Oval 6" o:spid="_x0000_s1026" style="position:absolute;margin-left:261.2pt;margin-top:21.25pt;width:43.2pt;height:4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" filled="f" stroked="f" strokeweight="1pt">
                <v:stroke joinstyle="miter"/>
                <w10:wrap type="topAndBottom"/>
              </v:oval>
            </w:pict>
          </mc:Fallback>
        </mc:AlternateContent>
      </w:r>
    </w:p>
    <w:p w14:paraId="5D33C7F7" w14:textId="77777777" w:rsidR="0014607E" w:rsidRPr="00A01B78" w:rsidRDefault="0014607E" w:rsidP="00720824">
      <w:pPr>
        <w:rPr>
          <w:rFonts w:ascii="Arial" w:eastAsia="Times New Roman" w:hAnsi="Arial" w:cs="Arial"/>
          <w:color w:val="000000"/>
          <w:sz w:val="22"/>
          <w:szCs w:val="22"/>
          <w:lang w:val="en-CA"/>
        </w:rPr>
      </w:pPr>
    </w:p>
    <w:p w14:paraId="268B2B45" w14:textId="77777777" w:rsidR="0014607E" w:rsidRPr="00A01B78" w:rsidRDefault="0014607E" w:rsidP="0014607E">
      <w:pPr>
        <w:jc w:val="center"/>
        <w:rPr>
          <w:rFonts w:ascii="Arial" w:eastAsia="Times New Roman" w:hAnsi="Arial" w:cs="Arial"/>
          <w:b/>
          <w:color w:val="000000"/>
          <w:sz w:val="22"/>
          <w:szCs w:val="22"/>
          <w:lang w:val="en-CA"/>
        </w:rPr>
      </w:pPr>
      <w:r w:rsidRPr="00A01B78">
        <w:rPr>
          <w:rFonts w:ascii="Arial" w:eastAsia="Times New Roman" w:hAnsi="Arial" w:cs="Arial"/>
          <w:b/>
          <w:color w:val="000000"/>
          <w:sz w:val="22"/>
          <w:szCs w:val="22"/>
          <w:lang w:val="en-CA"/>
        </w:rPr>
        <w:sym w:font="Wingdings" w:char="F0DF"/>
      </w:r>
      <w:r w:rsidRPr="00A01B78">
        <w:rPr>
          <w:rFonts w:ascii="Arial" w:eastAsia="Times New Roman" w:hAnsi="Arial" w:cs="Arial"/>
          <w:b/>
          <w:color w:val="000000"/>
          <w:sz w:val="22"/>
          <w:szCs w:val="22"/>
          <w:lang w:val="en-CA"/>
        </w:rPr>
        <w:t xml:space="preserve"> SHORT | Limb length | </w:t>
      </w:r>
      <w:r w:rsidRPr="00A01B78">
        <w:rPr>
          <w:rFonts w:ascii="Arial" w:eastAsia="Times New Roman" w:hAnsi="Arial" w:cs="Arial"/>
          <w:b/>
          <w:color w:val="000000"/>
          <w:sz w:val="22"/>
          <w:szCs w:val="22"/>
          <w:lang w:val="en-CA"/>
        </w:rPr>
        <w:sym w:font="Wingdings" w:char="F0E0"/>
      </w:r>
      <w:r w:rsidRPr="00A01B78">
        <w:rPr>
          <w:rFonts w:ascii="Arial" w:eastAsia="Times New Roman" w:hAnsi="Arial" w:cs="Arial"/>
          <w:b/>
          <w:color w:val="000000"/>
          <w:sz w:val="22"/>
          <w:szCs w:val="22"/>
          <w:lang w:val="en-CA"/>
        </w:rPr>
        <w:t xml:space="preserve"> LONG</w:t>
      </w:r>
    </w:p>
    <w:p w14:paraId="4407B60E" w14:textId="77777777" w:rsidR="0014607E" w:rsidRPr="00A01B78" w:rsidRDefault="0014607E" w:rsidP="00720824">
      <w:pPr>
        <w:rPr>
          <w:rFonts w:ascii="Arial" w:eastAsia="Times New Roman" w:hAnsi="Arial" w:cs="Arial"/>
          <w:color w:val="000000"/>
          <w:sz w:val="22"/>
          <w:szCs w:val="22"/>
          <w:lang w:val="en-CA"/>
        </w:rPr>
      </w:pPr>
    </w:p>
    <w:p w14:paraId="76E01591" w14:textId="77777777" w:rsidR="00720824" w:rsidRPr="00A01B78" w:rsidRDefault="00720824"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If selection were to favour </w:t>
      </w:r>
      <w:r w:rsidR="0014607E" w:rsidRPr="00A01B78">
        <w:rPr>
          <w:rFonts w:ascii="Arial" w:eastAsia="Times New Roman" w:hAnsi="Arial" w:cs="Arial"/>
          <w:color w:val="000000"/>
          <w:sz w:val="22"/>
          <w:szCs w:val="22"/>
          <w:lang w:val="en-CA"/>
        </w:rPr>
        <w:t xml:space="preserve">an increase in </w:t>
      </w:r>
      <w:r w:rsidRPr="00A01B78">
        <w:rPr>
          <w:rFonts w:ascii="Arial" w:eastAsia="Times New Roman" w:hAnsi="Arial" w:cs="Arial"/>
          <w:color w:val="000000"/>
          <w:sz w:val="22"/>
          <w:szCs w:val="22"/>
          <w:lang w:val="en-CA"/>
        </w:rPr>
        <w:t xml:space="preserve">limb length </w:t>
      </w:r>
      <w:r w:rsidR="0014607E" w:rsidRPr="00A01B78">
        <w:rPr>
          <w:rFonts w:ascii="Arial" w:eastAsia="Times New Roman" w:hAnsi="Arial" w:cs="Arial"/>
          <w:color w:val="000000"/>
          <w:sz w:val="22"/>
          <w:szCs w:val="22"/>
          <w:lang w:val="en-CA"/>
        </w:rPr>
        <w:t xml:space="preserve">for both populations, say to increase it </w:t>
      </w:r>
      <w:r w:rsidRPr="00A01B78">
        <w:rPr>
          <w:rFonts w:ascii="Arial" w:eastAsia="Times New Roman" w:hAnsi="Arial" w:cs="Arial"/>
          <w:color w:val="000000"/>
          <w:sz w:val="22"/>
          <w:szCs w:val="22"/>
          <w:lang w:val="en-CA"/>
        </w:rPr>
        <w:t xml:space="preserve">in value by 0.5 such that the optimal phenotypes are </w:t>
      </w:r>
      <w:r w:rsidR="0014607E" w:rsidRPr="00A01B78">
        <w:rPr>
          <w:rFonts w:ascii="Arial" w:eastAsia="Times New Roman" w:hAnsi="Arial" w:cs="Arial"/>
          <w:color w:val="000000"/>
          <w:sz w:val="22"/>
          <w:szCs w:val="22"/>
          <w:lang w:val="en-CA"/>
        </w:rPr>
        <w:t>5.5</w:t>
      </w:r>
      <w:r w:rsidRPr="00A01B78">
        <w:rPr>
          <w:rFonts w:ascii="Arial" w:eastAsia="Times New Roman" w:hAnsi="Arial" w:cs="Arial"/>
          <w:color w:val="000000"/>
          <w:sz w:val="22"/>
          <w:szCs w:val="22"/>
          <w:lang w:val="en-CA"/>
        </w:rPr>
        <w:t xml:space="preserve"> and </w:t>
      </w:r>
      <w:r w:rsidR="0014607E" w:rsidRPr="00A01B78">
        <w:rPr>
          <w:rFonts w:ascii="Arial" w:eastAsia="Times New Roman" w:hAnsi="Arial" w:cs="Arial"/>
          <w:color w:val="000000"/>
          <w:sz w:val="22"/>
          <w:szCs w:val="22"/>
          <w:lang w:val="en-CA"/>
        </w:rPr>
        <w:t>1.5</w:t>
      </w:r>
      <w:r w:rsidRPr="00A01B78">
        <w:rPr>
          <w:rFonts w:ascii="Arial" w:eastAsia="Times New Roman" w:hAnsi="Arial" w:cs="Arial"/>
          <w:color w:val="000000"/>
          <w:sz w:val="22"/>
          <w:szCs w:val="22"/>
          <w:lang w:val="en-CA"/>
        </w:rPr>
        <w:t xml:space="preserve"> respectively, a mutation </w:t>
      </w:r>
      <w:r w:rsidR="0014607E" w:rsidRPr="00A01B78">
        <w:rPr>
          <w:rFonts w:ascii="Arial" w:eastAsia="Times New Roman" w:hAnsi="Arial" w:cs="Arial"/>
          <w:color w:val="000000"/>
          <w:sz w:val="22"/>
          <w:szCs w:val="22"/>
          <w:lang w:val="en-CA"/>
        </w:rPr>
        <w:t xml:space="preserve">(blue arrow) </w:t>
      </w:r>
      <w:r w:rsidRPr="00A01B78">
        <w:rPr>
          <w:rFonts w:ascii="Arial" w:eastAsia="Times New Roman" w:hAnsi="Arial" w:cs="Arial"/>
          <w:color w:val="000000"/>
          <w:sz w:val="22"/>
          <w:szCs w:val="22"/>
          <w:lang w:val="en-CA"/>
        </w:rPr>
        <w:t xml:space="preserve">that </w:t>
      </w:r>
      <w:r w:rsidR="0014607E" w:rsidRPr="00A01B78">
        <w:rPr>
          <w:rFonts w:ascii="Arial" w:eastAsia="Times New Roman" w:hAnsi="Arial" w:cs="Arial"/>
          <w:color w:val="000000"/>
          <w:sz w:val="22"/>
          <w:szCs w:val="22"/>
          <w:lang w:val="en-CA"/>
        </w:rPr>
        <w:t>increases</w:t>
      </w:r>
      <w:r w:rsidRPr="00A01B78">
        <w:rPr>
          <w:rFonts w:ascii="Arial" w:eastAsia="Times New Roman" w:hAnsi="Arial" w:cs="Arial"/>
          <w:color w:val="000000"/>
          <w:sz w:val="22"/>
          <w:szCs w:val="22"/>
          <w:lang w:val="en-CA"/>
        </w:rPr>
        <w:t xml:space="preserve"> limb size by 0.</w:t>
      </w:r>
      <w:r w:rsidR="0014607E" w:rsidRPr="00A01B78">
        <w:rPr>
          <w:rFonts w:ascii="Arial" w:eastAsia="Times New Roman" w:hAnsi="Arial" w:cs="Arial"/>
          <w:color w:val="000000"/>
          <w:sz w:val="22"/>
          <w:szCs w:val="22"/>
          <w:lang w:val="en-CA"/>
        </w:rPr>
        <w:t>2</w:t>
      </w:r>
      <w:r w:rsidRPr="00A01B78">
        <w:rPr>
          <w:rFonts w:ascii="Arial" w:eastAsia="Times New Roman" w:hAnsi="Arial" w:cs="Arial"/>
          <w:color w:val="000000"/>
          <w:sz w:val="22"/>
          <w:szCs w:val="22"/>
          <w:lang w:val="en-CA"/>
        </w:rPr>
        <w:t xml:space="preserve">5 would be favoured in BOTH populations, even though there is no ‘overlap’. This is because when assessing whether a mutation is favoured in both populations each population must be projected onto the same space. </w:t>
      </w:r>
    </w:p>
    <w:p w14:paraId="0DA85DC1" w14:textId="77777777" w:rsidR="0014607E" w:rsidRPr="00A01B78" w:rsidRDefault="0014607E" w:rsidP="00DD2DB3">
      <w:pPr>
        <w:rPr>
          <w:rFonts w:ascii="Arial" w:eastAsia="Times New Roman" w:hAnsi="Arial" w:cs="Arial"/>
          <w:color w:val="000000"/>
          <w:sz w:val="22"/>
          <w:szCs w:val="22"/>
          <w:lang w:val="en-CA"/>
        </w:rPr>
      </w:pPr>
    </w:p>
    <w:p w14:paraId="0F21752E" w14:textId="77777777" w:rsidR="0014607E" w:rsidRPr="00A01B78" w:rsidRDefault="0014607E" w:rsidP="0014607E">
      <w:pPr>
        <w:jc w:val="center"/>
        <w:rPr>
          <w:rFonts w:ascii="Arial" w:eastAsia="Times New Roman" w:hAnsi="Arial" w:cs="Arial"/>
          <w:b/>
          <w:color w:val="000000"/>
          <w:sz w:val="22"/>
          <w:szCs w:val="22"/>
          <w:lang w:val="en-CA"/>
        </w:rPr>
      </w:pPr>
    </w:p>
    <w:p w14:paraId="119924CE" w14:textId="77777777" w:rsidR="00B269BD" w:rsidRPr="00A01B78" w:rsidRDefault="00B269BD" w:rsidP="0014607E">
      <w:pPr>
        <w:jc w:val="center"/>
        <w:rPr>
          <w:rFonts w:ascii="Arial" w:eastAsia="Times New Roman" w:hAnsi="Arial" w:cs="Arial"/>
          <w:b/>
          <w:color w:val="000000"/>
          <w:sz w:val="22"/>
          <w:szCs w:val="22"/>
          <w:lang w:val="en-CA"/>
        </w:rPr>
      </w:pPr>
    </w:p>
    <w:p w14:paraId="3B25A410" w14:textId="77777777" w:rsidR="00B269BD" w:rsidRPr="00A01B78" w:rsidRDefault="00B269BD" w:rsidP="0014607E">
      <w:pPr>
        <w:jc w:val="center"/>
        <w:rPr>
          <w:rFonts w:ascii="Arial" w:eastAsia="Times New Roman" w:hAnsi="Arial" w:cs="Arial"/>
          <w:b/>
          <w:color w:val="000000"/>
          <w:sz w:val="22"/>
          <w:szCs w:val="22"/>
          <w:lang w:val="en-CA"/>
        </w:rPr>
      </w:pPr>
    </w:p>
    <w:p w14:paraId="2E13E09E" w14:textId="1C4D2D4F" w:rsidR="00B269BD" w:rsidRPr="00A01B78" w:rsidRDefault="00B269BD" w:rsidP="0014607E">
      <w:pPr>
        <w:jc w:val="center"/>
        <w:rPr>
          <w:rFonts w:ascii="Arial" w:eastAsia="Times New Roman" w:hAnsi="Arial" w:cs="Arial"/>
          <w:b/>
          <w:color w:val="000000"/>
          <w:sz w:val="22"/>
          <w:szCs w:val="22"/>
          <w:lang w:val="en-CA"/>
        </w:rPr>
      </w:pPr>
    </w:p>
    <w:p w14:paraId="57CFE9E4" w14:textId="5E4CA76B" w:rsidR="00F852C5" w:rsidRPr="00A01B78" w:rsidRDefault="00F852C5" w:rsidP="0014607E">
      <w:pPr>
        <w:jc w:val="center"/>
        <w:rPr>
          <w:rFonts w:ascii="Arial" w:eastAsia="Times New Roman" w:hAnsi="Arial" w:cs="Arial"/>
          <w:b/>
          <w:color w:val="000000"/>
          <w:sz w:val="22"/>
          <w:szCs w:val="22"/>
          <w:lang w:val="en-CA"/>
        </w:rPr>
      </w:pPr>
    </w:p>
    <w:p w14:paraId="3DBF9AAC" w14:textId="77777777" w:rsidR="00F852C5" w:rsidRPr="00A01B78" w:rsidRDefault="00F852C5" w:rsidP="0014607E">
      <w:pPr>
        <w:jc w:val="center"/>
        <w:rPr>
          <w:rFonts w:ascii="Arial" w:eastAsia="Times New Roman" w:hAnsi="Arial" w:cs="Arial"/>
          <w:b/>
          <w:color w:val="000000"/>
          <w:sz w:val="22"/>
          <w:szCs w:val="22"/>
          <w:lang w:val="en-CA"/>
        </w:rPr>
      </w:pPr>
    </w:p>
    <w:p w14:paraId="4B9CC8F7" w14:textId="77777777" w:rsidR="0014607E" w:rsidRPr="00A01B78" w:rsidRDefault="0014607E" w:rsidP="0014607E">
      <w:pPr>
        <w:jc w:val="center"/>
        <w:rPr>
          <w:rFonts w:ascii="Arial" w:eastAsia="Times New Roman" w:hAnsi="Arial" w:cs="Arial"/>
          <w:b/>
          <w:color w:val="000000"/>
          <w:sz w:val="22"/>
          <w:szCs w:val="22"/>
          <w:lang w:val="en-CA"/>
        </w:rPr>
      </w:pPr>
      <w:r w:rsidRPr="00A01B78">
        <w:rPr>
          <w:rFonts w:ascii="Arial" w:eastAsia="Times New Roman" w:hAnsi="Arial" w:cs="Arial"/>
          <w:b/>
          <w:color w:val="000000"/>
          <w:sz w:val="22"/>
          <w:szCs w:val="22"/>
          <w:lang w:val="en-CA"/>
        </w:rPr>
        <w:sym w:font="Wingdings" w:char="F0DF"/>
      </w:r>
      <w:r w:rsidRPr="00A01B78">
        <w:rPr>
          <w:rFonts w:ascii="Arial" w:eastAsia="Times New Roman" w:hAnsi="Arial" w:cs="Arial"/>
          <w:b/>
          <w:color w:val="000000"/>
          <w:sz w:val="22"/>
          <w:szCs w:val="22"/>
          <w:lang w:val="en-CA"/>
        </w:rPr>
        <w:t xml:space="preserve"> SHORT | Limb length | </w:t>
      </w:r>
      <w:r w:rsidRPr="00A01B78">
        <w:rPr>
          <w:rFonts w:ascii="Arial" w:eastAsia="Times New Roman" w:hAnsi="Arial" w:cs="Arial"/>
          <w:b/>
          <w:color w:val="000000"/>
          <w:sz w:val="22"/>
          <w:szCs w:val="22"/>
          <w:lang w:val="en-CA"/>
        </w:rPr>
        <w:sym w:font="Wingdings" w:char="F0E0"/>
      </w:r>
      <w:r w:rsidRPr="00A01B78">
        <w:rPr>
          <w:rFonts w:ascii="Arial" w:eastAsia="Times New Roman" w:hAnsi="Arial" w:cs="Arial"/>
          <w:b/>
          <w:color w:val="000000"/>
          <w:sz w:val="22"/>
          <w:szCs w:val="22"/>
          <w:lang w:val="en-CA"/>
        </w:rPr>
        <w:t xml:space="preserve"> LONG</w:t>
      </w:r>
    </w:p>
    <w:p w14:paraId="58D69514" w14:textId="77777777" w:rsidR="00DD2DB3" w:rsidRPr="00A01B78" w:rsidRDefault="00DD2DB3" w:rsidP="00DD2DB3">
      <w:pPr>
        <w:rPr>
          <w:rFonts w:ascii="Arial" w:eastAsia="Times New Roman" w:hAnsi="Arial" w:cs="Arial"/>
          <w:i/>
          <w:color w:val="000000"/>
          <w:sz w:val="22"/>
          <w:szCs w:val="22"/>
          <w:lang w:val="en-CA"/>
        </w:rPr>
      </w:pPr>
    </w:p>
    <w:p w14:paraId="3B2208F1" w14:textId="77777777" w:rsidR="0014607E" w:rsidRPr="00A01B78" w:rsidRDefault="0014607E"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hope that this </w:t>
      </w:r>
      <w:r w:rsidR="007F7D0A" w:rsidRPr="00A01B78">
        <w:rPr>
          <w:rFonts w:ascii="Arial" w:eastAsia="Times New Roman" w:hAnsi="Arial" w:cs="Arial"/>
          <w:color w:val="000000"/>
          <w:sz w:val="22"/>
          <w:szCs w:val="22"/>
          <w:lang w:val="en-CA"/>
        </w:rPr>
        <w:t>pictorial</w:t>
      </w:r>
      <w:r w:rsidRPr="00A01B78">
        <w:rPr>
          <w:rFonts w:ascii="Arial" w:eastAsia="Times New Roman" w:hAnsi="Arial" w:cs="Arial"/>
          <w:color w:val="000000"/>
          <w:sz w:val="22"/>
          <w:szCs w:val="22"/>
          <w:lang w:val="en-CA"/>
        </w:rPr>
        <w:t xml:space="preserve"> and verbal augment ha</w:t>
      </w:r>
      <w:r w:rsidR="00541080" w:rsidRPr="00A01B78">
        <w:rPr>
          <w:rFonts w:ascii="Arial" w:eastAsia="Times New Roman" w:hAnsi="Arial" w:cs="Arial"/>
          <w:color w:val="000000"/>
          <w:sz w:val="22"/>
          <w:szCs w:val="22"/>
          <w:lang w:val="en-CA"/>
        </w:rPr>
        <w:t>s convinced the reviewer that their concern is not a problem for our model.</w:t>
      </w:r>
      <w:r w:rsidRPr="00A01B78">
        <w:rPr>
          <w:rFonts w:ascii="Arial" w:eastAsia="Times New Roman" w:hAnsi="Arial" w:cs="Arial"/>
          <w:color w:val="000000"/>
          <w:sz w:val="22"/>
          <w:szCs w:val="22"/>
          <w:lang w:val="en-CA"/>
        </w:rPr>
        <w:t xml:space="preserve"> </w:t>
      </w:r>
    </w:p>
    <w:p w14:paraId="23BDD5E0" w14:textId="77777777" w:rsidR="0014607E" w:rsidRPr="00A01B78" w:rsidRDefault="0014607E" w:rsidP="00DD2DB3">
      <w:pPr>
        <w:rPr>
          <w:rFonts w:ascii="Arial" w:eastAsia="Times New Roman" w:hAnsi="Arial" w:cs="Arial"/>
          <w:i/>
          <w:color w:val="000000"/>
          <w:sz w:val="22"/>
          <w:szCs w:val="22"/>
          <w:lang w:val="en-CA"/>
        </w:rPr>
      </w:pPr>
    </w:p>
    <w:p w14:paraId="7E833E46" w14:textId="77777777" w:rsidR="00DD2DB3" w:rsidRPr="00A01B78" w:rsidRDefault="00DD2DB3" w:rsidP="00720824">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lastRenderedPageBreak/>
        <w:t>lines 285-288: if this "faster-than-linear" result is potentially partially caused by scaling between angles and Euclidean distance, why not plot it as a function of Euclidean distance between the optima, and more clearly show the effect you are aiming to demonstrate? Distance between the optima rises faster at first and then drops off as theta increases, so it might be linear when re-plotted as a function of this distance. The same thing applies to line 303. Does the effect of dimensionality on the deviation from a linear relationship also arise because of how angles work in higher dimensions?</w:t>
      </w:r>
    </w:p>
    <w:p w14:paraId="0BF8EECE" w14:textId="77777777" w:rsidR="00720824" w:rsidRPr="00A01B78" w:rsidRDefault="00720824" w:rsidP="00720824">
      <w:pPr>
        <w:rPr>
          <w:rFonts w:ascii="Arial" w:eastAsia="Times New Roman" w:hAnsi="Arial" w:cs="Arial"/>
          <w:i/>
          <w:color w:val="000000"/>
          <w:sz w:val="22"/>
          <w:szCs w:val="22"/>
          <w:lang w:val="en-CA"/>
        </w:rPr>
      </w:pPr>
    </w:p>
    <w:p w14:paraId="4B0C14DB" w14:textId="6F403527" w:rsidR="00F852C5" w:rsidRPr="00A01B78" w:rsidRDefault="00F852C5" w:rsidP="00720824">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decided to plot angle rather than Euclidean distance for several reasons, and have not made the suggested change in the main text of the article. </w:t>
      </w:r>
    </w:p>
    <w:p w14:paraId="383284DD" w14:textId="77777777" w:rsidR="00F852C5" w:rsidRPr="00A01B78" w:rsidRDefault="00F852C5" w:rsidP="00720824">
      <w:pPr>
        <w:rPr>
          <w:rFonts w:ascii="Arial" w:eastAsia="Times New Roman" w:hAnsi="Arial" w:cs="Arial"/>
          <w:color w:val="000000"/>
          <w:sz w:val="22"/>
          <w:szCs w:val="22"/>
          <w:lang w:val="en-CA"/>
        </w:rPr>
      </w:pPr>
    </w:p>
    <w:p w14:paraId="496705CF" w14:textId="11AB1CE3" w:rsidR="00A01B78" w:rsidRDefault="00720824" w:rsidP="00720824">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At low dimensions what the reviewer says is true. However, at high dimensions</w:t>
      </w:r>
      <w:r w:rsidR="00A01B78">
        <w:rPr>
          <w:rFonts w:ascii="Arial" w:eastAsia="Times New Roman" w:hAnsi="Arial" w:cs="Arial"/>
          <w:color w:val="000000"/>
          <w:sz w:val="22"/>
          <w:szCs w:val="22"/>
          <w:lang w:val="en-CA"/>
        </w:rPr>
        <w:t xml:space="preserve"> this scaling is less important. We include a new paragraph to explain this. We write:</w:t>
      </w:r>
    </w:p>
    <w:p w14:paraId="5149A77C" w14:textId="77777777" w:rsidR="00A01B78" w:rsidRDefault="00A01B78" w:rsidP="00720824">
      <w:pPr>
        <w:rPr>
          <w:rFonts w:ascii="Arial" w:eastAsia="Times New Roman" w:hAnsi="Arial" w:cs="Arial"/>
          <w:color w:val="000000"/>
          <w:sz w:val="22"/>
          <w:szCs w:val="22"/>
          <w:lang w:val="en-CA"/>
        </w:rPr>
      </w:pPr>
    </w:p>
    <w:p w14:paraId="4A62C0BB" w14:textId="1F2AB6DE" w:rsidR="00A01B78" w:rsidRPr="00A01B78" w:rsidRDefault="00A01B78" w:rsidP="00A01B78">
      <w:pPr>
        <w:rPr>
          <w:rFonts w:ascii="Arial" w:eastAsia="Times New Roman" w:hAnsi="Arial" w:cs="Arial"/>
          <w:color w:val="000000"/>
          <w:sz w:val="22"/>
          <w:szCs w:val="22"/>
          <w:lang w:val="en-CA"/>
        </w:rPr>
      </w:pPr>
      <w:r w:rsidRPr="00A01B78">
        <w:rPr>
          <w:rFonts w:ascii="Arial" w:eastAsia="Times New Roman" w:hAnsi="Arial" w:cs="Arial"/>
          <w:color w:val="FF0000"/>
          <w:sz w:val="22"/>
          <w:szCs w:val="22"/>
          <w:lang w:val="en-CA"/>
        </w:rPr>
        <w:t xml:space="preserve">To summarize the above: genetic parallelism decreases rapidly with </w:t>
      </w:r>
      <w:r w:rsidRPr="00A01B78">
        <w:rPr>
          <w:rFonts w:ascii="Arial" w:eastAsia="Times New Roman" w:hAnsi="Arial" w:cs="Arial"/>
          <w:i/>
          <w:iCs/>
          <w:color w:val="FF0000"/>
          <w:sz w:val="22"/>
          <w:szCs w:val="22"/>
          <w:lang w:val="en-CA"/>
        </w:rPr>
        <w:t>θ</w:t>
      </w:r>
      <w:r w:rsidRPr="00A01B78">
        <w:rPr>
          <w:rFonts w:ascii="Arial" w:eastAsia="Times New Roman" w:hAnsi="Arial" w:cs="Arial"/>
          <w:color w:val="FF0000"/>
          <w:sz w:val="22"/>
          <w:szCs w:val="22"/>
          <w:lang w:val="en-CA"/>
        </w:rPr>
        <w:t xml:space="preserve"> for two reasons. The first reason is that optima move away from each other most quickly (as </w:t>
      </w:r>
      <w:r w:rsidRPr="00A01B78">
        <w:rPr>
          <w:rFonts w:ascii="Arial" w:eastAsia="Times New Roman" w:hAnsi="Arial" w:cs="Arial"/>
          <w:i/>
          <w:iCs/>
          <w:color w:val="FF0000"/>
          <w:sz w:val="22"/>
          <w:szCs w:val="22"/>
          <w:lang w:val="en-CA"/>
        </w:rPr>
        <w:t>θ</w:t>
      </w:r>
      <w:r w:rsidRPr="00A01B78">
        <w:rPr>
          <w:rFonts w:ascii="Arial" w:eastAsia="Times New Roman" w:hAnsi="Arial" w:cs="Arial"/>
          <w:color w:val="FF0000"/>
          <w:sz w:val="22"/>
          <w:szCs w:val="22"/>
          <w:lang w:val="en-CA"/>
        </w:rPr>
        <w:t xml:space="preserve"> increases) when </w:t>
      </w:r>
      <w:r w:rsidRPr="00A01B78">
        <w:rPr>
          <w:rFonts w:ascii="Arial" w:eastAsia="Times New Roman" w:hAnsi="Arial" w:cs="Arial"/>
          <w:i/>
          <w:iCs/>
          <w:color w:val="FF0000"/>
          <w:sz w:val="22"/>
          <w:szCs w:val="22"/>
          <w:lang w:val="en-CA"/>
        </w:rPr>
        <w:t>θ</w:t>
      </w:r>
      <w:r w:rsidRPr="00A01B78">
        <w:rPr>
          <w:rFonts w:ascii="Arial" w:eastAsia="Times New Roman" w:hAnsi="Arial" w:cs="Arial"/>
          <w:color w:val="FF0000"/>
          <w:sz w:val="22"/>
          <w:szCs w:val="22"/>
          <w:lang w:val="en-CA"/>
        </w:rPr>
        <w:t xml:space="preserve"> is small (the ‘</w:t>
      </w:r>
      <w:r w:rsidRPr="00A01B78">
        <w:rPr>
          <w:rFonts w:ascii="Arial" w:eastAsia="Times New Roman" w:hAnsi="Arial" w:cs="Arial"/>
          <w:i/>
          <w:color w:val="FF0000"/>
          <w:sz w:val="22"/>
          <w:szCs w:val="22"/>
          <w:lang w:val="en-CA"/>
        </w:rPr>
        <w:t>angle’</w:t>
      </w:r>
      <w:r w:rsidRPr="00A01B78">
        <w:rPr>
          <w:rFonts w:ascii="Arial" w:eastAsia="Times New Roman" w:hAnsi="Arial" w:cs="Arial"/>
          <w:color w:val="FF0000"/>
          <w:sz w:val="22"/>
          <w:szCs w:val="22"/>
          <w:lang w:val="en-CA"/>
        </w:rPr>
        <w:t xml:space="preserve"> effect). This is not affected by dimensionality because two fixed points are equally distant from one another if they are on a line (e.g., [-1], [1]) as when they are contained within a 3D volume (e.g., [-1,0,0], [1,0,0]). The second reason that parallelism rapidly decreases with </w:t>
      </w:r>
      <w:r w:rsidRPr="00A01B78">
        <w:rPr>
          <w:rFonts w:ascii="Arial" w:eastAsia="Times New Roman" w:hAnsi="Arial" w:cs="Arial"/>
          <w:i/>
          <w:iCs/>
          <w:color w:val="FF0000"/>
          <w:sz w:val="22"/>
          <w:szCs w:val="22"/>
          <w:lang w:val="en-CA"/>
        </w:rPr>
        <w:t>θ</w:t>
      </w:r>
      <w:r w:rsidRPr="00A01B78">
        <w:rPr>
          <w:rFonts w:ascii="Arial" w:eastAsia="Times New Roman" w:hAnsi="Arial" w:cs="Arial"/>
          <w:color w:val="FF0000"/>
          <w:sz w:val="22"/>
          <w:szCs w:val="22"/>
          <w:lang w:val="en-CA"/>
        </w:rPr>
        <w:t xml:space="preserve"> is that the reduction in the fraction of overlap between round objects (circles, spheres, hyperspheres) moving away from each other along a line (where </w:t>
      </w:r>
      <w:r w:rsidRPr="00A01B78">
        <w:rPr>
          <w:rFonts w:ascii="Arial" w:eastAsia="Times New Roman" w:hAnsi="Arial" w:cs="Arial"/>
          <w:i/>
          <w:iCs/>
          <w:color w:val="FF0000"/>
          <w:sz w:val="22"/>
          <w:szCs w:val="22"/>
          <w:lang w:val="en-CA"/>
        </w:rPr>
        <w:t>δ</w:t>
      </w:r>
      <w:r w:rsidRPr="00A01B78">
        <w:rPr>
          <w:rFonts w:ascii="Arial" w:eastAsia="Times New Roman" w:hAnsi="Arial" w:cs="Arial"/>
          <w:color w:val="FF0000"/>
          <w:sz w:val="22"/>
          <w:szCs w:val="22"/>
          <w:lang w:val="en-CA"/>
        </w:rPr>
        <w:t xml:space="preserve"> changes at a constant rate) occurs most rapidly at first and slows as </w:t>
      </w:r>
      <w:r w:rsidRPr="00A01B78">
        <w:rPr>
          <w:rFonts w:ascii="Arial" w:eastAsia="Times New Roman" w:hAnsi="Arial" w:cs="Arial"/>
          <w:iCs/>
          <w:color w:val="FF0000"/>
          <w:sz w:val="22"/>
          <w:szCs w:val="22"/>
          <w:lang w:val="en-CA"/>
        </w:rPr>
        <w:t>the distance</w:t>
      </w:r>
      <w:r w:rsidRPr="00A01B78">
        <w:rPr>
          <w:rFonts w:ascii="Arial" w:eastAsia="Times New Roman" w:hAnsi="Arial" w:cs="Arial"/>
          <w:color w:val="FF0000"/>
          <w:sz w:val="22"/>
          <w:szCs w:val="22"/>
          <w:lang w:val="en-CA"/>
        </w:rPr>
        <w:t xml:space="preserve"> between their centres (</w:t>
      </w:r>
      <w:r w:rsidRPr="00A01B78">
        <w:rPr>
          <w:rFonts w:ascii="Arial" w:eastAsia="Times New Roman" w:hAnsi="Arial" w:cs="Arial"/>
          <w:i/>
          <w:iCs/>
          <w:color w:val="FF0000"/>
          <w:sz w:val="22"/>
          <w:szCs w:val="22"/>
          <w:lang w:val="en-CA"/>
        </w:rPr>
        <w:t>δ</w:t>
      </w:r>
      <w:r w:rsidRPr="00A01B78">
        <w:rPr>
          <w:rFonts w:ascii="Arial" w:eastAsia="Times New Roman" w:hAnsi="Arial" w:cs="Arial"/>
          <w:iCs/>
          <w:color w:val="FF0000"/>
          <w:sz w:val="22"/>
          <w:szCs w:val="22"/>
          <w:lang w:val="en-CA"/>
        </w:rPr>
        <w:t>)</w:t>
      </w:r>
      <w:r w:rsidRPr="00A01B78">
        <w:rPr>
          <w:rFonts w:ascii="Arial" w:eastAsia="Times New Roman" w:hAnsi="Arial" w:cs="Arial"/>
          <w:color w:val="FF0000"/>
          <w:sz w:val="22"/>
          <w:szCs w:val="22"/>
          <w:lang w:val="en-CA"/>
        </w:rPr>
        <w:t xml:space="preserve"> increases (the ‘</w:t>
      </w:r>
      <w:r w:rsidRPr="00A01B78">
        <w:rPr>
          <w:rFonts w:ascii="Arial" w:eastAsia="Times New Roman" w:hAnsi="Arial" w:cs="Arial"/>
          <w:i/>
          <w:color w:val="FF0000"/>
          <w:sz w:val="22"/>
          <w:szCs w:val="22"/>
          <w:lang w:val="en-CA"/>
        </w:rPr>
        <w:t>round’</w:t>
      </w:r>
      <w:r w:rsidRPr="00A01B78">
        <w:rPr>
          <w:rFonts w:ascii="Arial" w:eastAsia="Times New Roman" w:hAnsi="Arial" w:cs="Arial"/>
          <w:color w:val="FF0000"/>
          <w:sz w:val="22"/>
          <w:szCs w:val="22"/>
          <w:lang w:val="en-CA"/>
        </w:rPr>
        <w:t xml:space="preserve"> effect). This reduction in overlap occurs more rapidly in higher-dimensional space because for all values of </w:t>
      </w:r>
      <w:r w:rsidRPr="00A01B78">
        <w:rPr>
          <w:rFonts w:ascii="Arial" w:eastAsia="Times New Roman" w:hAnsi="Arial" w:cs="Arial"/>
          <w:i/>
          <w:iCs/>
          <w:color w:val="FF0000"/>
          <w:sz w:val="22"/>
          <w:szCs w:val="22"/>
          <w:lang w:val="en-CA"/>
        </w:rPr>
        <w:t>δ</w:t>
      </w:r>
      <w:r w:rsidRPr="00A01B78">
        <w:rPr>
          <w:rFonts w:ascii="Arial" w:eastAsia="Times New Roman" w:hAnsi="Arial" w:cs="Arial"/>
          <w:iCs/>
          <w:color w:val="FF0000"/>
          <w:sz w:val="22"/>
          <w:szCs w:val="22"/>
          <w:lang w:val="en-CA"/>
        </w:rPr>
        <w:t xml:space="preserve"> except 0 (where overlap is complete; </w:t>
      </w:r>
      <w:r w:rsidRPr="00A01B78">
        <w:rPr>
          <w:rFonts w:ascii="Arial" w:eastAsia="Times New Roman" w:hAnsi="Arial" w:cs="Arial"/>
          <w:i/>
          <w:iCs/>
          <w:color w:val="FF0000"/>
          <w:sz w:val="22"/>
          <w:szCs w:val="22"/>
          <w:lang w:val="en-CA"/>
        </w:rPr>
        <w:t>θ</w:t>
      </w:r>
      <w:r w:rsidRPr="00A01B78">
        <w:rPr>
          <w:rFonts w:ascii="Arial" w:eastAsia="Times New Roman" w:hAnsi="Arial" w:cs="Arial"/>
          <w:iCs/>
          <w:color w:val="FF0000"/>
          <w:sz w:val="22"/>
          <w:szCs w:val="22"/>
          <w:lang w:val="en-CA"/>
        </w:rPr>
        <w:t xml:space="preserve"> = 0°) and 2</w:t>
      </w:r>
      <w:r w:rsidRPr="00A01B78">
        <w:rPr>
          <w:rFonts w:ascii="Arial" w:eastAsia="Times New Roman" w:hAnsi="Arial" w:cs="Arial"/>
          <w:i/>
          <w:iCs/>
          <w:color w:val="FF0000"/>
          <w:sz w:val="22"/>
          <w:szCs w:val="22"/>
          <w:lang w:val="en-CA"/>
        </w:rPr>
        <w:t>d</w:t>
      </w:r>
      <w:r w:rsidRPr="00A01B78">
        <w:rPr>
          <w:rFonts w:ascii="Arial" w:eastAsia="Times New Roman" w:hAnsi="Arial" w:cs="Arial"/>
          <w:iCs/>
          <w:color w:val="FF0000"/>
          <w:sz w:val="22"/>
          <w:szCs w:val="22"/>
          <w:lang w:val="en-CA"/>
        </w:rPr>
        <w:t xml:space="preserve"> (where overlap is zero; </w:t>
      </w:r>
      <w:r w:rsidRPr="00A01B78">
        <w:rPr>
          <w:rFonts w:ascii="Arial" w:eastAsia="Times New Roman" w:hAnsi="Arial" w:cs="Arial"/>
          <w:i/>
          <w:iCs/>
          <w:color w:val="FF0000"/>
          <w:sz w:val="22"/>
          <w:szCs w:val="22"/>
          <w:lang w:val="en-CA"/>
        </w:rPr>
        <w:t>θ</w:t>
      </w:r>
      <w:r w:rsidRPr="00A01B78">
        <w:rPr>
          <w:rFonts w:ascii="Arial" w:eastAsia="Times New Roman" w:hAnsi="Arial" w:cs="Arial"/>
          <w:iCs/>
          <w:color w:val="FF0000"/>
          <w:sz w:val="22"/>
          <w:szCs w:val="22"/>
          <w:lang w:val="en-CA"/>
        </w:rPr>
        <w:t xml:space="preserve"> = 180°) overlap is less in higher dimensions. Therefore, at small dimensions the ‘angle’ effect is primarily responsible for the rapid decrease in parallelism with </w:t>
      </w:r>
      <w:r w:rsidRPr="00A01B78">
        <w:rPr>
          <w:rFonts w:ascii="Arial" w:eastAsia="Times New Roman" w:hAnsi="Arial" w:cs="Arial"/>
          <w:i/>
          <w:iCs/>
          <w:color w:val="FF0000"/>
          <w:sz w:val="22"/>
          <w:szCs w:val="22"/>
          <w:lang w:val="en-CA"/>
        </w:rPr>
        <w:t>θ</w:t>
      </w:r>
      <w:r w:rsidRPr="00A01B78">
        <w:rPr>
          <w:rFonts w:ascii="Arial" w:eastAsia="Times New Roman" w:hAnsi="Arial" w:cs="Arial"/>
          <w:iCs/>
          <w:color w:val="FF0000"/>
          <w:sz w:val="22"/>
          <w:szCs w:val="22"/>
          <w:lang w:val="en-CA"/>
        </w:rPr>
        <w:t xml:space="preserve">, but the ‘round’ effect is increasingly important as dimensionality increases (see Fig. SX). </w:t>
      </w:r>
      <w:r>
        <w:rPr>
          <w:rFonts w:ascii="Arial" w:eastAsia="Times New Roman" w:hAnsi="Arial" w:cs="Arial"/>
          <w:iCs/>
          <w:color w:val="000000"/>
          <w:sz w:val="22"/>
          <w:szCs w:val="22"/>
          <w:lang w:val="en-CA"/>
        </w:rPr>
        <w:t>(Lines XX-YY).</w:t>
      </w:r>
    </w:p>
    <w:p w14:paraId="6764900C" w14:textId="77777777" w:rsidR="00A01B78" w:rsidRDefault="00A01B78" w:rsidP="00720824">
      <w:pPr>
        <w:rPr>
          <w:rFonts w:ascii="Arial" w:eastAsia="Times New Roman" w:hAnsi="Arial" w:cs="Arial"/>
          <w:color w:val="000000"/>
          <w:sz w:val="22"/>
          <w:szCs w:val="22"/>
          <w:lang w:val="en-CA"/>
        </w:rPr>
      </w:pPr>
    </w:p>
    <w:p w14:paraId="67EE138C" w14:textId="31D3F962" w:rsidR="00720824" w:rsidRPr="00A01B78" w:rsidRDefault="00720824" w:rsidP="00720824">
      <w:pPr>
        <w:rPr>
          <w:rFonts w:ascii="Arial" w:eastAsia="Times New Roman" w:hAnsi="Arial" w:cs="Arial"/>
          <w:sz w:val="22"/>
          <w:szCs w:val="22"/>
        </w:rPr>
      </w:pPr>
      <w:r w:rsidRPr="00A01B78">
        <w:rPr>
          <w:rFonts w:ascii="Arial" w:eastAsia="Times New Roman" w:hAnsi="Arial" w:cs="Arial"/>
          <w:color w:val="000000"/>
          <w:sz w:val="22"/>
          <w:szCs w:val="22"/>
          <w:lang w:val="en-CA"/>
        </w:rPr>
        <w:t xml:space="preserve">While fully acknowledging that Euclidean distance is an important and complementary way to view the results, we would like to keep the focus on angle rather than Euclidean distance in our article for </w:t>
      </w:r>
      <w:r w:rsidR="00B421BF">
        <w:rPr>
          <w:rFonts w:ascii="Arial" w:eastAsia="Times New Roman" w:hAnsi="Arial" w:cs="Arial"/>
          <w:color w:val="000000"/>
          <w:sz w:val="22"/>
          <w:szCs w:val="22"/>
          <w:lang w:val="en-CA"/>
        </w:rPr>
        <w:t>three</w:t>
      </w:r>
      <w:r w:rsidRPr="00A01B78">
        <w:rPr>
          <w:rFonts w:ascii="Arial" w:eastAsia="Times New Roman" w:hAnsi="Arial" w:cs="Arial"/>
          <w:color w:val="000000"/>
          <w:sz w:val="22"/>
          <w:szCs w:val="22"/>
          <w:lang w:val="en-CA"/>
        </w:rPr>
        <w:t xml:space="preserve"> reasons. First, angle is constant across </w:t>
      </w:r>
      <w:r w:rsidR="00F852C5" w:rsidRPr="00A01B78">
        <w:rPr>
          <w:rFonts w:ascii="Arial" w:eastAsia="Times New Roman" w:hAnsi="Arial" w:cs="Arial"/>
          <w:color w:val="000000"/>
          <w:sz w:val="22"/>
          <w:szCs w:val="22"/>
          <w:lang w:val="en-CA"/>
        </w:rPr>
        <w:t>values of ‘</w:t>
      </w:r>
      <w:r w:rsidR="00F852C5" w:rsidRPr="00A01B78">
        <w:rPr>
          <w:rFonts w:ascii="Arial" w:eastAsia="Times New Roman" w:hAnsi="Arial" w:cs="Arial"/>
          <w:i/>
          <w:color w:val="000000"/>
          <w:sz w:val="22"/>
          <w:szCs w:val="22"/>
          <w:lang w:val="en-CA"/>
        </w:rPr>
        <w:t>d</w:t>
      </w:r>
      <w:r w:rsidR="00F852C5" w:rsidRPr="00A01B78">
        <w:rPr>
          <w:rFonts w:ascii="Arial" w:eastAsia="Times New Roman" w:hAnsi="Arial" w:cs="Arial"/>
          <w:color w:val="000000"/>
          <w:sz w:val="22"/>
          <w:szCs w:val="22"/>
          <w:lang w:val="en-CA"/>
        </w:rPr>
        <w:t>’</w:t>
      </w:r>
      <w:r w:rsidRPr="00A01B78">
        <w:rPr>
          <w:rFonts w:ascii="Arial" w:eastAsia="Times New Roman" w:hAnsi="Arial" w:cs="Arial"/>
          <w:color w:val="000000"/>
          <w:sz w:val="22"/>
          <w:szCs w:val="22"/>
          <w:lang w:val="en-CA"/>
        </w:rPr>
        <w:t xml:space="preserve"> and therefore comparable, whereas Euclidean </w:t>
      </w:r>
      <w:r w:rsidR="00F852C5" w:rsidRPr="00A01B78">
        <w:rPr>
          <w:rFonts w:ascii="Arial" w:eastAsia="Times New Roman" w:hAnsi="Arial" w:cs="Arial"/>
          <w:color w:val="000000"/>
          <w:sz w:val="22"/>
          <w:szCs w:val="22"/>
          <w:lang w:val="en-CA"/>
        </w:rPr>
        <w:t xml:space="preserve">distance is not. While it’s possible to standardize Euclidean distance </w:t>
      </w:r>
      <w:r w:rsidR="00A01B78">
        <w:rPr>
          <w:rFonts w:ascii="Arial" w:eastAsia="Times New Roman" w:hAnsi="Arial" w:cs="Arial"/>
          <w:color w:val="000000"/>
          <w:sz w:val="22"/>
          <w:szCs w:val="22"/>
          <w:lang w:val="en-CA"/>
        </w:rPr>
        <w:t>between the optima (</w:t>
      </w:r>
      <w:r w:rsidR="00A01B78" w:rsidRPr="00A01B78">
        <w:rPr>
          <w:rFonts w:ascii="Cambria Math" w:eastAsia="Cambria Math" w:hAnsi="Cambria Math" w:cs="Cambria Math"/>
          <w:bCs/>
          <w:color w:val="222222"/>
          <w:sz w:val="22"/>
          <w:szCs w:val="22"/>
          <w:shd w:val="clear" w:color="auto" w:fill="FFFFFF"/>
        </w:rPr>
        <w:t>𝛿</w:t>
      </w:r>
      <w:r w:rsidR="00A01B78">
        <w:rPr>
          <w:rFonts w:ascii="Arial" w:eastAsia="Times New Roman" w:hAnsi="Arial" w:cs="Arial"/>
          <w:color w:val="000000"/>
          <w:sz w:val="22"/>
          <w:szCs w:val="22"/>
          <w:lang w:val="en-CA"/>
        </w:rPr>
        <w:t xml:space="preserve">) </w:t>
      </w:r>
      <w:r w:rsidR="00F852C5" w:rsidRPr="00A01B78">
        <w:rPr>
          <w:rFonts w:ascii="Arial" w:eastAsia="Times New Roman" w:hAnsi="Arial" w:cs="Arial"/>
          <w:color w:val="000000"/>
          <w:sz w:val="22"/>
          <w:szCs w:val="22"/>
          <w:lang w:val="en-CA"/>
        </w:rPr>
        <w:t>between 0 and 2</w:t>
      </w:r>
      <w:r w:rsidR="00F852C5" w:rsidRPr="00A01B78">
        <w:rPr>
          <w:rFonts w:ascii="Arial" w:eastAsia="Times New Roman" w:hAnsi="Arial" w:cs="Arial"/>
          <w:i/>
          <w:color w:val="000000"/>
          <w:sz w:val="22"/>
          <w:szCs w:val="22"/>
          <w:lang w:val="en-CA"/>
        </w:rPr>
        <w:t>d</w:t>
      </w:r>
      <w:r w:rsidR="00F852C5" w:rsidRPr="00A01B78">
        <w:rPr>
          <w:rFonts w:ascii="Arial" w:eastAsia="Times New Roman" w:hAnsi="Arial" w:cs="Arial"/>
          <w:color w:val="000000"/>
          <w:sz w:val="22"/>
          <w:szCs w:val="22"/>
          <w:lang w:val="en-CA"/>
        </w:rPr>
        <w:t xml:space="preserve"> </w:t>
      </w:r>
      <w:r w:rsidR="00323934" w:rsidRPr="00A01B78">
        <w:rPr>
          <w:rFonts w:ascii="Arial" w:eastAsia="Times New Roman" w:hAnsi="Arial" w:cs="Arial"/>
          <w:color w:val="000000"/>
          <w:sz w:val="22"/>
          <w:szCs w:val="22"/>
          <w:lang w:val="en-CA"/>
        </w:rPr>
        <w:t>(0° and 180°)</w:t>
      </w:r>
      <w:r w:rsidR="00A01B78">
        <w:rPr>
          <w:rFonts w:ascii="Arial" w:eastAsia="Times New Roman" w:hAnsi="Arial" w:cs="Arial"/>
          <w:color w:val="000000"/>
          <w:sz w:val="22"/>
          <w:szCs w:val="22"/>
          <w:lang w:val="en-CA"/>
        </w:rPr>
        <w:t xml:space="preserve">, our second reason for wanting to keep the focus on angle is that </w:t>
      </w:r>
      <w:r w:rsidR="00F852C5" w:rsidRPr="00A01B78">
        <w:rPr>
          <w:rFonts w:ascii="Arial" w:eastAsia="Times New Roman" w:hAnsi="Arial" w:cs="Arial"/>
          <w:color w:val="000000"/>
          <w:sz w:val="22"/>
          <w:szCs w:val="22"/>
          <w:lang w:val="en-CA"/>
        </w:rPr>
        <w:t xml:space="preserve">we believe that </w:t>
      </w:r>
      <w:r w:rsidR="00A01B78" w:rsidRPr="00A01B78">
        <w:rPr>
          <w:rFonts w:ascii="Cambria Math" w:eastAsia="Cambria Math" w:hAnsi="Cambria Math" w:cs="Cambria Math"/>
          <w:bCs/>
          <w:color w:val="222222"/>
          <w:sz w:val="22"/>
          <w:szCs w:val="22"/>
          <w:shd w:val="clear" w:color="auto" w:fill="FFFFFF"/>
        </w:rPr>
        <w:t>𝛿</w:t>
      </w:r>
      <w:r w:rsidR="00A01B78" w:rsidRPr="00A01B78">
        <w:rPr>
          <w:rFonts w:ascii="Arial" w:eastAsia="Times New Roman" w:hAnsi="Arial" w:cs="Arial"/>
          <w:color w:val="000000"/>
          <w:sz w:val="22"/>
          <w:szCs w:val="22"/>
          <w:lang w:val="en-CA"/>
        </w:rPr>
        <w:t xml:space="preserve"> </w:t>
      </w:r>
      <w:r w:rsidR="00F852C5" w:rsidRPr="00A01B78">
        <w:rPr>
          <w:rFonts w:ascii="Arial" w:eastAsia="Times New Roman" w:hAnsi="Arial" w:cs="Arial"/>
          <w:color w:val="000000"/>
          <w:sz w:val="22"/>
          <w:szCs w:val="22"/>
          <w:lang w:val="en-CA"/>
        </w:rPr>
        <w:t xml:space="preserve">is generally less intuitive </w:t>
      </w:r>
      <w:r w:rsidR="00A01B78" w:rsidRPr="00A01B78">
        <w:rPr>
          <w:rFonts w:ascii="Arial" w:eastAsia="Times New Roman" w:hAnsi="Arial" w:cs="Arial"/>
          <w:color w:val="000000"/>
          <w:sz w:val="22"/>
          <w:szCs w:val="22"/>
          <w:lang w:val="en-CA"/>
        </w:rPr>
        <w:t xml:space="preserve">to the </w:t>
      </w:r>
      <w:r w:rsidR="00A01B78">
        <w:rPr>
          <w:rFonts w:ascii="Arial" w:eastAsia="Times New Roman" w:hAnsi="Arial" w:cs="Arial"/>
          <w:color w:val="000000"/>
          <w:sz w:val="22"/>
          <w:szCs w:val="22"/>
          <w:lang w:val="en-CA"/>
        </w:rPr>
        <w:t xml:space="preserve">average </w:t>
      </w:r>
      <w:r w:rsidR="00A01B78" w:rsidRPr="00A01B78">
        <w:rPr>
          <w:rFonts w:ascii="Arial" w:eastAsia="Times New Roman" w:hAnsi="Arial" w:cs="Arial"/>
          <w:color w:val="000000"/>
          <w:sz w:val="22"/>
          <w:szCs w:val="22"/>
          <w:lang w:val="en-CA"/>
        </w:rPr>
        <w:t>reader</w:t>
      </w:r>
      <w:r w:rsidR="00A01B78" w:rsidRPr="00A01B78">
        <w:rPr>
          <w:rFonts w:ascii="Arial" w:eastAsia="Cambria Math" w:hAnsi="Arial" w:cs="Arial"/>
          <w:bCs/>
          <w:color w:val="222222"/>
          <w:sz w:val="22"/>
          <w:szCs w:val="22"/>
          <w:shd w:val="clear" w:color="auto" w:fill="FFFFFF"/>
        </w:rPr>
        <w:t xml:space="preserve">. We do plot the results with </w:t>
      </w:r>
      <w:r w:rsidR="00A01B78" w:rsidRPr="00A01B78">
        <w:rPr>
          <w:rFonts w:ascii="Cambria Math" w:eastAsia="Cambria Math" w:hAnsi="Cambria Math" w:cs="Cambria Math"/>
          <w:bCs/>
          <w:color w:val="222222"/>
          <w:sz w:val="22"/>
          <w:szCs w:val="22"/>
          <w:shd w:val="clear" w:color="auto" w:fill="FFFFFF"/>
        </w:rPr>
        <w:t>𝛿</w:t>
      </w:r>
      <w:r w:rsidR="00A01B78" w:rsidRPr="00A01B78">
        <w:rPr>
          <w:rFonts w:ascii="Arial" w:eastAsia="Cambria Math" w:hAnsi="Arial" w:cs="Arial"/>
          <w:bCs/>
          <w:color w:val="222222"/>
          <w:sz w:val="22"/>
          <w:szCs w:val="22"/>
          <w:shd w:val="clear" w:color="auto" w:fill="FFFFFF"/>
        </w:rPr>
        <w:t xml:space="preserve"> in the supplementary material. </w:t>
      </w:r>
      <w:r w:rsidR="00B421BF">
        <w:rPr>
          <w:rFonts w:ascii="Arial" w:eastAsia="Cambria Math" w:hAnsi="Arial" w:cs="Arial"/>
          <w:bCs/>
          <w:color w:val="222222"/>
          <w:sz w:val="22"/>
          <w:szCs w:val="22"/>
          <w:shd w:val="clear" w:color="auto" w:fill="FFFFFF"/>
        </w:rPr>
        <w:t xml:space="preserve">Last, empirical biologists use angle and not </w:t>
      </w:r>
      <w:r w:rsidR="00B421BF" w:rsidRPr="00A01B78">
        <w:rPr>
          <w:rFonts w:ascii="Cambria Math" w:eastAsia="Cambria Math" w:hAnsi="Cambria Math" w:cs="Cambria Math"/>
          <w:bCs/>
          <w:color w:val="222222"/>
          <w:sz w:val="22"/>
          <w:szCs w:val="22"/>
          <w:shd w:val="clear" w:color="auto" w:fill="FFFFFF"/>
        </w:rPr>
        <w:t>𝛿</w:t>
      </w:r>
      <w:r w:rsidR="00B421BF">
        <w:rPr>
          <w:rFonts w:ascii="Arial" w:eastAsia="Cambria Math" w:hAnsi="Arial" w:cs="Arial"/>
          <w:bCs/>
          <w:color w:val="222222"/>
          <w:sz w:val="22"/>
          <w:szCs w:val="22"/>
          <w:shd w:val="clear" w:color="auto" w:fill="FFFFFF"/>
        </w:rPr>
        <w:t xml:space="preserve">, and so keeping the y-axis as theta will make our work more accessible to empiricists. </w:t>
      </w:r>
      <w:r w:rsidR="00A01B78" w:rsidRPr="00A01B78">
        <w:rPr>
          <w:rFonts w:ascii="Arial" w:eastAsia="Cambria Math" w:hAnsi="Arial" w:cs="Arial"/>
          <w:bCs/>
          <w:color w:val="222222"/>
          <w:sz w:val="22"/>
          <w:szCs w:val="22"/>
          <w:shd w:val="clear" w:color="auto" w:fill="FFFFFF"/>
        </w:rPr>
        <w:t>We include all the raw data associated with this article and so any i</w:t>
      </w:r>
      <w:r w:rsidR="00A01B78">
        <w:rPr>
          <w:rFonts w:ascii="Arial" w:eastAsia="Cambria Math" w:hAnsi="Arial" w:cs="Arial"/>
          <w:bCs/>
          <w:color w:val="222222"/>
          <w:sz w:val="22"/>
          <w:szCs w:val="22"/>
          <w:shd w:val="clear" w:color="auto" w:fill="FFFFFF"/>
        </w:rPr>
        <w:t>nterested reader can explore angle and Euclidean distance.</w:t>
      </w:r>
    </w:p>
    <w:p w14:paraId="3370E356" w14:textId="77777777" w:rsidR="00720824" w:rsidRPr="00A01B78" w:rsidRDefault="00720824" w:rsidP="00720824">
      <w:pPr>
        <w:rPr>
          <w:rFonts w:ascii="Arial" w:eastAsia="Times New Roman" w:hAnsi="Arial" w:cs="Arial"/>
          <w:i/>
          <w:color w:val="000000"/>
          <w:sz w:val="22"/>
          <w:szCs w:val="22"/>
          <w:lang w:val="en-CA"/>
        </w:rPr>
      </w:pPr>
    </w:p>
    <w:p w14:paraId="0CCE2F4A" w14:textId="77777777" w:rsidR="00DD2DB3" w:rsidRPr="00A01B78" w:rsidRDefault="00DD2DB3" w:rsidP="009B65F2">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Another thing to consider is that you have used a curved fitness function (Gaussian), which may induce non-linearity in some way (hard to imagine how, but it's worth discounting this as a supp mat figure). </w:t>
      </w:r>
    </w:p>
    <w:p w14:paraId="5CF8E393" w14:textId="77777777" w:rsidR="00DD2DB3" w:rsidRPr="00A01B78" w:rsidRDefault="00DD2DB3" w:rsidP="00DD2DB3">
      <w:pPr>
        <w:rPr>
          <w:rFonts w:ascii="Arial" w:eastAsia="Times New Roman" w:hAnsi="Arial" w:cs="Arial"/>
          <w:i/>
          <w:color w:val="000000"/>
          <w:sz w:val="22"/>
          <w:szCs w:val="22"/>
          <w:lang w:val="en-CA"/>
        </w:rPr>
      </w:pPr>
    </w:p>
    <w:p w14:paraId="62C399C0" w14:textId="02CB1F0F" w:rsidR="00C16578" w:rsidRPr="00A01B78" w:rsidRDefault="009B65F2"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The analytical derivation does not include any assumptions about the fitness function and therefore does not affect the observed nonlinearity. </w:t>
      </w:r>
      <w:r w:rsidR="00C16578" w:rsidRPr="00A01B78">
        <w:rPr>
          <w:rFonts w:ascii="Arial" w:eastAsia="Times New Roman" w:hAnsi="Arial" w:cs="Arial"/>
          <w:color w:val="000000"/>
          <w:sz w:val="22"/>
          <w:szCs w:val="22"/>
          <w:lang w:val="en-CA"/>
        </w:rPr>
        <w:t xml:space="preserve">What this asks is simply: </w:t>
      </w:r>
      <w:r w:rsidR="000D3364" w:rsidRPr="00A01B78">
        <w:rPr>
          <w:rFonts w:ascii="Arial" w:eastAsia="Times New Roman" w:hAnsi="Arial" w:cs="Arial"/>
          <w:color w:val="000000"/>
          <w:sz w:val="22"/>
          <w:szCs w:val="22"/>
          <w:lang w:val="en-CA"/>
        </w:rPr>
        <w:t xml:space="preserve">what proportion of possible beneficial mutations that are beneficial in one population (i.e., have a positive selection coefficient) are also beneficial in a second population? </w:t>
      </w:r>
    </w:p>
    <w:p w14:paraId="44A31127" w14:textId="77777777" w:rsidR="00C16578" w:rsidRPr="00A01B78" w:rsidRDefault="00C16578" w:rsidP="00DD2DB3">
      <w:pPr>
        <w:rPr>
          <w:rFonts w:ascii="Arial" w:eastAsia="Times New Roman" w:hAnsi="Arial" w:cs="Arial"/>
          <w:color w:val="000000"/>
          <w:sz w:val="22"/>
          <w:szCs w:val="22"/>
          <w:lang w:val="en-CA"/>
        </w:rPr>
      </w:pPr>
    </w:p>
    <w:p w14:paraId="2133F477" w14:textId="77777777" w:rsidR="000D3364" w:rsidRPr="00A01B78" w:rsidRDefault="000D3364"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T</w:t>
      </w:r>
      <w:r w:rsidR="009B65F2" w:rsidRPr="00A01B78">
        <w:rPr>
          <w:rFonts w:ascii="Arial" w:eastAsia="Times New Roman" w:hAnsi="Arial" w:cs="Arial"/>
          <w:color w:val="000000"/>
          <w:sz w:val="22"/>
          <w:szCs w:val="22"/>
          <w:lang w:val="en-CA"/>
        </w:rPr>
        <w:t xml:space="preserve">he reviewer is absolutely correct that assumptions about the fitness landscape affect the probability that a mutation will fix in parallel given that it favoured in both populations. </w:t>
      </w:r>
      <w:r w:rsidRPr="00A01B78">
        <w:rPr>
          <w:rFonts w:ascii="Arial" w:eastAsia="Times New Roman" w:hAnsi="Arial" w:cs="Arial"/>
          <w:color w:val="000000"/>
          <w:sz w:val="22"/>
          <w:szCs w:val="22"/>
          <w:lang w:val="en-CA"/>
        </w:rPr>
        <w:t xml:space="preserve">This is </w:t>
      </w:r>
      <w:r w:rsidRPr="00A01B78">
        <w:rPr>
          <w:rFonts w:ascii="Arial" w:eastAsia="Times New Roman" w:hAnsi="Arial" w:cs="Arial"/>
          <w:color w:val="000000"/>
          <w:sz w:val="22"/>
          <w:szCs w:val="22"/>
          <w:lang w:val="en-CA"/>
        </w:rPr>
        <w:lastRenderedPageBreak/>
        <w:t xml:space="preserve">because—assuming stabilizing selection—the fitness landscape affects how beneficial a given mutation is but not whether or not it is beneficial. </w:t>
      </w:r>
    </w:p>
    <w:p w14:paraId="7929AD38" w14:textId="77777777" w:rsidR="000D3364" w:rsidRPr="00A01B78" w:rsidRDefault="000D3364" w:rsidP="00DD2DB3">
      <w:pPr>
        <w:rPr>
          <w:rFonts w:ascii="Arial" w:eastAsia="Times New Roman" w:hAnsi="Arial" w:cs="Arial"/>
          <w:color w:val="000000"/>
          <w:sz w:val="22"/>
          <w:szCs w:val="22"/>
          <w:lang w:val="en-CA"/>
        </w:rPr>
      </w:pPr>
    </w:p>
    <w:p w14:paraId="533F795C" w14:textId="4E794B50" w:rsidR="009B65F2" w:rsidRDefault="009B65F2"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do not aim to provide a comprehensive theory of parallel genetic evolution here </w:t>
      </w:r>
      <w:r w:rsidR="000D3364" w:rsidRPr="00A01B78">
        <w:rPr>
          <w:rFonts w:ascii="Arial" w:eastAsia="Times New Roman" w:hAnsi="Arial" w:cs="Arial"/>
          <w:color w:val="000000"/>
          <w:sz w:val="22"/>
          <w:szCs w:val="22"/>
          <w:lang w:val="en-CA"/>
        </w:rPr>
        <w:t>and</w:t>
      </w:r>
      <w:r w:rsidRPr="00A01B78">
        <w:rPr>
          <w:rFonts w:ascii="Arial" w:eastAsia="Times New Roman" w:hAnsi="Arial" w:cs="Arial"/>
          <w:color w:val="000000"/>
          <w:sz w:val="22"/>
          <w:szCs w:val="22"/>
          <w:lang w:val="en-CA"/>
        </w:rPr>
        <w:t xml:space="preserve"> assumptions about the fitness landscape would </w:t>
      </w:r>
      <w:r w:rsidR="0081117B">
        <w:rPr>
          <w:rFonts w:ascii="Arial" w:eastAsia="Times New Roman" w:hAnsi="Arial" w:cs="Arial"/>
          <w:color w:val="000000"/>
          <w:sz w:val="22"/>
          <w:szCs w:val="22"/>
          <w:lang w:val="en-CA"/>
        </w:rPr>
        <w:t xml:space="preserve">certainty </w:t>
      </w:r>
      <w:r w:rsidRPr="00A01B78">
        <w:rPr>
          <w:rFonts w:ascii="Arial" w:eastAsia="Times New Roman" w:hAnsi="Arial" w:cs="Arial"/>
          <w:color w:val="000000"/>
          <w:sz w:val="22"/>
          <w:szCs w:val="22"/>
          <w:lang w:val="en-CA"/>
        </w:rPr>
        <w:t>have to be factored in</w:t>
      </w:r>
      <w:r w:rsidR="000D3364" w:rsidRPr="00A01B78">
        <w:rPr>
          <w:rFonts w:ascii="Arial" w:eastAsia="Times New Roman" w:hAnsi="Arial" w:cs="Arial"/>
          <w:color w:val="000000"/>
          <w:sz w:val="22"/>
          <w:szCs w:val="22"/>
          <w:lang w:val="en-CA"/>
        </w:rPr>
        <w:t xml:space="preserve"> to do so</w:t>
      </w:r>
      <w:r w:rsidRPr="00A01B78">
        <w:rPr>
          <w:rFonts w:ascii="Arial" w:eastAsia="Times New Roman" w:hAnsi="Arial" w:cs="Arial"/>
          <w:color w:val="000000"/>
          <w:sz w:val="22"/>
          <w:szCs w:val="22"/>
          <w:lang w:val="en-CA"/>
        </w:rPr>
        <w:t xml:space="preserve">. </w:t>
      </w:r>
      <w:r w:rsidR="000D3364" w:rsidRPr="00A01B78">
        <w:rPr>
          <w:rFonts w:ascii="Arial" w:eastAsia="Times New Roman" w:hAnsi="Arial" w:cs="Arial"/>
          <w:color w:val="000000"/>
          <w:sz w:val="22"/>
          <w:szCs w:val="22"/>
          <w:lang w:val="en-CA"/>
        </w:rPr>
        <w:t xml:space="preserve">As would assumptions about the distribution of fitness effects of new mutations. </w:t>
      </w:r>
      <w:r w:rsidRPr="00A01B78">
        <w:rPr>
          <w:rFonts w:ascii="Arial" w:eastAsia="Times New Roman" w:hAnsi="Arial" w:cs="Arial"/>
          <w:color w:val="000000"/>
          <w:sz w:val="22"/>
          <w:szCs w:val="22"/>
          <w:lang w:val="en-CA"/>
        </w:rPr>
        <w:t>This will be a valuable follow-up to the present article.</w:t>
      </w:r>
    </w:p>
    <w:p w14:paraId="2C12F3BA" w14:textId="77777777" w:rsidR="00B421BF" w:rsidRDefault="00B421BF" w:rsidP="00DD2DB3">
      <w:pPr>
        <w:rPr>
          <w:rFonts w:ascii="Arial" w:eastAsia="Times New Roman" w:hAnsi="Arial" w:cs="Arial"/>
          <w:color w:val="000000"/>
          <w:sz w:val="22"/>
          <w:szCs w:val="22"/>
          <w:lang w:val="en-CA"/>
        </w:rPr>
      </w:pPr>
    </w:p>
    <w:p w14:paraId="6E1CF937" w14:textId="3C3BF076" w:rsidR="00B421BF" w:rsidRPr="00A01B78" w:rsidRDefault="007266EA" w:rsidP="00DD2DB3">
      <w:pPr>
        <w:rPr>
          <w:rFonts w:ascii="Arial" w:eastAsia="Times New Roman" w:hAnsi="Arial" w:cs="Arial"/>
          <w:color w:val="000000"/>
          <w:sz w:val="22"/>
          <w:szCs w:val="22"/>
          <w:lang w:val="en-CA"/>
        </w:rPr>
      </w:pPr>
      <w:r>
        <w:rPr>
          <w:rFonts w:ascii="Arial" w:eastAsia="Times New Roman" w:hAnsi="Arial" w:cs="Arial"/>
          <w:color w:val="000000"/>
          <w:sz w:val="22"/>
          <w:szCs w:val="22"/>
          <w:lang w:val="en-CA"/>
        </w:rPr>
        <w:t>In any case</w:t>
      </w:r>
      <w:r w:rsidR="00B421BF">
        <w:rPr>
          <w:rFonts w:ascii="Arial" w:eastAsia="Times New Roman" w:hAnsi="Arial" w:cs="Arial"/>
          <w:color w:val="000000"/>
          <w:sz w:val="22"/>
          <w:szCs w:val="22"/>
          <w:lang w:val="en-CA"/>
        </w:rPr>
        <w:t>, we now show the results similar to what we plot in Fig. 3A</w:t>
      </w:r>
      <w:r w:rsidR="00A25AA6">
        <w:rPr>
          <w:rFonts w:ascii="Arial" w:eastAsia="Times New Roman" w:hAnsi="Arial" w:cs="Arial"/>
          <w:color w:val="000000"/>
          <w:sz w:val="22"/>
          <w:szCs w:val="22"/>
          <w:lang w:val="en-CA"/>
        </w:rPr>
        <w:t xml:space="preserve"> and Fig. 4B,</w:t>
      </w:r>
      <w:r w:rsidR="00B421BF">
        <w:rPr>
          <w:rFonts w:ascii="Arial" w:eastAsia="Times New Roman" w:hAnsi="Arial" w:cs="Arial"/>
          <w:color w:val="000000"/>
          <w:sz w:val="22"/>
          <w:szCs w:val="22"/>
          <w:lang w:val="en-CA"/>
        </w:rPr>
        <w:t xml:space="preserve"> but for a linear</w:t>
      </w:r>
      <w:r w:rsidR="00D25C12">
        <w:rPr>
          <w:rFonts w:ascii="Arial" w:eastAsia="Times New Roman" w:hAnsi="Arial" w:cs="Arial"/>
          <w:color w:val="000000"/>
          <w:sz w:val="22"/>
          <w:szCs w:val="22"/>
          <w:lang w:val="en-CA"/>
        </w:rPr>
        <w:t xml:space="preserve"> and Gaussian fitness function. </w:t>
      </w:r>
      <w:r w:rsidR="00D25C12" w:rsidRPr="00D25C12">
        <w:rPr>
          <w:rFonts w:ascii="Arial" w:eastAsia="Times New Roman" w:hAnsi="Arial" w:cs="Arial"/>
          <w:color w:val="000000"/>
          <w:sz w:val="22"/>
          <w:szCs w:val="22"/>
          <w:highlight w:val="yellow"/>
          <w:lang w:val="en-CA"/>
        </w:rPr>
        <w:t>The qualitative patterns are similar (see Fig. SX.)</w:t>
      </w:r>
    </w:p>
    <w:p w14:paraId="451F9B09" w14:textId="77777777" w:rsidR="009B65F2" w:rsidRPr="00A01B78" w:rsidRDefault="009B65F2" w:rsidP="00DD2DB3">
      <w:pPr>
        <w:rPr>
          <w:rFonts w:ascii="Arial" w:eastAsia="Times New Roman" w:hAnsi="Arial" w:cs="Arial"/>
          <w:i/>
          <w:color w:val="000000"/>
          <w:sz w:val="22"/>
          <w:szCs w:val="22"/>
          <w:lang w:val="en-CA"/>
        </w:rPr>
      </w:pPr>
    </w:p>
    <w:p w14:paraId="688B6F39" w14:textId="77777777" w:rsidR="00DD2DB3" w:rsidRPr="00A01B78" w:rsidRDefault="00DD2DB3" w:rsidP="00720824">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lines 258-262: while I agree that this is intuitively what should be expected to occur, the results do not really show this clearly. The increase in segregation variance for n &gt; green arrow in Figure 2A is quite small. I would suggest showing this more clearly with the proportion of parallelism in the actual alleles contributing to divergence and variance? (point #2). Given the small magnitude of the increase in segregation variance with higher "n", I am concerned about the biological importance of conclusions being drawn from Figure 2B, which I think is the basis for statements about parallelism decreasing at very high and redundant initial levels of standing variance? I think this would be more clear if a different response variable was used instead of segregation variance. I suspect, for example, that F2 hybrid breakdown would increase much more strongly with n with high redundancy.</w:t>
      </w:r>
    </w:p>
    <w:p w14:paraId="4836DE6F" w14:textId="77777777" w:rsidR="00DD2DB3" w:rsidRPr="00A01B78" w:rsidRDefault="00DD2DB3" w:rsidP="00DD2DB3">
      <w:pPr>
        <w:rPr>
          <w:rFonts w:ascii="Arial" w:eastAsia="Times New Roman" w:hAnsi="Arial" w:cs="Arial"/>
          <w:color w:val="000000"/>
          <w:sz w:val="22"/>
          <w:szCs w:val="22"/>
          <w:lang w:val="en-CA"/>
        </w:rPr>
      </w:pPr>
    </w:p>
    <w:p w14:paraId="7C002468" w14:textId="548D7B4E" w:rsidR="00DD2DB3" w:rsidRPr="00A01B78" w:rsidRDefault="00D31EF0"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thank the reviewer for this suggestion. </w:t>
      </w:r>
      <w:r w:rsidR="000D3364" w:rsidRPr="00A01B78">
        <w:rPr>
          <w:rFonts w:ascii="Arial" w:eastAsia="Times New Roman" w:hAnsi="Arial" w:cs="Arial"/>
          <w:color w:val="000000"/>
          <w:sz w:val="22"/>
          <w:szCs w:val="22"/>
          <w:lang w:val="en-CA"/>
        </w:rPr>
        <w:t>We have included a new panel with the proportion of mutations that fix in parallel in tw</w:t>
      </w:r>
      <w:r w:rsidR="00D25C12">
        <w:rPr>
          <w:rFonts w:ascii="Arial" w:eastAsia="Times New Roman" w:hAnsi="Arial" w:cs="Arial"/>
          <w:color w:val="000000"/>
          <w:sz w:val="22"/>
          <w:szCs w:val="22"/>
          <w:lang w:val="en-CA"/>
        </w:rPr>
        <w:t xml:space="preserve">o populations (See response to comment </w:t>
      </w:r>
      <w:r w:rsidR="00D25C12" w:rsidRPr="00D25C12">
        <w:rPr>
          <w:rFonts w:ascii="Arial" w:eastAsia="Times New Roman" w:hAnsi="Arial" w:cs="Arial"/>
          <w:color w:val="000000"/>
          <w:sz w:val="22"/>
          <w:szCs w:val="22"/>
          <w:highlight w:val="yellow"/>
          <w:lang w:val="en-CA"/>
        </w:rPr>
        <w:t>#X</w:t>
      </w:r>
      <w:r w:rsidR="00D25C12">
        <w:rPr>
          <w:rFonts w:ascii="Arial" w:eastAsia="Times New Roman" w:hAnsi="Arial" w:cs="Arial"/>
          <w:color w:val="000000"/>
          <w:sz w:val="22"/>
          <w:szCs w:val="22"/>
          <w:lang w:val="en-CA"/>
        </w:rPr>
        <w:t>)</w:t>
      </w:r>
    </w:p>
    <w:p w14:paraId="5FE67B30" w14:textId="2810BB54" w:rsidR="000D3364" w:rsidRPr="00A01B78" w:rsidRDefault="000D3364" w:rsidP="00DD2DB3">
      <w:pPr>
        <w:rPr>
          <w:rFonts w:ascii="Arial" w:eastAsia="Times New Roman" w:hAnsi="Arial" w:cs="Arial"/>
          <w:color w:val="000000"/>
          <w:sz w:val="22"/>
          <w:szCs w:val="22"/>
          <w:lang w:val="en-CA"/>
        </w:rPr>
      </w:pPr>
    </w:p>
    <w:p w14:paraId="24EF45A8" w14:textId="20FAB68B" w:rsidR="000D3364" w:rsidRPr="00A01B78" w:rsidRDefault="000D3364" w:rsidP="00DD2DB3">
      <w:pPr>
        <w:rPr>
          <w:rFonts w:ascii="Arial" w:eastAsia="Times New Roman" w:hAnsi="Arial" w:cs="Arial"/>
          <w:i/>
          <w:color w:val="000000"/>
          <w:sz w:val="22"/>
          <w:szCs w:val="22"/>
          <w:lang w:val="en-CA"/>
        </w:rPr>
      </w:pPr>
      <w:r w:rsidRPr="00A01B78">
        <w:rPr>
          <w:rFonts w:ascii="Arial" w:eastAsia="Times New Roman" w:hAnsi="Arial" w:cs="Arial"/>
          <w:color w:val="000000"/>
          <w:sz w:val="22"/>
          <w:szCs w:val="22"/>
          <w:lang w:val="en-CA"/>
        </w:rPr>
        <w:t xml:space="preserve">Eventually, the segregation variance and fraction of non-parallelism for n &gt; green arrow will approach that which is observed under divergent selection, but this depends on a number of parameters such as the strength of selection, population size, and dimensionality. We plot some other cases in new supplementary figures </w:t>
      </w:r>
      <w:r w:rsidRPr="00D25C12">
        <w:rPr>
          <w:rFonts w:ascii="Arial" w:eastAsia="Times New Roman" w:hAnsi="Arial" w:cs="Arial"/>
          <w:color w:val="000000"/>
          <w:sz w:val="22"/>
          <w:szCs w:val="22"/>
          <w:highlight w:val="yellow"/>
          <w:lang w:val="en-CA"/>
        </w:rPr>
        <w:t>(see Fig. SX).</w:t>
      </w:r>
    </w:p>
    <w:p w14:paraId="2C81B30D" w14:textId="77777777" w:rsidR="00DD2DB3" w:rsidRPr="00A01B78" w:rsidRDefault="00DD2DB3" w:rsidP="00DD2DB3">
      <w:pPr>
        <w:rPr>
          <w:rFonts w:ascii="Arial" w:eastAsia="Times New Roman" w:hAnsi="Arial" w:cs="Arial"/>
          <w:color w:val="000000"/>
          <w:sz w:val="22"/>
          <w:szCs w:val="22"/>
          <w:lang w:val="en-CA"/>
        </w:rPr>
      </w:pPr>
    </w:p>
    <w:p w14:paraId="06BECA93" w14:textId="77777777" w:rsidR="00DD2DB3" w:rsidRPr="00A01B78" w:rsidRDefault="00DD2DB3" w:rsidP="00CF461C">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Instead of number of mutations in Figure 2B, could you express this as phenotypic standard deviation in the initialized population, or as this sd as a ratio of total distance to evolve?</w:t>
      </w:r>
    </w:p>
    <w:p w14:paraId="13A85B50" w14:textId="77777777" w:rsidR="00203F1D" w:rsidRDefault="00203F1D" w:rsidP="00472FCC">
      <w:pPr>
        <w:rPr>
          <w:rFonts w:ascii="Arial" w:eastAsia="Times New Roman" w:hAnsi="Arial" w:cs="Arial"/>
          <w:i/>
          <w:color w:val="000000"/>
          <w:sz w:val="22"/>
          <w:szCs w:val="22"/>
          <w:lang w:val="en-CA"/>
        </w:rPr>
      </w:pPr>
    </w:p>
    <w:p w14:paraId="2B55F3C8" w14:textId="7CBB805C" w:rsidR="00B43D8E" w:rsidRPr="00B43D8E" w:rsidRDefault="00B43D8E" w:rsidP="00472FCC">
      <w:pPr>
        <w:rPr>
          <w:rFonts w:ascii="Arial" w:eastAsia="Times New Roman" w:hAnsi="Arial" w:cs="Arial"/>
          <w:color w:val="000000"/>
          <w:sz w:val="22"/>
          <w:szCs w:val="22"/>
          <w:lang w:val="en-CA"/>
        </w:rPr>
      </w:pPr>
      <w:r>
        <w:rPr>
          <w:rFonts w:ascii="Arial" w:eastAsia="Times New Roman" w:hAnsi="Arial" w:cs="Arial"/>
          <w:color w:val="000000"/>
          <w:sz w:val="22"/>
          <w:szCs w:val="22"/>
          <w:lang w:val="en-CA"/>
        </w:rPr>
        <w:t xml:space="preserve">Phenotypic standard deviation of the initialized population could work but we have instead taken a suggestion from reviewer 1 that is in line with this reviewer’s second point (see response to comment #1). We note that we now plot the relationship between </w:t>
      </w:r>
      <w:r>
        <w:rPr>
          <w:rFonts w:ascii="Arial" w:eastAsia="Times New Roman" w:hAnsi="Arial" w:cs="Arial"/>
          <w:i/>
          <w:color w:val="000000"/>
          <w:sz w:val="22"/>
          <w:szCs w:val="22"/>
          <w:lang w:val="en-CA"/>
        </w:rPr>
        <w:t>n</w:t>
      </w:r>
      <w:r>
        <w:rPr>
          <w:rFonts w:ascii="Arial" w:eastAsia="Times New Roman" w:hAnsi="Arial" w:cs="Arial"/>
          <w:color w:val="000000"/>
          <w:sz w:val="22"/>
          <w:szCs w:val="22"/>
          <w:lang w:val="en-CA"/>
        </w:rPr>
        <w:t xml:space="preserve"> and the phenotypic segregation variance (proportional to SD) as a supplementary figure (</w:t>
      </w:r>
      <w:r w:rsidRPr="000541A0">
        <w:rPr>
          <w:rFonts w:ascii="Arial" w:eastAsia="Times New Roman" w:hAnsi="Arial" w:cs="Arial"/>
          <w:color w:val="000000"/>
          <w:sz w:val="22"/>
          <w:szCs w:val="22"/>
          <w:highlight w:val="yellow"/>
          <w:lang w:val="en-CA"/>
        </w:rPr>
        <w:t>Fig. SX</w:t>
      </w:r>
      <w:r>
        <w:rPr>
          <w:rFonts w:ascii="Arial" w:eastAsia="Times New Roman" w:hAnsi="Arial" w:cs="Arial"/>
          <w:color w:val="000000"/>
          <w:sz w:val="22"/>
          <w:szCs w:val="22"/>
          <w:lang w:val="en-CA"/>
        </w:rPr>
        <w:t>).</w:t>
      </w:r>
    </w:p>
    <w:p w14:paraId="211A4515" w14:textId="77777777" w:rsidR="00DD2DB3" w:rsidRPr="00A01B78" w:rsidRDefault="00DD2DB3" w:rsidP="00DD2DB3">
      <w:pPr>
        <w:rPr>
          <w:rFonts w:ascii="Arial" w:eastAsia="Times New Roman" w:hAnsi="Arial" w:cs="Arial"/>
          <w:i/>
          <w:color w:val="000000"/>
          <w:sz w:val="22"/>
          <w:szCs w:val="22"/>
          <w:lang w:val="en-CA"/>
        </w:rPr>
      </w:pPr>
    </w:p>
    <w:p w14:paraId="07D902FC" w14:textId="77777777" w:rsidR="00DD2DB3" w:rsidRPr="00A01B78" w:rsidRDefault="00DD2DB3" w:rsidP="00CF461C">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Line 187: the angle between the trajectories towards the optima (theta) is not ever measured in practice as it is impossible to know what is optimal in nature, but this can be guessed at from  measurements of realized phenotypic differences and their angle of divergence. However, it is possible that empirical measurements of the angle of phenotypic divergence don't capture the true angle between the optima, if some pleiotropic costs prevent a population from reaching the optimum.</w:t>
      </w:r>
    </w:p>
    <w:p w14:paraId="2B54348C" w14:textId="77777777" w:rsidR="00472FCC" w:rsidRPr="00A01B78" w:rsidRDefault="00472FCC" w:rsidP="00472FCC">
      <w:pPr>
        <w:pStyle w:val="ListParagraph"/>
        <w:rPr>
          <w:rFonts w:ascii="Arial" w:eastAsia="Times New Roman" w:hAnsi="Arial" w:cs="Arial"/>
          <w:i/>
          <w:color w:val="000000"/>
          <w:sz w:val="22"/>
          <w:szCs w:val="22"/>
          <w:lang w:val="en-CA"/>
        </w:rPr>
      </w:pPr>
    </w:p>
    <w:p w14:paraId="58709EC6" w14:textId="6EC15DCB" w:rsidR="00472FCC" w:rsidRDefault="003725C9" w:rsidP="00472FCC">
      <w:pPr>
        <w:rPr>
          <w:rFonts w:ascii="Arial" w:hAnsi="Arial" w:cs="Arial"/>
          <w:iCs/>
          <w:sz w:val="22"/>
          <w:szCs w:val="22"/>
        </w:rPr>
      </w:pPr>
      <w:r>
        <w:rPr>
          <w:rFonts w:ascii="Arial" w:eastAsia="Times New Roman" w:hAnsi="Arial" w:cs="Arial"/>
          <w:color w:val="000000"/>
          <w:sz w:val="22"/>
          <w:szCs w:val="22"/>
          <w:lang w:val="en-CA"/>
        </w:rPr>
        <w:t xml:space="preserve">It is of course true that the phenotype of a population may not be optimal. </w:t>
      </w:r>
      <w:r w:rsidR="00203F1D" w:rsidRPr="00A01B78">
        <w:rPr>
          <w:rFonts w:ascii="Arial" w:eastAsia="Times New Roman" w:hAnsi="Arial" w:cs="Arial"/>
          <w:color w:val="000000"/>
          <w:sz w:val="22"/>
          <w:szCs w:val="22"/>
          <w:lang w:val="en-CA"/>
        </w:rPr>
        <w:t xml:space="preserve">However we note that it is actually the </w:t>
      </w:r>
      <w:r w:rsidR="00203F1D" w:rsidRPr="00A01B78">
        <w:rPr>
          <w:rFonts w:ascii="Arial" w:eastAsia="Times New Roman" w:hAnsi="Arial" w:cs="Arial"/>
          <w:color w:val="000000"/>
          <w:sz w:val="22"/>
          <w:szCs w:val="22"/>
          <w:u w:val="single"/>
          <w:lang w:val="en-CA"/>
        </w:rPr>
        <w:t>realized</w:t>
      </w:r>
      <w:r w:rsidR="00203F1D" w:rsidRPr="00A01B78">
        <w:rPr>
          <w:rFonts w:ascii="Arial" w:eastAsia="Times New Roman" w:hAnsi="Arial" w:cs="Arial"/>
          <w:color w:val="000000"/>
          <w:sz w:val="22"/>
          <w:szCs w:val="22"/>
          <w:lang w:val="en-CA"/>
        </w:rPr>
        <w:t xml:space="preserve"> angle of divergence that affects </w:t>
      </w:r>
      <w:r w:rsidR="00057D53" w:rsidRPr="00A01B78">
        <w:rPr>
          <w:rFonts w:ascii="Arial" w:eastAsia="Times New Roman" w:hAnsi="Arial" w:cs="Arial"/>
          <w:color w:val="000000"/>
          <w:sz w:val="22"/>
          <w:szCs w:val="22"/>
          <w:lang w:val="en-CA"/>
        </w:rPr>
        <w:t xml:space="preserve">parallelism rather than the </w:t>
      </w:r>
      <w:r w:rsidR="00057D53" w:rsidRPr="00A01B78">
        <w:rPr>
          <w:rFonts w:ascii="Arial" w:eastAsia="Times New Roman" w:hAnsi="Arial" w:cs="Arial"/>
          <w:color w:val="000000"/>
          <w:sz w:val="22"/>
          <w:szCs w:val="22"/>
          <w:u w:val="single"/>
          <w:lang w:val="en-CA"/>
        </w:rPr>
        <w:t>fundamental</w:t>
      </w:r>
      <w:r w:rsidR="00057D53" w:rsidRPr="00A01B78">
        <w:rPr>
          <w:rFonts w:ascii="Arial" w:eastAsia="Times New Roman" w:hAnsi="Arial" w:cs="Arial"/>
          <w:color w:val="000000"/>
          <w:sz w:val="22"/>
          <w:szCs w:val="22"/>
          <w:lang w:val="en-CA"/>
        </w:rPr>
        <w:t xml:space="preserve"> angle of divergence.</w:t>
      </w:r>
      <w:r w:rsidR="00052F5A" w:rsidRPr="00A01B78">
        <w:rPr>
          <w:rFonts w:ascii="Arial" w:eastAsia="Times New Roman" w:hAnsi="Arial" w:cs="Arial"/>
          <w:color w:val="000000"/>
          <w:sz w:val="22"/>
          <w:szCs w:val="22"/>
          <w:lang w:val="en-CA"/>
        </w:rPr>
        <w:t xml:space="preserve"> </w:t>
      </w:r>
      <w:r>
        <w:rPr>
          <w:rFonts w:ascii="Arial" w:eastAsia="Times New Roman" w:hAnsi="Arial" w:cs="Arial"/>
          <w:color w:val="000000"/>
          <w:sz w:val="22"/>
          <w:szCs w:val="22"/>
          <w:lang w:val="en-CA"/>
        </w:rPr>
        <w:t xml:space="preserve">In the reviewer’s terms: it is the ‘angle of phenotypic divergence’ that matters, and not the ‘true angle between optima’. </w:t>
      </w:r>
      <w:r w:rsidR="00057D53" w:rsidRPr="00A01B78">
        <w:rPr>
          <w:rFonts w:ascii="Arial" w:eastAsia="Times New Roman" w:hAnsi="Arial" w:cs="Arial"/>
          <w:color w:val="000000"/>
          <w:sz w:val="22"/>
          <w:szCs w:val="22"/>
          <w:lang w:val="en-CA"/>
        </w:rPr>
        <w:t xml:space="preserve">In our simulations, these invariably overlap to </w:t>
      </w:r>
      <w:r w:rsidR="00057D53" w:rsidRPr="00A01B78">
        <w:rPr>
          <w:rFonts w:ascii="Arial" w:eastAsia="Times New Roman" w:hAnsi="Arial" w:cs="Arial"/>
          <w:color w:val="000000"/>
          <w:sz w:val="22"/>
          <w:szCs w:val="22"/>
          <w:lang w:val="en-CA"/>
        </w:rPr>
        <w:lastRenderedPageBreak/>
        <w:t xml:space="preserve">a substantial degree to many simplifying assumptions such as low dimensionality, free recombination between all loci, etc. So we argue that this is not a problem for our analysis. </w:t>
      </w:r>
      <w:r w:rsidR="00052F5A" w:rsidRPr="00A01B78">
        <w:rPr>
          <w:rFonts w:ascii="Arial" w:eastAsia="Times New Roman" w:hAnsi="Arial" w:cs="Arial"/>
          <w:color w:val="000000"/>
          <w:sz w:val="22"/>
          <w:szCs w:val="22"/>
          <w:lang w:val="en-CA"/>
        </w:rPr>
        <w:t xml:space="preserve">We note this issue in our methods when describing the utility of </w:t>
      </w:r>
      <w:r w:rsidR="00052F5A" w:rsidRPr="00A01B78">
        <w:rPr>
          <w:rFonts w:ascii="Arial" w:hAnsi="Arial" w:cs="Arial"/>
          <w:i/>
          <w:iCs/>
          <w:sz w:val="22"/>
          <w:szCs w:val="22"/>
        </w:rPr>
        <w:t>θ</w:t>
      </w:r>
      <w:r>
        <w:rPr>
          <w:rFonts w:ascii="Arial" w:hAnsi="Arial" w:cs="Arial"/>
          <w:iCs/>
          <w:sz w:val="22"/>
          <w:szCs w:val="22"/>
        </w:rPr>
        <w:t>.:</w:t>
      </w:r>
    </w:p>
    <w:p w14:paraId="1EA6B041" w14:textId="7BC4777D" w:rsidR="003725C9" w:rsidRDefault="003725C9" w:rsidP="00472FCC">
      <w:pPr>
        <w:rPr>
          <w:rFonts w:ascii="Arial" w:eastAsia="Times New Roman" w:hAnsi="Arial" w:cs="Arial"/>
          <w:color w:val="000000"/>
          <w:sz w:val="22"/>
          <w:szCs w:val="22"/>
          <w:lang w:val="en-CA"/>
        </w:rPr>
      </w:pPr>
    </w:p>
    <w:p w14:paraId="76A866D4" w14:textId="221DA0BE" w:rsidR="003725C9" w:rsidRPr="003725C9" w:rsidRDefault="003725C9" w:rsidP="003725C9">
      <w:pPr>
        <w:rPr>
          <w:rFonts w:ascii="Arial" w:eastAsia="Times New Roman" w:hAnsi="Arial" w:cs="Arial"/>
          <w:color w:val="000000"/>
          <w:sz w:val="22"/>
          <w:szCs w:val="22"/>
          <w:lang w:val="en-CA"/>
        </w:rPr>
      </w:pPr>
      <w:r w:rsidRPr="003725C9">
        <w:rPr>
          <w:rFonts w:ascii="Arial" w:eastAsia="Times New Roman" w:hAnsi="Arial" w:cs="Arial"/>
          <w:color w:val="FF0000"/>
          <w:sz w:val="22"/>
          <w:szCs w:val="22"/>
          <w:lang w:val="en-CA"/>
        </w:rPr>
        <w:t xml:space="preserve">We note that empirical estimates of </w:t>
      </w:r>
      <w:r w:rsidRPr="003725C9">
        <w:rPr>
          <w:rFonts w:ascii="Arial" w:eastAsia="Times New Roman" w:hAnsi="Arial" w:cs="Arial"/>
          <w:i/>
          <w:iCs/>
          <w:color w:val="FF0000"/>
          <w:sz w:val="22"/>
          <w:szCs w:val="22"/>
          <w:lang w:val="en-CA"/>
        </w:rPr>
        <w:t>θ</w:t>
      </w:r>
      <w:r w:rsidRPr="003725C9">
        <w:rPr>
          <w:rFonts w:ascii="Arial" w:eastAsia="Times New Roman" w:hAnsi="Arial" w:cs="Arial"/>
          <w:iCs/>
          <w:color w:val="FF0000"/>
          <w:sz w:val="22"/>
          <w:szCs w:val="22"/>
          <w:lang w:val="en-CA"/>
        </w:rPr>
        <w:t xml:space="preserve"> from phenotypic data capture the realized divergence and not necessarily the angle between selective optima. However the realized evolutionary trajectory reflects which alleles did or did not fix and therefore which may have evolved in parallel. In addition, the observation that selection is typically weak in natural populations </w:t>
      </w:r>
      <w:r w:rsidRPr="003725C9">
        <w:rPr>
          <w:rFonts w:ascii="Arial" w:eastAsia="Times New Roman" w:hAnsi="Arial" w:cs="Arial"/>
          <w:iCs/>
          <w:color w:val="FF0000"/>
          <w:sz w:val="22"/>
          <w:szCs w:val="22"/>
          <w:lang w:val="en-CA"/>
        </w:rPr>
        <w:fldChar w:fldCharType="begin" w:fldLock="1"/>
      </w:r>
      <w:r w:rsidRPr="003725C9">
        <w:rPr>
          <w:rFonts w:ascii="Arial" w:eastAsia="Times New Roman" w:hAnsi="Arial" w:cs="Arial"/>
          <w:iCs/>
          <w:color w:val="FF0000"/>
          <w:sz w:val="22"/>
          <w:szCs w:val="22"/>
          <w:lang w:val="en-CA"/>
        </w:rPr>
        <w:instrText>ADDIN CSL_CITATION {"citationItems":[{"id":"ITEM-1","itemData":{"DOI":"10.1086/319193","ISBN":"10.1086/319193","ISSN":"1537-5323","PMID":"18707288","abstract":"How strong is phenotypic selection on quantitative traits in the wild? We reviewed the literature from 1984 through 1997 for studies that estimated the strength of linear and quadratic selection in terms of standardized selection gradients or differentials on natural variation in quantitative traits for field populations. We tabulated 63 published studies of 62 species that reported over 2,500 estimates of linear or quadratic selection. More than 80% of the estimates were for morphological traits; there is very little data for behavioral or physiological traits. Most published selection studies were unreplicated and had sample sizes below 135 individuals, resulting in low statistical power to detect selection of the magnitude typically reported for natural populations. The absolute values of linear selection gradients |beta| were exponentially distributed with an overall median of 0.16, suggesting that strong directional selection was uncommon. The values of |beta| for selection on morphological and on life-history/phenological traits were significantly different: on average, selection on morphology was stronger than selection on phenology/life history. Similarly, the values of |beta| for selection via aspects of survival, fecundity, and mating success were significantly different: on average, selection on mating success was stronger than on survival. Comparisons of estimated linear selection gradients and differentials suggest that indirect components of phenotypic selection were usually modest relative to direct components. The absolute values of quadratic selection gradients |gamma| were exponentially distributed with an overall median of only 0.10, suggesting that quadratic selection is typically quite weak. The distribution of gamma values was symmetric about 0, providing no evidence that stabilizing selection is stronger or more common than disruptive selection in nature.","author":[{"dropping-particle":"","family":"Kingsolver","given":"J G","non-dropping-particle":"","parse-names":false,"suffix":""},{"dropping-particle":"","family":"Hoekstra","given":"H E","non-dropping-particle":"","parse-names":false,"suffix":""},{"dropping-particle":"","family":"Hoekstra","given":"J M","non-dropping-particle":"","parse-names":false,"suffix":""},{"dropping-particle":"","family":"Berrigan","given":"D","non-dropping-particle":"","parse-names":false,"suffix":""},{"dropping-particle":"","family":"Vignieri","given":"S N","non-dropping-particle":"","parse-names":false,"suffix":""},{"dropping-particle":"","family":"Hill","given":"C E","non-dropping-particle":"","parse-names":false,"suffix":""},{"dropping-particle":"","family":"Hoang","given":"A","non-dropping-particle":"","parse-names":false,"suffix":""},{"dropping-particle":"","family":"Gibert","given":"P","non-dropping-particle":"","parse-names":false,"suffix":""},{"dropping-particle":"","family":"Beerli","given":"P","non-dropping-particle":"","parse-names":false,"suffix":""}],"container-title":"The American Naturalist","id":"ITEM-1","issued":{"date-parts":[["2001"]]},"page":"245-61","title":"The strength of phenotypic selection in natural populations.","type":"article-journal","volume":"157"},"uris":["http://www.mendeley.com/documents/?uuid=47af64ba-2a3d-494e-8a3d-aa3925c181b6"]}],"mendeley":{"formattedCitation":"(Kingsolver et al. 2001)","plainTextFormattedCitation":"(Kingsolver et al. 2001)","previouslyFormattedCitation":"(Kingsolver et al. 2001)"},"properties":{"noteIndex":0},"schema":"https://github.com/citation-style-language/schema/raw/master/csl-citation.json"}</w:instrText>
      </w:r>
      <w:r w:rsidRPr="003725C9">
        <w:rPr>
          <w:rFonts w:ascii="Arial" w:eastAsia="Times New Roman" w:hAnsi="Arial" w:cs="Arial"/>
          <w:iCs/>
          <w:color w:val="FF0000"/>
          <w:sz w:val="22"/>
          <w:szCs w:val="22"/>
          <w:lang w:val="en-CA"/>
        </w:rPr>
        <w:fldChar w:fldCharType="separate"/>
      </w:r>
      <w:r w:rsidRPr="003725C9">
        <w:rPr>
          <w:rFonts w:ascii="Arial" w:eastAsia="Times New Roman" w:hAnsi="Arial" w:cs="Arial"/>
          <w:iCs/>
          <w:noProof/>
          <w:color w:val="FF0000"/>
          <w:sz w:val="22"/>
          <w:szCs w:val="22"/>
          <w:lang w:val="en-CA"/>
        </w:rPr>
        <w:t>(Kingsolver et al. 2001)</w:t>
      </w:r>
      <w:r w:rsidRPr="003725C9">
        <w:rPr>
          <w:rFonts w:ascii="Arial" w:eastAsia="Times New Roman" w:hAnsi="Arial" w:cs="Arial"/>
          <w:color w:val="FF0000"/>
          <w:sz w:val="22"/>
          <w:szCs w:val="22"/>
          <w:lang w:val="en-CA"/>
        </w:rPr>
        <w:fldChar w:fldCharType="end"/>
      </w:r>
      <w:r w:rsidRPr="003725C9">
        <w:rPr>
          <w:rFonts w:ascii="Arial" w:eastAsia="Times New Roman" w:hAnsi="Arial" w:cs="Arial"/>
          <w:iCs/>
          <w:color w:val="FF0000"/>
          <w:sz w:val="22"/>
          <w:szCs w:val="22"/>
          <w:lang w:val="en-CA"/>
        </w:rPr>
        <w:t xml:space="preserve"> suggests that most populations are fairly close to an optimum.</w:t>
      </w:r>
      <w:r>
        <w:rPr>
          <w:rFonts w:ascii="Arial" w:eastAsia="Times New Roman" w:hAnsi="Arial" w:cs="Arial"/>
          <w:iCs/>
          <w:color w:val="000000"/>
          <w:sz w:val="22"/>
          <w:szCs w:val="22"/>
          <w:lang w:val="en-CA"/>
        </w:rPr>
        <w:t xml:space="preserve"> (Lines </w:t>
      </w:r>
      <w:r w:rsidRPr="003725C9">
        <w:rPr>
          <w:rFonts w:ascii="Arial" w:eastAsia="Times New Roman" w:hAnsi="Arial" w:cs="Arial"/>
          <w:iCs/>
          <w:color w:val="000000"/>
          <w:sz w:val="22"/>
          <w:szCs w:val="22"/>
          <w:highlight w:val="yellow"/>
          <w:lang w:val="en-CA"/>
        </w:rPr>
        <w:t>XX-YY</w:t>
      </w:r>
      <w:r>
        <w:rPr>
          <w:rFonts w:ascii="Arial" w:eastAsia="Times New Roman" w:hAnsi="Arial" w:cs="Arial"/>
          <w:iCs/>
          <w:color w:val="000000"/>
          <w:sz w:val="22"/>
          <w:szCs w:val="22"/>
          <w:lang w:val="en-CA"/>
        </w:rPr>
        <w:t>)</w:t>
      </w:r>
    </w:p>
    <w:p w14:paraId="7387E971" w14:textId="77777777" w:rsidR="00DD2DB3" w:rsidRPr="00A01B78" w:rsidRDefault="00DD2DB3" w:rsidP="00DD2DB3">
      <w:pPr>
        <w:rPr>
          <w:rFonts w:ascii="Arial" w:eastAsia="Times New Roman" w:hAnsi="Arial" w:cs="Arial"/>
          <w:i/>
          <w:color w:val="000000"/>
          <w:sz w:val="22"/>
          <w:szCs w:val="22"/>
          <w:lang w:val="en-CA"/>
        </w:rPr>
      </w:pPr>
    </w:p>
    <w:p w14:paraId="40139A3F" w14:textId="77777777" w:rsidR="00DD2DB3" w:rsidRPr="00A01B78" w:rsidRDefault="00DD2DB3" w:rsidP="00CF461C">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line 202: if the populations continue to diverge indefinitely (and this divergence presumably contributes to further reproductive isolation), then this isn't really an "equilibrium".</w:t>
      </w:r>
    </w:p>
    <w:p w14:paraId="4B114903" w14:textId="77777777" w:rsidR="00CF461C" w:rsidRPr="00A01B78" w:rsidRDefault="00CF461C" w:rsidP="00CF461C">
      <w:pPr>
        <w:pStyle w:val="ListParagraph"/>
        <w:rPr>
          <w:rFonts w:ascii="Arial" w:eastAsia="Times New Roman" w:hAnsi="Arial" w:cs="Arial"/>
          <w:i/>
          <w:color w:val="000000"/>
          <w:sz w:val="22"/>
          <w:szCs w:val="22"/>
          <w:lang w:val="en-CA"/>
        </w:rPr>
      </w:pPr>
    </w:p>
    <w:p w14:paraId="712AE808" w14:textId="396B3C5D" w:rsidR="00CF461C" w:rsidRDefault="00CF461C" w:rsidP="00CF461C">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While this is technically true, it would take a substantial amount of time for our conclusions to change appreciably. See Fig. S6 in original submission: the lines at </w:t>
      </w:r>
      <w:r w:rsidRPr="00A01B78">
        <w:rPr>
          <w:rFonts w:ascii="Arial" w:eastAsia="Times New Roman" w:hAnsi="Arial" w:cs="Arial"/>
          <w:i/>
          <w:color w:val="000000"/>
          <w:sz w:val="22"/>
          <w:szCs w:val="22"/>
          <w:lang w:val="en-CA"/>
        </w:rPr>
        <w:t xml:space="preserve">t </w:t>
      </w:r>
      <w:r w:rsidRPr="00A01B78">
        <w:rPr>
          <w:rFonts w:ascii="Arial" w:eastAsia="Times New Roman" w:hAnsi="Arial" w:cs="Arial"/>
          <w:color w:val="000000"/>
          <w:sz w:val="22"/>
          <w:szCs w:val="22"/>
          <w:lang w:val="en-CA"/>
        </w:rPr>
        <w:t>= 2000 are effectively horizontal. We have made a change to the text in our revision</w:t>
      </w:r>
      <w:r w:rsidR="003725C9">
        <w:rPr>
          <w:rFonts w:ascii="Arial" w:eastAsia="Times New Roman" w:hAnsi="Arial" w:cs="Arial"/>
          <w:color w:val="000000"/>
          <w:sz w:val="22"/>
          <w:szCs w:val="22"/>
          <w:lang w:val="en-CA"/>
        </w:rPr>
        <w:t>:</w:t>
      </w:r>
    </w:p>
    <w:p w14:paraId="61F79E50" w14:textId="73815DCB" w:rsidR="003725C9" w:rsidRDefault="003725C9" w:rsidP="00CF461C">
      <w:pPr>
        <w:rPr>
          <w:rFonts w:ascii="Arial" w:eastAsia="Times New Roman" w:hAnsi="Arial" w:cs="Arial"/>
          <w:color w:val="000000"/>
          <w:sz w:val="22"/>
          <w:szCs w:val="22"/>
          <w:lang w:val="en-CA"/>
        </w:rPr>
      </w:pPr>
    </w:p>
    <w:p w14:paraId="44F822D1" w14:textId="5C8010BB" w:rsidR="003725C9" w:rsidRPr="00A01B78" w:rsidRDefault="003725C9" w:rsidP="00CF461C">
      <w:pPr>
        <w:rPr>
          <w:rFonts w:ascii="Arial" w:eastAsia="Times New Roman" w:hAnsi="Arial" w:cs="Arial"/>
          <w:color w:val="000000"/>
          <w:sz w:val="22"/>
          <w:szCs w:val="22"/>
          <w:lang w:val="en-CA"/>
        </w:rPr>
      </w:pPr>
      <w:r w:rsidRPr="003725C9">
        <w:rPr>
          <w:rFonts w:ascii="Times New Roman" w:hAnsi="Times New Roman" w:cs="Times New Roman"/>
          <w:color w:val="FF0000"/>
        </w:rPr>
        <w:t xml:space="preserve">Genetic divergence between populations increases indefinitely after they reach their optima, but their mean phenotypes are stable and the phenotypic segregation variance changes little as time progresses. Therefore, our conclusions refer to quasi-equilibrium conditions rather than transient states and are unaffected by standing variation’s influence on the speed of adaptation. </w:t>
      </w:r>
      <w:r>
        <w:rPr>
          <w:rFonts w:ascii="Times New Roman" w:hAnsi="Times New Roman" w:cs="Times New Roman"/>
        </w:rPr>
        <w:t xml:space="preserve">(Lines </w:t>
      </w:r>
      <w:r w:rsidRPr="003725C9">
        <w:rPr>
          <w:rFonts w:ascii="Times New Roman" w:hAnsi="Times New Roman" w:cs="Times New Roman"/>
          <w:highlight w:val="yellow"/>
        </w:rPr>
        <w:t>Xx-YY</w:t>
      </w:r>
      <w:r>
        <w:rPr>
          <w:rFonts w:ascii="Times New Roman" w:hAnsi="Times New Roman" w:cs="Times New Roman"/>
        </w:rPr>
        <w:t>)</w:t>
      </w:r>
    </w:p>
    <w:p w14:paraId="161462FC" w14:textId="77777777" w:rsidR="00DD2DB3" w:rsidRPr="00A01B78" w:rsidRDefault="00DD2DB3" w:rsidP="00DD2DB3">
      <w:pPr>
        <w:rPr>
          <w:rFonts w:ascii="Arial" w:eastAsia="Times New Roman" w:hAnsi="Arial" w:cs="Arial"/>
          <w:i/>
          <w:color w:val="000000"/>
          <w:sz w:val="22"/>
          <w:szCs w:val="22"/>
          <w:lang w:val="en-CA"/>
        </w:rPr>
      </w:pPr>
    </w:p>
    <w:p w14:paraId="27261C90" w14:textId="77777777" w:rsidR="00CF461C" w:rsidRPr="00A01B78" w:rsidRDefault="00DD2DB3" w:rsidP="00CF461C">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line 225: I think you mean "initial standing variation (n)" here?</w:t>
      </w:r>
    </w:p>
    <w:p w14:paraId="7C2290EF" w14:textId="77777777" w:rsidR="00CF461C" w:rsidRPr="00A01B78" w:rsidRDefault="00CF461C" w:rsidP="00CF461C">
      <w:pPr>
        <w:pStyle w:val="ListParagraph"/>
        <w:rPr>
          <w:rFonts w:ascii="Arial" w:eastAsia="Times New Roman" w:hAnsi="Arial" w:cs="Arial"/>
          <w:i/>
          <w:color w:val="000000"/>
          <w:sz w:val="22"/>
          <w:szCs w:val="22"/>
          <w:lang w:val="en-CA"/>
        </w:rPr>
      </w:pPr>
    </w:p>
    <w:p w14:paraId="551F0BBF" w14:textId="77777777" w:rsidR="00CF461C" w:rsidRPr="00A01B78" w:rsidRDefault="00CF461C" w:rsidP="00CF461C">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Fixed.</w:t>
      </w:r>
    </w:p>
    <w:p w14:paraId="23128005" w14:textId="77777777" w:rsidR="00DD2DB3" w:rsidRPr="00A01B78" w:rsidRDefault="00DD2DB3" w:rsidP="00DD2DB3">
      <w:pPr>
        <w:rPr>
          <w:rFonts w:ascii="Arial" w:eastAsia="Times New Roman" w:hAnsi="Arial" w:cs="Arial"/>
          <w:i/>
          <w:color w:val="000000"/>
          <w:sz w:val="22"/>
          <w:szCs w:val="22"/>
          <w:lang w:val="en-CA"/>
        </w:rPr>
      </w:pPr>
    </w:p>
    <w:p w14:paraId="17C60D4C" w14:textId="77777777" w:rsidR="00DD2DB3" w:rsidRPr="00A01B78" w:rsidRDefault="00DD2DB3" w:rsidP="00CF461C">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For Figure 2B, I think that each point would correspond to the green arrow in 2A? This could be stated more clearly.</w:t>
      </w:r>
    </w:p>
    <w:p w14:paraId="23F8C90B" w14:textId="77777777" w:rsidR="00CF461C" w:rsidRPr="00A01B78" w:rsidRDefault="00CF461C" w:rsidP="00CF461C">
      <w:pPr>
        <w:rPr>
          <w:rFonts w:ascii="Arial" w:eastAsia="Times New Roman" w:hAnsi="Arial" w:cs="Arial"/>
          <w:i/>
          <w:color w:val="000000"/>
          <w:sz w:val="22"/>
          <w:szCs w:val="22"/>
          <w:lang w:val="en-CA"/>
        </w:rPr>
      </w:pPr>
    </w:p>
    <w:p w14:paraId="1A4579D3" w14:textId="771216EA" w:rsidR="00CF461C" w:rsidRPr="00A01B78" w:rsidRDefault="00CF461C" w:rsidP="00CF461C">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have revised the </w:t>
      </w:r>
      <w:r w:rsidR="00E35D2E" w:rsidRPr="00A01B78">
        <w:rPr>
          <w:rFonts w:ascii="Arial" w:eastAsia="Times New Roman" w:hAnsi="Arial" w:cs="Arial"/>
          <w:color w:val="000000"/>
          <w:sz w:val="22"/>
          <w:szCs w:val="22"/>
          <w:lang w:val="en-CA"/>
        </w:rPr>
        <w:t>caption</w:t>
      </w:r>
      <w:r w:rsidRPr="00A01B78">
        <w:rPr>
          <w:rFonts w:ascii="Arial" w:eastAsia="Times New Roman" w:hAnsi="Arial" w:cs="Arial"/>
          <w:color w:val="000000"/>
          <w:sz w:val="22"/>
          <w:szCs w:val="22"/>
          <w:lang w:val="en-CA"/>
        </w:rPr>
        <w:t xml:space="preserve"> t</w:t>
      </w:r>
      <w:r w:rsidR="001B67F6" w:rsidRPr="00A01B78">
        <w:rPr>
          <w:rFonts w:ascii="Arial" w:eastAsia="Times New Roman" w:hAnsi="Arial" w:cs="Arial"/>
          <w:color w:val="000000"/>
          <w:sz w:val="22"/>
          <w:szCs w:val="22"/>
          <w:lang w:val="en-CA"/>
        </w:rPr>
        <w:t xml:space="preserve">o make this </w:t>
      </w:r>
      <w:r w:rsidR="002747E7" w:rsidRPr="00A01B78">
        <w:rPr>
          <w:rFonts w:ascii="Arial" w:eastAsia="Times New Roman" w:hAnsi="Arial" w:cs="Arial"/>
          <w:color w:val="000000"/>
          <w:sz w:val="22"/>
          <w:szCs w:val="22"/>
          <w:lang w:val="en-CA"/>
        </w:rPr>
        <w:t>clearer</w:t>
      </w:r>
      <w:r w:rsidR="001B67F6" w:rsidRPr="00A01B78">
        <w:rPr>
          <w:rFonts w:ascii="Arial" w:eastAsia="Times New Roman" w:hAnsi="Arial" w:cs="Arial"/>
          <w:color w:val="000000"/>
          <w:sz w:val="22"/>
          <w:szCs w:val="22"/>
          <w:lang w:val="en-CA"/>
        </w:rPr>
        <w:t>.</w:t>
      </w:r>
    </w:p>
    <w:p w14:paraId="765F4A6C" w14:textId="77777777" w:rsidR="00DD2DB3" w:rsidRPr="00A01B78" w:rsidRDefault="00DD2DB3" w:rsidP="00DD2DB3">
      <w:pPr>
        <w:rPr>
          <w:rFonts w:ascii="Arial" w:eastAsia="Times New Roman" w:hAnsi="Arial" w:cs="Arial"/>
          <w:i/>
          <w:color w:val="000000"/>
          <w:sz w:val="22"/>
          <w:szCs w:val="22"/>
          <w:lang w:val="en-CA"/>
        </w:rPr>
      </w:pPr>
    </w:p>
    <w:p w14:paraId="40B708F8" w14:textId="77777777" w:rsidR="00DD2DB3" w:rsidRPr="00A01B78" w:rsidRDefault="00DD2DB3" w:rsidP="00CF461C">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Line 681: Is it perhaps simpler to represent this formula as 2*d * sin(theta/2)? Then there are no exponents and it is more directly connected to a simple algebraic representation whereby (theta/2) is the angle, the distance from midpoint between optima to one optimum is "opposite" and d is the hypotenuse. </w:t>
      </w:r>
    </w:p>
    <w:p w14:paraId="48DFF61F" w14:textId="77777777" w:rsidR="00DD2DB3" w:rsidRPr="00A01B78" w:rsidRDefault="00DD2DB3" w:rsidP="00DD2DB3">
      <w:pPr>
        <w:rPr>
          <w:rFonts w:ascii="Arial" w:eastAsia="Times New Roman" w:hAnsi="Arial" w:cs="Arial"/>
          <w:i/>
          <w:color w:val="000000"/>
          <w:sz w:val="22"/>
          <w:szCs w:val="22"/>
          <w:lang w:val="en-CA"/>
        </w:rPr>
      </w:pPr>
    </w:p>
    <w:p w14:paraId="52F1EFE8" w14:textId="6AC0EEC0" w:rsidR="0080383D" w:rsidRPr="00A01B78" w:rsidRDefault="007F7D0A"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The reviewer is correct</w:t>
      </w:r>
      <w:r w:rsidR="004717BE">
        <w:rPr>
          <w:rFonts w:ascii="Arial" w:eastAsia="Times New Roman" w:hAnsi="Arial" w:cs="Arial"/>
          <w:color w:val="000000"/>
          <w:sz w:val="22"/>
          <w:szCs w:val="22"/>
          <w:lang w:val="en-CA"/>
        </w:rPr>
        <w:t>, we’ve re-written the formula.</w:t>
      </w:r>
    </w:p>
    <w:p w14:paraId="268D7FA9" w14:textId="77777777" w:rsidR="00DD2DB3" w:rsidRPr="00A01B78" w:rsidRDefault="00DD2DB3" w:rsidP="00DD2DB3">
      <w:pPr>
        <w:rPr>
          <w:rFonts w:ascii="Arial" w:eastAsia="Times New Roman" w:hAnsi="Arial" w:cs="Arial"/>
          <w:i/>
          <w:color w:val="000000"/>
          <w:sz w:val="22"/>
          <w:szCs w:val="22"/>
          <w:lang w:val="en-CA"/>
        </w:rPr>
      </w:pPr>
    </w:p>
    <w:p w14:paraId="1D672AD9" w14:textId="77777777" w:rsidR="00DD2DB3" w:rsidRPr="00A01B78" w:rsidRDefault="00DD2DB3" w:rsidP="0080383D">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Figure 3B: I think this is using equation A1? If so, it should state this.</w:t>
      </w:r>
    </w:p>
    <w:p w14:paraId="19E38001" w14:textId="77777777" w:rsidR="0080383D" w:rsidRPr="00A01B78" w:rsidRDefault="0080383D" w:rsidP="0080383D">
      <w:pPr>
        <w:rPr>
          <w:rFonts w:ascii="Arial" w:eastAsia="Times New Roman" w:hAnsi="Arial" w:cs="Arial"/>
          <w:i/>
          <w:color w:val="000000"/>
          <w:sz w:val="22"/>
          <w:szCs w:val="22"/>
          <w:lang w:val="en-CA"/>
        </w:rPr>
      </w:pPr>
    </w:p>
    <w:p w14:paraId="47B2708B" w14:textId="3CC1FA5E" w:rsidR="0080383D" w:rsidRPr="00A01B78" w:rsidRDefault="0080383D" w:rsidP="0080383D">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now </w:t>
      </w:r>
      <w:r w:rsidR="004717BE">
        <w:rPr>
          <w:rFonts w:ascii="Arial" w:eastAsia="Times New Roman" w:hAnsi="Arial" w:cs="Arial"/>
          <w:color w:val="000000"/>
          <w:sz w:val="22"/>
          <w:szCs w:val="22"/>
          <w:lang w:val="en-CA"/>
        </w:rPr>
        <w:t>reference equation A1 in the Fig. 3 caption.</w:t>
      </w:r>
    </w:p>
    <w:p w14:paraId="23945798" w14:textId="77777777" w:rsidR="00DD2DB3" w:rsidRPr="00A01B78" w:rsidRDefault="00DD2DB3" w:rsidP="00DD2DB3">
      <w:pPr>
        <w:rPr>
          <w:rFonts w:ascii="Arial" w:eastAsia="Times New Roman" w:hAnsi="Arial" w:cs="Arial"/>
          <w:i/>
          <w:color w:val="000000"/>
          <w:sz w:val="22"/>
          <w:szCs w:val="22"/>
          <w:lang w:val="en-CA"/>
        </w:rPr>
      </w:pPr>
    </w:p>
    <w:p w14:paraId="0CF1268F" w14:textId="77777777" w:rsidR="0080383D" w:rsidRPr="00A01B78" w:rsidRDefault="00DD2DB3" w:rsidP="0080383D">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Given the cursory description of the derivation of the equation A1, which is much more important, there is too much time spent on more obvious stuff later in the appendix (e.g. lines 705-714 could be deleted)</w:t>
      </w:r>
    </w:p>
    <w:p w14:paraId="1A60E23D" w14:textId="77777777" w:rsidR="0080383D" w:rsidRPr="00A01B78" w:rsidRDefault="0080383D" w:rsidP="0080383D">
      <w:pPr>
        <w:rPr>
          <w:rFonts w:ascii="Arial" w:eastAsia="Times New Roman" w:hAnsi="Arial" w:cs="Arial"/>
          <w:i/>
          <w:color w:val="000000"/>
          <w:sz w:val="22"/>
          <w:szCs w:val="22"/>
          <w:lang w:val="en-CA"/>
        </w:rPr>
      </w:pPr>
    </w:p>
    <w:p w14:paraId="11D41109" w14:textId="2814EEFA" w:rsidR="00DD2DB3" w:rsidRPr="00A01B78" w:rsidRDefault="001B67F6"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lastRenderedPageBreak/>
        <w:t xml:space="preserve">While we appreciate the reviewer’s suggestion to remove the text we can’t help but feel that the misunderstanding in query </w:t>
      </w:r>
      <w:r w:rsidRPr="004717BE">
        <w:rPr>
          <w:rFonts w:ascii="Arial" w:eastAsia="Times New Roman" w:hAnsi="Arial" w:cs="Arial"/>
          <w:color w:val="000000"/>
          <w:sz w:val="22"/>
          <w:szCs w:val="22"/>
          <w:lang w:val="en-CA"/>
        </w:rPr>
        <w:t>#</w:t>
      </w:r>
      <w:r w:rsidR="004717BE" w:rsidRPr="004717BE">
        <w:rPr>
          <w:rFonts w:ascii="Arial" w:eastAsia="Times New Roman" w:hAnsi="Arial" w:cs="Arial"/>
          <w:color w:val="000000"/>
          <w:sz w:val="22"/>
          <w:szCs w:val="22"/>
          <w:lang w:val="en-CA"/>
        </w:rPr>
        <w:t>26</w:t>
      </w:r>
      <w:r w:rsidRPr="00A01B78">
        <w:rPr>
          <w:rFonts w:ascii="Arial" w:eastAsia="Times New Roman" w:hAnsi="Arial" w:cs="Arial"/>
          <w:color w:val="000000"/>
          <w:sz w:val="22"/>
          <w:szCs w:val="22"/>
          <w:lang w:val="en-CA"/>
        </w:rPr>
        <w:t xml:space="preserve"> could have been remedied by a clearer explanation here. Therefore rather than delete the text we have taken the opportunity to revise it extensively.</w:t>
      </w:r>
    </w:p>
    <w:p w14:paraId="0F9E35B4" w14:textId="77777777" w:rsidR="00580C59" w:rsidRPr="00A01B78" w:rsidRDefault="00580C59" w:rsidP="00DD2DB3">
      <w:pPr>
        <w:rPr>
          <w:rFonts w:ascii="Arial" w:eastAsia="Times New Roman" w:hAnsi="Arial" w:cs="Arial"/>
          <w:i/>
          <w:color w:val="000000"/>
          <w:sz w:val="22"/>
          <w:szCs w:val="22"/>
          <w:lang w:val="en-CA"/>
        </w:rPr>
      </w:pPr>
    </w:p>
    <w:p w14:paraId="437EED0B" w14:textId="77777777" w:rsidR="00DD2DB3" w:rsidRPr="00A01B78" w:rsidRDefault="00DD2DB3" w:rsidP="0080383D">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I think the loci are probably additive for phenotype but this should be stated somewhere in the methods as this greatly affects the dynamics (mentioned in passing on line 407).</w:t>
      </w:r>
    </w:p>
    <w:p w14:paraId="775890BD" w14:textId="77777777" w:rsidR="0080383D" w:rsidRPr="00A01B78" w:rsidRDefault="0080383D" w:rsidP="0080383D">
      <w:pPr>
        <w:rPr>
          <w:rFonts w:ascii="Arial" w:eastAsia="Times New Roman" w:hAnsi="Arial" w:cs="Arial"/>
          <w:i/>
          <w:color w:val="000000"/>
          <w:sz w:val="22"/>
          <w:szCs w:val="22"/>
          <w:lang w:val="en-CA"/>
        </w:rPr>
      </w:pPr>
    </w:p>
    <w:p w14:paraId="1BB5A962" w14:textId="6F0F99DD" w:rsidR="0080383D" w:rsidRPr="00A01B78" w:rsidRDefault="0080383D" w:rsidP="0080383D">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note that we mentioned this on line 130 of original submission, but have made it more clear in the revised text by adding the following</w:t>
      </w:r>
      <w:r w:rsidR="004717BE">
        <w:rPr>
          <w:rFonts w:ascii="Arial" w:eastAsia="Times New Roman" w:hAnsi="Arial" w:cs="Arial"/>
          <w:color w:val="000000"/>
          <w:sz w:val="22"/>
          <w:szCs w:val="22"/>
          <w:lang w:val="en-CA"/>
        </w:rPr>
        <w:t xml:space="preserve"> in the first methods paragraph</w:t>
      </w:r>
      <w:r w:rsidRPr="00A01B78">
        <w:rPr>
          <w:rFonts w:ascii="Arial" w:eastAsia="Times New Roman" w:hAnsi="Arial" w:cs="Arial"/>
          <w:color w:val="000000"/>
          <w:sz w:val="22"/>
          <w:szCs w:val="22"/>
          <w:lang w:val="en-CA"/>
        </w:rPr>
        <w:t>:</w:t>
      </w:r>
    </w:p>
    <w:p w14:paraId="232FDEDC" w14:textId="77777777" w:rsidR="0080383D" w:rsidRPr="00A01B78" w:rsidRDefault="0080383D" w:rsidP="0080383D">
      <w:pPr>
        <w:rPr>
          <w:rFonts w:ascii="Arial" w:eastAsia="Times New Roman" w:hAnsi="Arial" w:cs="Arial"/>
          <w:color w:val="000000"/>
          <w:sz w:val="22"/>
          <w:szCs w:val="22"/>
          <w:lang w:val="en-CA"/>
        </w:rPr>
      </w:pPr>
    </w:p>
    <w:p w14:paraId="7E85519E" w14:textId="12B3F54C" w:rsidR="0080383D" w:rsidRPr="004717BE" w:rsidRDefault="004717BE" w:rsidP="0080383D">
      <w:pPr>
        <w:rPr>
          <w:rFonts w:ascii="Arial" w:eastAsia="Times New Roman" w:hAnsi="Arial" w:cs="Arial"/>
          <w:color w:val="FF0000"/>
          <w:sz w:val="22"/>
          <w:szCs w:val="22"/>
          <w:lang w:val="en-CA"/>
        </w:rPr>
      </w:pPr>
      <w:r w:rsidRPr="004717BE">
        <w:rPr>
          <w:rFonts w:ascii="Times New Roman" w:hAnsi="Times New Roman" w:cs="Times New Roman"/>
          <w:color w:val="FF0000"/>
        </w:rPr>
        <w:t>Our simulations consider a case of stabilizing selection a multivariate phenotype determined by numerous additive loci.</w:t>
      </w:r>
      <w:r>
        <w:rPr>
          <w:rFonts w:ascii="Times New Roman" w:hAnsi="Times New Roman" w:cs="Times New Roman"/>
          <w:color w:val="FF0000"/>
        </w:rPr>
        <w:t xml:space="preserve"> </w:t>
      </w:r>
      <w:r w:rsidRPr="004717BE">
        <w:rPr>
          <w:rFonts w:ascii="Times New Roman" w:hAnsi="Times New Roman" w:cs="Times New Roman"/>
          <w:color w:val="000000" w:themeColor="text1"/>
        </w:rPr>
        <w:t xml:space="preserve">(Lines </w:t>
      </w:r>
      <w:r w:rsidRPr="004717BE">
        <w:rPr>
          <w:rFonts w:ascii="Times New Roman" w:hAnsi="Times New Roman" w:cs="Times New Roman"/>
          <w:color w:val="000000" w:themeColor="text1"/>
          <w:highlight w:val="yellow"/>
        </w:rPr>
        <w:t>XX-YY</w:t>
      </w:r>
      <w:r w:rsidRPr="004717BE">
        <w:rPr>
          <w:rFonts w:ascii="Times New Roman" w:hAnsi="Times New Roman" w:cs="Times New Roman"/>
          <w:color w:val="000000" w:themeColor="text1"/>
        </w:rPr>
        <w:t>)</w:t>
      </w:r>
    </w:p>
    <w:p w14:paraId="5B992756" w14:textId="77777777" w:rsidR="00DD2DB3" w:rsidRPr="00A01B78" w:rsidRDefault="00DD2DB3" w:rsidP="00DD2DB3">
      <w:pPr>
        <w:rPr>
          <w:rFonts w:ascii="Arial" w:eastAsia="Times New Roman" w:hAnsi="Arial" w:cs="Arial"/>
          <w:i/>
          <w:color w:val="000000"/>
          <w:sz w:val="22"/>
          <w:szCs w:val="22"/>
          <w:lang w:val="en-CA"/>
        </w:rPr>
      </w:pPr>
    </w:p>
    <w:p w14:paraId="1D8701B6" w14:textId="33C82FC9" w:rsidR="00DD2DB3" w:rsidRPr="00A01B78" w:rsidRDefault="0080383D" w:rsidP="0080383D">
      <w:pPr>
        <w:rPr>
          <w:rFonts w:ascii="Arial" w:eastAsia="Times New Roman" w:hAnsi="Arial" w:cs="Arial"/>
          <w:b/>
          <w:i/>
          <w:color w:val="000000"/>
          <w:sz w:val="22"/>
          <w:szCs w:val="22"/>
          <w:lang w:val="en-CA"/>
        </w:rPr>
      </w:pPr>
      <w:r w:rsidRPr="00A01B78">
        <w:rPr>
          <w:rFonts w:ascii="Arial" w:eastAsia="Times New Roman" w:hAnsi="Arial" w:cs="Arial"/>
          <w:b/>
          <w:i/>
          <w:color w:val="000000"/>
          <w:sz w:val="22"/>
          <w:szCs w:val="22"/>
          <w:lang w:val="en-CA"/>
        </w:rPr>
        <w:t xml:space="preserve">### </w:t>
      </w:r>
      <w:r w:rsidR="00DD2DB3" w:rsidRPr="00A01B78">
        <w:rPr>
          <w:rFonts w:ascii="Arial" w:eastAsia="Times New Roman" w:hAnsi="Arial" w:cs="Arial"/>
          <w:b/>
          <w:i/>
          <w:color w:val="000000"/>
          <w:sz w:val="22"/>
          <w:szCs w:val="22"/>
          <w:lang w:val="en-CA"/>
        </w:rPr>
        <w:t>Reviewer 3</w:t>
      </w:r>
      <w:r w:rsidRPr="00A01B78">
        <w:rPr>
          <w:rFonts w:ascii="Arial" w:eastAsia="Times New Roman" w:hAnsi="Arial" w:cs="Arial"/>
          <w:b/>
          <w:i/>
          <w:color w:val="000000"/>
          <w:sz w:val="22"/>
          <w:szCs w:val="22"/>
          <w:lang w:val="en-CA"/>
        </w:rPr>
        <w:t xml:space="preserve"> ###</w:t>
      </w:r>
    </w:p>
    <w:p w14:paraId="5F595312" w14:textId="77777777" w:rsidR="00DD2DB3" w:rsidRPr="00A01B78" w:rsidRDefault="00DD2DB3" w:rsidP="00DD2DB3">
      <w:pPr>
        <w:rPr>
          <w:rFonts w:ascii="Arial" w:eastAsia="Times New Roman" w:hAnsi="Arial" w:cs="Arial"/>
          <w:i/>
          <w:color w:val="000000"/>
          <w:sz w:val="22"/>
          <w:szCs w:val="22"/>
          <w:lang w:val="en-CA"/>
        </w:rPr>
      </w:pPr>
    </w:p>
    <w:p w14:paraId="1950FFEC" w14:textId="2D42E5AF" w:rsidR="00DD2DB3" w:rsidRPr="00A01B78" w:rsidRDefault="00036689" w:rsidP="001B67F6">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w:t>
      </w:r>
      <w:r w:rsidR="00DD2DB3" w:rsidRPr="00A01B78">
        <w:rPr>
          <w:rFonts w:ascii="Arial" w:eastAsia="Times New Roman" w:hAnsi="Arial" w:cs="Arial"/>
          <w:i/>
          <w:color w:val="000000"/>
          <w:sz w:val="22"/>
          <w:szCs w:val="22"/>
          <w:lang w:val="en-CA"/>
        </w:rPr>
        <w:t>your assumption of infinite site model (146-147) seems to imply that there cannot be the typical mutation-selection balance, where an allele is recurrently introduced by mutation and removed by selection, since there is no recurrent mutation at any locus. Then what does mutation-selection balance (160 and later) mean in your model? What determines the frequencies reached by each allele in the ancestral population? How can alleles that appear only once by mutation reach appreciable frequencies unless they are positively selected? And how do your results compare to models that focused on mutation-selection drift equilibrium for allelic frequencies under a fixed optimum (such as Barton 1989, Genet Res)? This information should appear somewhere in your ms.</w:t>
      </w:r>
    </w:p>
    <w:p w14:paraId="5376AFB7" w14:textId="77777777" w:rsidR="0080383D" w:rsidRPr="00A01B78" w:rsidRDefault="0080383D" w:rsidP="0080383D">
      <w:pPr>
        <w:pStyle w:val="ListParagraph"/>
        <w:rPr>
          <w:rFonts w:ascii="Arial" w:eastAsia="Times New Roman" w:hAnsi="Arial" w:cs="Arial"/>
          <w:i/>
          <w:color w:val="000000"/>
          <w:sz w:val="22"/>
          <w:szCs w:val="22"/>
          <w:lang w:val="en-CA"/>
        </w:rPr>
      </w:pPr>
    </w:p>
    <w:p w14:paraId="71212FE9" w14:textId="6031E088" w:rsidR="00A6012C" w:rsidRPr="00A01B78" w:rsidRDefault="0080383D" w:rsidP="0080383D">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In our simulations, when we say ‘mutation-selection balance’ we mean that mutations are being introduced into the population (via </w:t>
      </w:r>
      <w:r w:rsidRPr="00A01B78">
        <w:rPr>
          <w:rFonts w:ascii="Arial" w:eastAsia="Times New Roman" w:hAnsi="Arial" w:cs="Arial"/>
          <w:i/>
          <w:color w:val="000000"/>
          <w:sz w:val="22"/>
          <w:szCs w:val="22"/>
          <w:lang w:val="en-CA"/>
        </w:rPr>
        <w:t>de novo</w:t>
      </w:r>
      <w:r w:rsidRPr="00A01B78">
        <w:rPr>
          <w:rFonts w:ascii="Arial" w:eastAsia="Times New Roman" w:hAnsi="Arial" w:cs="Arial"/>
          <w:color w:val="000000"/>
          <w:sz w:val="22"/>
          <w:szCs w:val="22"/>
          <w:lang w:val="en-CA"/>
        </w:rPr>
        <w:t xml:space="preserve"> mutation) at the same rate as they are being removed (via selection). We now make this </w:t>
      </w:r>
      <w:r w:rsidR="00A6012C" w:rsidRPr="00A01B78">
        <w:rPr>
          <w:rFonts w:ascii="Arial" w:eastAsia="Times New Roman" w:hAnsi="Arial" w:cs="Arial"/>
          <w:color w:val="000000"/>
          <w:sz w:val="22"/>
          <w:szCs w:val="22"/>
          <w:lang w:val="en-CA"/>
        </w:rPr>
        <w:t xml:space="preserve">clearer and write: </w:t>
      </w:r>
    </w:p>
    <w:p w14:paraId="136783FC" w14:textId="747F9852" w:rsidR="00A6012C" w:rsidRPr="00A01B78" w:rsidRDefault="00A6012C" w:rsidP="0080383D">
      <w:pPr>
        <w:rPr>
          <w:rFonts w:ascii="Arial" w:eastAsia="Times New Roman" w:hAnsi="Arial" w:cs="Arial"/>
          <w:color w:val="000000"/>
          <w:sz w:val="22"/>
          <w:szCs w:val="22"/>
          <w:lang w:val="en-CA"/>
        </w:rPr>
      </w:pPr>
    </w:p>
    <w:p w14:paraId="5E03769A" w14:textId="06E7EE93" w:rsidR="00A6012C" w:rsidRPr="00A01B78" w:rsidRDefault="00A6012C" w:rsidP="0080383D">
      <w:pPr>
        <w:rPr>
          <w:rFonts w:ascii="Arial" w:eastAsia="Times New Roman" w:hAnsi="Arial" w:cs="Arial"/>
          <w:color w:val="FF0000"/>
          <w:sz w:val="22"/>
          <w:szCs w:val="22"/>
          <w:lang w:val="en-CA"/>
        </w:rPr>
      </w:pPr>
      <w:r w:rsidRPr="00A01B78">
        <w:rPr>
          <w:rStyle w:val="PageNumber"/>
          <w:rFonts w:ascii="Arial" w:hAnsi="Arial" w:cs="Arial"/>
          <w:color w:val="FF0000"/>
          <w:sz w:val="22"/>
          <w:szCs w:val="22"/>
        </w:rPr>
        <w:t>Ancestral populations reached mutation-selection</w:t>
      </w:r>
      <w:ins w:id="52" w:author="Microsoft Office User" w:date="2018-10-22T10:03:00Z">
        <w:r w:rsidR="00125034">
          <w:rPr>
            <w:rStyle w:val="PageNumber"/>
            <w:rFonts w:ascii="Arial" w:hAnsi="Arial" w:cs="Arial"/>
            <w:color w:val="FF0000"/>
            <w:sz w:val="22"/>
            <w:szCs w:val="22"/>
          </w:rPr>
          <w:t>-drift</w:t>
        </w:r>
      </w:ins>
      <w:r w:rsidRPr="00A01B78">
        <w:rPr>
          <w:rStyle w:val="PageNumber"/>
          <w:rFonts w:ascii="Arial" w:hAnsi="Arial" w:cs="Arial"/>
          <w:color w:val="FF0000"/>
          <w:sz w:val="22"/>
          <w:szCs w:val="22"/>
        </w:rPr>
        <w:t xml:space="preserve"> balance such that the </w:t>
      </w:r>
      <w:ins w:id="53" w:author="Microsoft Office User" w:date="2018-10-22T10:08:00Z">
        <w:r w:rsidR="000735A2">
          <w:rPr>
            <w:rStyle w:val="PageNumber"/>
            <w:rFonts w:ascii="Arial" w:hAnsi="Arial" w:cs="Arial"/>
            <w:color w:val="FF0000"/>
            <w:sz w:val="22"/>
            <w:szCs w:val="22"/>
          </w:rPr>
          <w:t xml:space="preserve">rate of </w:t>
        </w:r>
      </w:ins>
      <w:r w:rsidRPr="00A01B78">
        <w:rPr>
          <w:rStyle w:val="PageNumber"/>
          <w:rFonts w:ascii="Arial" w:hAnsi="Arial" w:cs="Arial"/>
          <w:color w:val="FF0000"/>
          <w:sz w:val="22"/>
          <w:szCs w:val="22"/>
        </w:rPr>
        <w:t xml:space="preserve">acquisition of new mutations was balanced by the </w:t>
      </w:r>
      <w:ins w:id="54" w:author="Microsoft Office User" w:date="2018-10-22T10:08:00Z">
        <w:r w:rsidR="000735A2">
          <w:rPr>
            <w:rStyle w:val="PageNumber"/>
            <w:rFonts w:ascii="Arial" w:hAnsi="Arial" w:cs="Arial"/>
            <w:color w:val="FF0000"/>
            <w:sz w:val="22"/>
            <w:szCs w:val="22"/>
          </w:rPr>
          <w:t xml:space="preserve">rate of </w:t>
        </w:r>
      </w:ins>
      <w:r w:rsidRPr="00A01B78">
        <w:rPr>
          <w:rStyle w:val="PageNumber"/>
          <w:rFonts w:ascii="Arial" w:hAnsi="Arial" w:cs="Arial"/>
          <w:color w:val="FF0000"/>
          <w:sz w:val="22"/>
          <w:szCs w:val="22"/>
        </w:rPr>
        <w:t xml:space="preserve">loss of mutations that arose in earlier generations and </w:t>
      </w:r>
      <w:commentRangeStart w:id="55"/>
      <w:r w:rsidRPr="00A01B78">
        <w:rPr>
          <w:rStyle w:val="PageNumber"/>
          <w:rFonts w:ascii="Arial" w:hAnsi="Arial" w:cs="Arial"/>
          <w:color w:val="FF0000"/>
          <w:sz w:val="22"/>
          <w:szCs w:val="22"/>
        </w:rPr>
        <w:t xml:space="preserve">the mean frequency of alleles was stable </w:t>
      </w:r>
      <w:commentRangeEnd w:id="55"/>
      <w:r w:rsidR="00E51421">
        <w:rPr>
          <w:rStyle w:val="CommentReference"/>
        </w:rPr>
        <w:commentReference w:id="55"/>
      </w:r>
      <w:r w:rsidRPr="00A01B78">
        <w:rPr>
          <w:rStyle w:val="PageNumber"/>
          <w:rFonts w:ascii="Arial" w:hAnsi="Arial" w:cs="Arial"/>
          <w:color w:val="FF0000"/>
          <w:sz w:val="22"/>
          <w:szCs w:val="22"/>
        </w:rPr>
        <w:t xml:space="preserve">(see Fig. S1). </w:t>
      </w:r>
      <w:r w:rsidRPr="00A01B78">
        <w:rPr>
          <w:rStyle w:val="PageNumber"/>
          <w:rFonts w:ascii="Arial" w:hAnsi="Arial" w:cs="Arial"/>
          <w:color w:val="000000" w:themeColor="text1"/>
          <w:sz w:val="22"/>
          <w:szCs w:val="22"/>
        </w:rPr>
        <w:t xml:space="preserve">(Lines </w:t>
      </w:r>
      <w:r w:rsidRPr="00A01B78">
        <w:rPr>
          <w:rStyle w:val="PageNumber"/>
          <w:rFonts w:ascii="Arial" w:hAnsi="Arial" w:cs="Arial"/>
          <w:color w:val="000000" w:themeColor="text1"/>
          <w:sz w:val="22"/>
          <w:szCs w:val="22"/>
          <w:highlight w:val="yellow"/>
        </w:rPr>
        <w:t>XX-YY</w:t>
      </w:r>
      <w:r w:rsidRPr="00A01B78">
        <w:rPr>
          <w:rStyle w:val="PageNumber"/>
          <w:rFonts w:ascii="Arial" w:hAnsi="Arial" w:cs="Arial"/>
          <w:color w:val="000000" w:themeColor="text1"/>
          <w:sz w:val="22"/>
          <w:szCs w:val="22"/>
        </w:rPr>
        <w:t>)</w:t>
      </w:r>
    </w:p>
    <w:p w14:paraId="7CD5B6C8" w14:textId="77777777" w:rsidR="00A6012C" w:rsidRPr="00A01B78" w:rsidRDefault="00A6012C" w:rsidP="0080383D">
      <w:pPr>
        <w:rPr>
          <w:rFonts w:ascii="Arial" w:eastAsia="Times New Roman" w:hAnsi="Arial" w:cs="Arial"/>
          <w:color w:val="000000"/>
          <w:sz w:val="22"/>
          <w:szCs w:val="22"/>
          <w:lang w:val="en-CA"/>
        </w:rPr>
      </w:pPr>
    </w:p>
    <w:p w14:paraId="7EE8247C" w14:textId="3052FDA5" w:rsidR="0080383D" w:rsidRPr="00A01B78" w:rsidRDefault="0080383D" w:rsidP="00125034">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Mutations can rise to high frequency via drift because </w:t>
      </w:r>
      <w:ins w:id="56" w:author="Microsoft Office User" w:date="2018-10-22T10:04:00Z">
        <w:r w:rsidR="00125034">
          <w:rPr>
            <w:rFonts w:ascii="Arial" w:eastAsia="Times New Roman" w:hAnsi="Arial" w:cs="Arial"/>
            <w:color w:val="000000"/>
            <w:sz w:val="22"/>
            <w:szCs w:val="22"/>
            <w:lang w:val="en-CA"/>
          </w:rPr>
          <w:t xml:space="preserve">ancestral </w:t>
        </w:r>
      </w:ins>
      <w:r w:rsidRPr="00A01B78">
        <w:rPr>
          <w:rFonts w:ascii="Arial" w:eastAsia="Times New Roman" w:hAnsi="Arial" w:cs="Arial"/>
          <w:color w:val="000000"/>
          <w:sz w:val="22"/>
          <w:szCs w:val="22"/>
          <w:lang w:val="en-CA"/>
        </w:rPr>
        <w:t xml:space="preserve">selection is weak and the population is finite. In addition, mutations are positively selected in the ancestor if they compensate for deleterious alleles that </w:t>
      </w:r>
      <w:ins w:id="57" w:author="Microsoft Office User" w:date="2018-10-22T10:05:00Z">
        <w:r w:rsidR="00125034">
          <w:rPr>
            <w:rFonts w:ascii="Arial" w:eastAsia="Times New Roman" w:hAnsi="Arial" w:cs="Arial"/>
            <w:color w:val="000000"/>
            <w:sz w:val="22"/>
            <w:szCs w:val="22"/>
            <w:lang w:val="en-CA"/>
          </w:rPr>
          <w:t xml:space="preserve">previously </w:t>
        </w:r>
      </w:ins>
      <w:del w:id="58" w:author="Microsoft Office User" w:date="2018-10-22T10:05:00Z">
        <w:r w:rsidRPr="00A01B78" w:rsidDel="00125034">
          <w:rPr>
            <w:rFonts w:ascii="Arial" w:eastAsia="Times New Roman" w:hAnsi="Arial" w:cs="Arial"/>
            <w:color w:val="000000"/>
            <w:sz w:val="22"/>
            <w:szCs w:val="22"/>
            <w:lang w:val="en-CA"/>
          </w:rPr>
          <w:delText xml:space="preserve">rise </w:delText>
        </w:r>
      </w:del>
      <w:ins w:id="59" w:author="Microsoft Office User" w:date="2018-10-22T10:05:00Z">
        <w:r w:rsidR="00125034" w:rsidRPr="00A01B78">
          <w:rPr>
            <w:rFonts w:ascii="Arial" w:eastAsia="Times New Roman" w:hAnsi="Arial" w:cs="Arial"/>
            <w:color w:val="000000"/>
            <w:sz w:val="22"/>
            <w:szCs w:val="22"/>
            <w:lang w:val="en-CA"/>
          </w:rPr>
          <w:t>r</w:t>
        </w:r>
        <w:r w:rsidR="00125034">
          <w:rPr>
            <w:rFonts w:ascii="Arial" w:eastAsia="Times New Roman" w:hAnsi="Arial" w:cs="Arial"/>
            <w:color w:val="000000"/>
            <w:sz w:val="22"/>
            <w:szCs w:val="22"/>
            <w:lang w:val="en-CA"/>
          </w:rPr>
          <w:t>o</w:t>
        </w:r>
        <w:r w:rsidR="00125034" w:rsidRPr="00A01B78">
          <w:rPr>
            <w:rFonts w:ascii="Arial" w:eastAsia="Times New Roman" w:hAnsi="Arial" w:cs="Arial"/>
            <w:color w:val="000000"/>
            <w:sz w:val="22"/>
            <w:szCs w:val="22"/>
            <w:lang w:val="en-CA"/>
          </w:rPr>
          <w:t xml:space="preserve">se </w:t>
        </w:r>
      </w:ins>
      <w:r w:rsidRPr="00A01B78">
        <w:rPr>
          <w:rFonts w:ascii="Arial" w:eastAsia="Times New Roman" w:hAnsi="Arial" w:cs="Arial"/>
          <w:color w:val="000000"/>
          <w:sz w:val="22"/>
          <w:szCs w:val="22"/>
          <w:lang w:val="en-CA"/>
        </w:rPr>
        <w:t xml:space="preserve">to high frequency via drift. We now specify this: </w:t>
      </w:r>
    </w:p>
    <w:p w14:paraId="1F7B1FB8" w14:textId="517C908D" w:rsidR="009A62A1" w:rsidRPr="00A01B78" w:rsidRDefault="009A62A1" w:rsidP="0080383D">
      <w:pPr>
        <w:rPr>
          <w:rFonts w:ascii="Arial" w:eastAsia="Times New Roman" w:hAnsi="Arial" w:cs="Arial"/>
          <w:color w:val="000000"/>
          <w:sz w:val="22"/>
          <w:szCs w:val="22"/>
          <w:lang w:val="en-CA"/>
        </w:rPr>
      </w:pPr>
    </w:p>
    <w:p w14:paraId="32C243FB" w14:textId="05836B99" w:rsidR="009A62A1" w:rsidRPr="00A01B78" w:rsidRDefault="009A62A1" w:rsidP="00125034">
      <w:pPr>
        <w:rPr>
          <w:rFonts w:ascii="Arial" w:eastAsia="Times New Roman" w:hAnsi="Arial" w:cs="Arial"/>
          <w:color w:val="FF0000"/>
          <w:sz w:val="22"/>
          <w:szCs w:val="22"/>
          <w:lang w:val="en-CA"/>
        </w:rPr>
      </w:pPr>
      <w:r w:rsidRPr="00A01B78">
        <w:rPr>
          <w:rStyle w:val="PageNumber"/>
          <w:rFonts w:ascii="Arial" w:hAnsi="Arial" w:cs="Arial"/>
          <w:color w:val="FF0000"/>
          <w:sz w:val="22"/>
          <w:szCs w:val="22"/>
        </w:rPr>
        <w:t xml:space="preserve">Some alleles reach high frequency likely because they compensate for deleterious mutations that </w:t>
      </w:r>
      <w:del w:id="60" w:author="Microsoft Office User" w:date="2018-10-22T10:05:00Z">
        <w:r w:rsidRPr="00A01B78" w:rsidDel="00125034">
          <w:rPr>
            <w:rStyle w:val="PageNumber"/>
            <w:rFonts w:ascii="Arial" w:hAnsi="Arial" w:cs="Arial"/>
            <w:color w:val="FF0000"/>
            <w:sz w:val="22"/>
            <w:szCs w:val="22"/>
          </w:rPr>
          <w:delText>have fixed</w:delText>
        </w:r>
      </w:del>
      <w:ins w:id="61" w:author="Microsoft Office User" w:date="2018-10-22T10:05:00Z">
        <w:r w:rsidR="00125034">
          <w:rPr>
            <w:rStyle w:val="PageNumber"/>
            <w:rFonts w:ascii="Arial" w:hAnsi="Arial" w:cs="Arial"/>
            <w:color w:val="FF0000"/>
            <w:sz w:val="22"/>
            <w:szCs w:val="22"/>
          </w:rPr>
          <w:t>reached high frequency</w:t>
        </w:r>
      </w:ins>
      <w:r w:rsidRPr="00A01B78">
        <w:rPr>
          <w:rStyle w:val="PageNumber"/>
          <w:rFonts w:ascii="Arial" w:hAnsi="Arial" w:cs="Arial"/>
          <w:color w:val="FF0000"/>
          <w:sz w:val="22"/>
          <w:szCs w:val="22"/>
        </w:rPr>
        <w:t xml:space="preserve"> due to drift </w:t>
      </w:r>
      <w:r w:rsidRPr="00A01B78">
        <w:rPr>
          <w:rStyle w:val="PageNumber"/>
          <w:rFonts w:ascii="Arial" w:hAnsi="Arial" w:cs="Arial"/>
          <w:color w:val="FF0000"/>
          <w:sz w:val="22"/>
          <w:szCs w:val="22"/>
        </w:rPr>
        <w:fldChar w:fldCharType="begin" w:fldLock="1"/>
      </w:r>
      <w:r w:rsidRPr="00A01B78">
        <w:rPr>
          <w:rStyle w:val="PageNumber"/>
          <w:rFonts w:ascii="Arial" w:hAnsi="Arial" w:cs="Arial"/>
          <w:color w:val="FF0000"/>
          <w:sz w:val="22"/>
          <w:szCs w:val="22"/>
        </w:rPr>
        <w:instrText>ADDIN CSL_CITATION {"citationItems":[{"id":"ITEM-1","itemData":{"DOI":"10.1006/jtbi.1996.0168","ISBN":"0022-5193","ISSN":"00225193","PMID":"8944162","abstract":"One implication of Kacser's analysis of complex metabolic systems is that mutations with small effects exist as a consequence of the typically small flux control coefficient relating enzyme activity to the rate of a metabolic process. Although a slightly detrimental mutation is somewhat less likely to become fixed by chance than a slightly favorable mutation, mutations that are slightly detrimental might be expected to be more numerous than favorable mutations owing to the previous incorporation of favorable mutations by a long history of natural selection. The result is that, as Ohta has pointed out, a significant fraction of mutations that are fixed in evolution are slightly detrimental. In the long run, the fixation of detrimental mutations in a gene increases the opportunity for the occurrence of a compensatory favorable mutation, either in the same gene or in an interacting gene. On a suitably long timescale, therefore, every gene incorporates favorable mutations that compensate for detrimental mutations previously fixed. This form of evolution is driven primarily by natural selection, but it results in no change or permanent improvement in enzymatic function.","author":[{"dropping-particle":"","family":"Hartl","given":"Daniel L.","non-dropping-particle":"","parse-names":false,"suffix":""},{"dropping-particle":"","family":"Taubes","given":"Clifford H.","non-dropping-particle":"","parse-names":false,"suffix":""}],"container-title":"Journal of Theoretical Biology","id":"ITEM-1","issued":{"date-parts":[["1996"]]},"title":"Compensatory nearly neutral mutations: Selection without adaptation","type":"article"},"uris":["http://www.mendeley.com/documents/?uuid=4e01d65e-ec72-4a38-961d-8d792754d052"]},{"id":"ITEM-2","itemData":{"DOI":"10.1038/nrg1523","ISBN":"1471-0056 (Print)\\r1471-0056 (Linking)","ISSN":"1471-0056","PMID":"15716908","abstract":"Theoretical studies of adaptation have exploded over the past decade. This work has been inspired by recent, surprising findings in the experimental study of adaptation. For example, morphological evolution sometimes involves a modest number of genetic changes, with some individual changes having a large effect on the phenotype or fitness. Here I survey the history of adaptation theory, focusing on the rise and fall of various views over the past century and the reasons for the slow development of a mature theory of adaptation. I also discuss the challenges that face contemporary theories of adaptation.","author":[{"dropping-particle":"","family":"Orr","given":"H. Allen","non-dropping-particle":"","parse-names":false,"suffix":""}],"container-title":"Nature Reviews Genetics","id":"ITEM-2","issue":"2","issued":{"date-parts":[["2005"]]},"page":"119-127","title":"The genetic theory of adaptation: a brief history","type":"article-journal","volume":"6"},"uris":["http://www.mendeley.com/documents/?uuid=2e76db30-adeb-4e05-af84-8867efd16674"]}],"mendeley":{"formattedCitation":"(Hartl and Taubes 1996; Orr 2005)","plainTextFormattedCitation":"(Hartl and Taubes 1996; Orr 2005)","previouslyFormattedCitation":"(Hartl and Taubes 1996; Orr 2005)"},"properties":{"noteIndex":0},"schema":"https://github.com/citation-style-language/schema/raw/master/csl-citation.json"}</w:instrText>
      </w:r>
      <w:r w:rsidRPr="00A01B78">
        <w:rPr>
          <w:rStyle w:val="PageNumber"/>
          <w:rFonts w:ascii="Arial" w:hAnsi="Arial" w:cs="Arial"/>
          <w:color w:val="FF0000"/>
          <w:sz w:val="22"/>
          <w:szCs w:val="22"/>
        </w:rPr>
        <w:fldChar w:fldCharType="separate"/>
      </w:r>
      <w:r w:rsidRPr="00A01B78">
        <w:rPr>
          <w:rStyle w:val="PageNumber"/>
          <w:rFonts w:ascii="Arial" w:hAnsi="Arial" w:cs="Arial"/>
          <w:noProof/>
          <w:color w:val="FF0000"/>
          <w:sz w:val="22"/>
          <w:szCs w:val="22"/>
        </w:rPr>
        <w:t>(Hartl and Taubes 1996; Orr 2005)</w:t>
      </w:r>
      <w:r w:rsidRPr="00A01B78">
        <w:rPr>
          <w:rStyle w:val="PageNumber"/>
          <w:rFonts w:ascii="Arial" w:hAnsi="Arial" w:cs="Arial"/>
          <w:color w:val="FF0000"/>
          <w:sz w:val="22"/>
          <w:szCs w:val="22"/>
        </w:rPr>
        <w:fldChar w:fldCharType="end"/>
      </w:r>
      <w:r w:rsidRPr="00A01B78">
        <w:rPr>
          <w:rStyle w:val="PageNumber"/>
          <w:rFonts w:ascii="Arial" w:hAnsi="Arial" w:cs="Arial"/>
          <w:color w:val="FF0000"/>
          <w:sz w:val="22"/>
          <w:szCs w:val="22"/>
        </w:rPr>
        <w:t xml:space="preserve">. </w:t>
      </w:r>
      <w:r w:rsidRPr="00A01B78">
        <w:rPr>
          <w:rStyle w:val="PageNumber"/>
          <w:rFonts w:ascii="Arial" w:hAnsi="Arial" w:cs="Arial"/>
          <w:color w:val="000000" w:themeColor="text1"/>
          <w:sz w:val="22"/>
          <w:szCs w:val="22"/>
        </w:rPr>
        <w:t xml:space="preserve">(Lines </w:t>
      </w:r>
      <w:r w:rsidRPr="00A01B78">
        <w:rPr>
          <w:rStyle w:val="PageNumber"/>
          <w:rFonts w:ascii="Arial" w:hAnsi="Arial" w:cs="Arial"/>
          <w:color w:val="000000" w:themeColor="text1"/>
          <w:sz w:val="22"/>
          <w:szCs w:val="22"/>
          <w:highlight w:val="yellow"/>
        </w:rPr>
        <w:t>XX-YY</w:t>
      </w:r>
      <w:r w:rsidRPr="00A01B78">
        <w:rPr>
          <w:rStyle w:val="PageNumber"/>
          <w:rFonts w:ascii="Arial" w:hAnsi="Arial" w:cs="Arial"/>
          <w:color w:val="000000" w:themeColor="text1"/>
          <w:sz w:val="22"/>
          <w:szCs w:val="22"/>
        </w:rPr>
        <w:t>)</w:t>
      </w:r>
    </w:p>
    <w:p w14:paraId="2ACCAEA5" w14:textId="77777777" w:rsidR="00E03426" w:rsidRPr="00A01B78" w:rsidRDefault="00E03426" w:rsidP="0080383D">
      <w:pPr>
        <w:rPr>
          <w:rFonts w:ascii="Arial" w:eastAsia="Times New Roman" w:hAnsi="Arial" w:cs="Arial"/>
          <w:color w:val="000000"/>
          <w:sz w:val="22"/>
          <w:szCs w:val="22"/>
          <w:lang w:val="en-CA"/>
        </w:rPr>
      </w:pPr>
    </w:p>
    <w:p w14:paraId="140A5820" w14:textId="6EC1A883" w:rsidR="0080383D" w:rsidRPr="00A01B78" w:rsidRDefault="00E03426" w:rsidP="0080383D">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Our results generate the same </w:t>
      </w:r>
      <w:r w:rsidR="009A62A1" w:rsidRPr="00A01B78">
        <w:rPr>
          <w:rFonts w:ascii="Arial" w:eastAsia="Times New Roman" w:hAnsi="Arial" w:cs="Arial"/>
          <w:color w:val="000000"/>
          <w:sz w:val="22"/>
          <w:szCs w:val="22"/>
          <w:lang w:val="en-CA"/>
        </w:rPr>
        <w:t xml:space="preserve">qualitative </w:t>
      </w:r>
      <w:r w:rsidRPr="00A01B78">
        <w:rPr>
          <w:rFonts w:ascii="Arial" w:eastAsia="Times New Roman" w:hAnsi="Arial" w:cs="Arial"/>
          <w:color w:val="000000"/>
          <w:sz w:val="22"/>
          <w:szCs w:val="22"/>
          <w:lang w:val="en-CA"/>
        </w:rPr>
        <w:t>patterns as plotted in Fig. 7 of Barton 1989 Genet Res (</w:t>
      </w:r>
      <w:commentRangeStart w:id="62"/>
      <w:r w:rsidRPr="00A01B78">
        <w:rPr>
          <w:rFonts w:ascii="Arial" w:eastAsia="Times New Roman" w:hAnsi="Arial" w:cs="Arial"/>
          <w:color w:val="000000"/>
          <w:sz w:val="22"/>
          <w:szCs w:val="22"/>
          <w:lang w:val="en-CA"/>
        </w:rPr>
        <w:t xml:space="preserve">thank </w:t>
      </w:r>
      <w:r w:rsidR="00036689" w:rsidRPr="00A01B78">
        <w:rPr>
          <w:rFonts w:ascii="Arial" w:eastAsia="Times New Roman" w:hAnsi="Arial" w:cs="Arial"/>
          <w:color w:val="000000"/>
          <w:sz w:val="22"/>
          <w:szCs w:val="22"/>
          <w:lang w:val="en-CA"/>
        </w:rPr>
        <w:t>you for suggesting this paper</w:t>
      </w:r>
      <w:commentRangeEnd w:id="62"/>
      <w:r w:rsidR="00125034">
        <w:rPr>
          <w:rStyle w:val="CommentReference"/>
        </w:rPr>
        <w:commentReference w:id="62"/>
      </w:r>
      <w:r w:rsidR="00036689" w:rsidRPr="00A01B78">
        <w:rPr>
          <w:rFonts w:ascii="Arial" w:eastAsia="Times New Roman" w:hAnsi="Arial" w:cs="Arial"/>
          <w:color w:val="000000"/>
          <w:sz w:val="22"/>
          <w:szCs w:val="22"/>
          <w:lang w:val="en-CA"/>
        </w:rPr>
        <w:t xml:space="preserve">); </w:t>
      </w:r>
      <w:commentRangeStart w:id="63"/>
      <w:r w:rsidR="00036689" w:rsidRPr="00A01B78">
        <w:rPr>
          <w:rFonts w:ascii="Arial" w:eastAsia="Times New Roman" w:hAnsi="Arial" w:cs="Arial"/>
          <w:color w:val="000000"/>
          <w:sz w:val="22"/>
          <w:szCs w:val="22"/>
          <w:lang w:val="en-CA"/>
        </w:rPr>
        <w:t>compare to F</w:t>
      </w:r>
      <w:r w:rsidRPr="00A01B78">
        <w:rPr>
          <w:rFonts w:ascii="Arial" w:eastAsia="Times New Roman" w:hAnsi="Arial" w:cs="Arial"/>
          <w:color w:val="000000"/>
          <w:sz w:val="22"/>
          <w:szCs w:val="22"/>
          <w:lang w:val="en-CA"/>
        </w:rPr>
        <w:t xml:space="preserve">ig. S6 in </w:t>
      </w:r>
      <w:r w:rsidR="00036689" w:rsidRPr="00A01B78">
        <w:rPr>
          <w:rFonts w:ascii="Arial" w:eastAsia="Times New Roman" w:hAnsi="Arial" w:cs="Arial"/>
          <w:color w:val="000000"/>
          <w:sz w:val="22"/>
          <w:szCs w:val="22"/>
          <w:lang w:val="en-CA"/>
        </w:rPr>
        <w:t>our</w:t>
      </w:r>
      <w:r w:rsidRPr="00A01B78">
        <w:rPr>
          <w:rFonts w:ascii="Arial" w:eastAsia="Times New Roman" w:hAnsi="Arial" w:cs="Arial"/>
          <w:color w:val="000000"/>
          <w:sz w:val="22"/>
          <w:szCs w:val="22"/>
          <w:lang w:val="en-CA"/>
        </w:rPr>
        <w:t xml:space="preserve"> original submission.</w:t>
      </w:r>
      <w:r w:rsidR="009A62A1" w:rsidRPr="00A01B78">
        <w:rPr>
          <w:rFonts w:ascii="Arial" w:eastAsia="Times New Roman" w:hAnsi="Arial" w:cs="Arial"/>
          <w:color w:val="000000"/>
          <w:sz w:val="22"/>
          <w:szCs w:val="22"/>
          <w:lang w:val="en-CA"/>
        </w:rPr>
        <w:t xml:space="preserve"> </w:t>
      </w:r>
      <w:r w:rsidR="009A62A1" w:rsidRPr="00A01B78">
        <w:rPr>
          <w:rFonts w:ascii="Arial" w:eastAsia="Times New Roman" w:hAnsi="Arial" w:cs="Arial"/>
          <w:color w:val="000000"/>
          <w:sz w:val="22"/>
          <w:szCs w:val="22"/>
          <w:highlight w:val="yellow"/>
          <w:lang w:val="en-CA"/>
        </w:rPr>
        <w:t>Specifically, Barton found that…</w:t>
      </w:r>
      <w:r w:rsidR="009A62A1" w:rsidRPr="00A01B78">
        <w:rPr>
          <w:rFonts w:ascii="Arial" w:eastAsia="Times New Roman" w:hAnsi="Arial" w:cs="Arial"/>
          <w:color w:val="000000"/>
          <w:sz w:val="22"/>
          <w:szCs w:val="22"/>
          <w:lang w:val="en-CA"/>
        </w:rPr>
        <w:t xml:space="preserve"> </w:t>
      </w:r>
      <w:commentRangeEnd w:id="63"/>
      <w:r w:rsidR="00E51421">
        <w:rPr>
          <w:rStyle w:val="CommentReference"/>
        </w:rPr>
        <w:commentReference w:id="63"/>
      </w:r>
    </w:p>
    <w:p w14:paraId="6BE38256" w14:textId="77777777" w:rsidR="0080383D" w:rsidRPr="00A01B78" w:rsidRDefault="0080383D" w:rsidP="00433887">
      <w:pPr>
        <w:rPr>
          <w:rFonts w:ascii="Arial" w:eastAsia="Times New Roman" w:hAnsi="Arial" w:cs="Arial"/>
          <w:i/>
          <w:color w:val="000000"/>
          <w:sz w:val="22"/>
          <w:szCs w:val="22"/>
          <w:lang w:val="en-CA"/>
        </w:rPr>
      </w:pPr>
    </w:p>
    <w:p w14:paraId="120C1EB9"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Then when you write that you run simulations “with different amounts of ancestral standing variation (via n)” (247-248, and also in the methods), it is unclear whether n is a parameter that you set (ie you choose to pick only n of the segregating alleles), or whether it emerges natural from your random draw of phenotypes (but then some values of n would presumably be missing). Please specify.</w:t>
      </w:r>
    </w:p>
    <w:p w14:paraId="76034DE2" w14:textId="77777777" w:rsidR="00E03426" w:rsidRPr="00A01B78" w:rsidRDefault="00E03426" w:rsidP="00E03426">
      <w:pPr>
        <w:rPr>
          <w:rFonts w:ascii="Arial" w:eastAsia="Times New Roman" w:hAnsi="Arial" w:cs="Arial"/>
          <w:i/>
          <w:color w:val="000000"/>
          <w:sz w:val="22"/>
          <w:szCs w:val="22"/>
          <w:lang w:val="en-CA"/>
        </w:rPr>
      </w:pPr>
    </w:p>
    <w:p w14:paraId="16F5CE22" w14:textId="77777777" w:rsidR="009A62A1" w:rsidRPr="00A01B78" w:rsidRDefault="00E03426" w:rsidP="00E03426">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lastRenderedPageBreak/>
        <w:t xml:space="preserve">We mean that </w:t>
      </w:r>
      <w:r w:rsidRPr="00A01B78">
        <w:rPr>
          <w:rFonts w:ascii="Arial" w:eastAsia="Times New Roman" w:hAnsi="Arial" w:cs="Arial"/>
          <w:i/>
          <w:color w:val="000000"/>
          <w:sz w:val="22"/>
          <w:szCs w:val="22"/>
          <w:lang w:val="en-CA"/>
        </w:rPr>
        <w:t>n</w:t>
      </w:r>
      <w:r w:rsidRPr="00A01B78">
        <w:rPr>
          <w:rFonts w:ascii="Arial" w:eastAsia="Times New Roman" w:hAnsi="Arial" w:cs="Arial"/>
          <w:color w:val="000000"/>
          <w:sz w:val="22"/>
          <w:szCs w:val="22"/>
          <w:lang w:val="en-CA"/>
        </w:rPr>
        <w:t xml:space="preserve"> is a parameter we set: we pick only </w:t>
      </w:r>
      <w:r w:rsidRPr="00A01B78">
        <w:rPr>
          <w:rFonts w:ascii="Arial" w:eastAsia="Times New Roman" w:hAnsi="Arial" w:cs="Arial"/>
          <w:i/>
          <w:color w:val="000000"/>
          <w:sz w:val="22"/>
          <w:szCs w:val="22"/>
          <w:lang w:val="en-CA"/>
        </w:rPr>
        <w:t>n</w:t>
      </w:r>
      <w:r w:rsidRPr="00A01B78">
        <w:rPr>
          <w:rFonts w:ascii="Arial" w:eastAsia="Times New Roman" w:hAnsi="Arial" w:cs="Arial"/>
          <w:color w:val="000000"/>
          <w:sz w:val="22"/>
          <w:szCs w:val="22"/>
          <w:lang w:val="en-CA"/>
        </w:rPr>
        <w:t xml:space="preserve"> of the segregating alleles. We now make</w:t>
      </w:r>
      <w:r w:rsidR="00433887" w:rsidRPr="00A01B78">
        <w:rPr>
          <w:rFonts w:ascii="Arial" w:eastAsia="Times New Roman" w:hAnsi="Arial" w:cs="Arial"/>
          <w:color w:val="000000"/>
          <w:sz w:val="22"/>
          <w:szCs w:val="22"/>
          <w:lang w:val="en-CA"/>
        </w:rPr>
        <w:t xml:space="preserve"> this more clear in the methods</w:t>
      </w:r>
      <w:r w:rsidR="009A62A1" w:rsidRPr="00A01B78">
        <w:rPr>
          <w:rFonts w:ascii="Arial" w:eastAsia="Times New Roman" w:hAnsi="Arial" w:cs="Arial"/>
          <w:color w:val="000000"/>
          <w:sz w:val="22"/>
          <w:szCs w:val="22"/>
          <w:lang w:val="en-CA"/>
        </w:rPr>
        <w:t>:</w:t>
      </w:r>
    </w:p>
    <w:p w14:paraId="4AC5468D" w14:textId="77777777" w:rsidR="009A62A1" w:rsidRPr="00A01B78" w:rsidRDefault="009A62A1" w:rsidP="00E03426">
      <w:pPr>
        <w:rPr>
          <w:rFonts w:ascii="Arial" w:eastAsia="Times New Roman" w:hAnsi="Arial" w:cs="Arial"/>
          <w:color w:val="000000"/>
          <w:sz w:val="22"/>
          <w:szCs w:val="22"/>
          <w:lang w:val="en-CA"/>
        </w:rPr>
      </w:pPr>
    </w:p>
    <w:p w14:paraId="77CFDD85" w14:textId="7FC358F9" w:rsidR="00E03426" w:rsidRPr="00A01B78" w:rsidRDefault="009A62A1" w:rsidP="00E03426">
      <w:pPr>
        <w:rPr>
          <w:rFonts w:ascii="Arial" w:eastAsia="Times New Roman" w:hAnsi="Arial" w:cs="Arial"/>
          <w:color w:val="000000"/>
          <w:sz w:val="22"/>
          <w:szCs w:val="22"/>
          <w:lang w:val="en-CA"/>
        </w:rPr>
      </w:pPr>
      <w:r w:rsidRPr="00A01B78">
        <w:rPr>
          <w:rFonts w:ascii="Arial" w:hAnsi="Arial" w:cs="Arial"/>
          <w:color w:val="FF0000"/>
          <w:sz w:val="22"/>
          <w:szCs w:val="22"/>
          <w:lang w:val="en-CA"/>
        </w:rPr>
        <w:t xml:space="preserve">Founder populations were fixed for </w:t>
      </w:r>
      <w:ins w:id="64" w:author="Microsoft Office User" w:date="2018-10-22T10:15:00Z">
        <w:r w:rsidR="000B5EAA">
          <w:rPr>
            <w:rFonts w:ascii="Arial" w:hAnsi="Arial" w:cs="Arial"/>
            <w:color w:val="FF0000"/>
            <w:sz w:val="22"/>
            <w:szCs w:val="22"/>
            <w:lang w:val="en-CA"/>
          </w:rPr>
          <w:t xml:space="preserve">all </w:t>
        </w:r>
      </w:ins>
      <w:r w:rsidRPr="00A01B78">
        <w:rPr>
          <w:rFonts w:ascii="Arial" w:hAnsi="Arial" w:cs="Arial"/>
          <w:color w:val="FF0000"/>
          <w:sz w:val="22"/>
          <w:szCs w:val="22"/>
          <w:lang w:val="en-CA"/>
        </w:rPr>
        <w:t xml:space="preserve">alleles that were fixed in the ancestor, and the amount of standing variation was determined by sampling </w:t>
      </w:r>
      <w:r w:rsidRPr="00A01B78">
        <w:rPr>
          <w:rStyle w:val="PageNumber"/>
          <w:rFonts w:ascii="Arial" w:hAnsi="Arial" w:cs="Arial"/>
          <w:iCs/>
          <w:color w:val="FF0000"/>
          <w:sz w:val="22"/>
          <w:szCs w:val="22"/>
          <w:lang w:val="en-CA"/>
        </w:rPr>
        <w:t xml:space="preserve">a pre-determined number—the parameter </w:t>
      </w:r>
      <w:r w:rsidRPr="00A01B78">
        <w:rPr>
          <w:rStyle w:val="PageNumber"/>
          <w:rFonts w:ascii="Arial" w:hAnsi="Arial" w:cs="Arial"/>
          <w:i/>
          <w:iCs/>
          <w:color w:val="FF0000"/>
          <w:sz w:val="22"/>
          <w:szCs w:val="22"/>
          <w:lang w:val="en-CA"/>
        </w:rPr>
        <w:t>n</w:t>
      </w:r>
      <w:r w:rsidRPr="00A01B78">
        <w:rPr>
          <w:rStyle w:val="PageNumber"/>
          <w:rFonts w:ascii="Arial" w:hAnsi="Arial" w:cs="Arial"/>
          <w:iCs/>
          <w:color w:val="FF0000"/>
          <w:sz w:val="22"/>
          <w:szCs w:val="22"/>
          <w:lang w:val="en-CA"/>
        </w:rPr>
        <w:t xml:space="preserve">—of </w:t>
      </w:r>
      <w:r w:rsidRPr="00A01B78">
        <w:rPr>
          <w:rFonts w:ascii="Arial" w:hAnsi="Arial" w:cs="Arial"/>
          <w:color w:val="FF0000"/>
          <w:sz w:val="22"/>
          <w:szCs w:val="22"/>
          <w:lang w:val="en-CA"/>
        </w:rPr>
        <w:t xml:space="preserve">segregating alleles from the ancestor. Populations adapted from only new mutation when </w:t>
      </w:r>
      <w:r w:rsidRPr="00A01B78">
        <w:rPr>
          <w:rStyle w:val="PageNumber"/>
          <w:rFonts w:ascii="Arial" w:hAnsi="Arial" w:cs="Arial"/>
          <w:i/>
          <w:iCs/>
          <w:color w:val="FF0000"/>
          <w:sz w:val="22"/>
          <w:szCs w:val="22"/>
          <w:lang w:val="en-CA"/>
        </w:rPr>
        <w:t>n</w:t>
      </w:r>
      <w:r w:rsidRPr="00A01B78">
        <w:rPr>
          <w:rFonts w:ascii="Arial" w:hAnsi="Arial" w:cs="Arial"/>
          <w:color w:val="FF0000"/>
          <w:sz w:val="22"/>
          <w:szCs w:val="22"/>
          <w:lang w:val="en-CA"/>
        </w:rPr>
        <w:t xml:space="preserve"> was set to 0 and otherwise contained some ancestral standing variation.</w:t>
      </w:r>
      <w:ins w:id="65" w:author="Microsoft Office User" w:date="2018-10-22T10:16:00Z">
        <w:r w:rsidR="002A5E0E">
          <w:rPr>
            <w:rFonts w:ascii="Arial" w:hAnsi="Arial" w:cs="Arial"/>
            <w:color w:val="FF0000"/>
            <w:sz w:val="22"/>
            <w:szCs w:val="22"/>
            <w:lang w:val="en-CA"/>
          </w:rPr>
          <w:t xml:space="preserve"> This admittedly artificial sampling procedure gives us more control over the amount of shared standing genetic variation in the adapting populations, removing noise and </w:t>
        </w:r>
      </w:ins>
      <w:ins w:id="66" w:author="Microsoft Office User" w:date="2018-10-22T10:17:00Z">
        <w:r w:rsidR="002A5E0E">
          <w:rPr>
            <w:rFonts w:ascii="Arial" w:hAnsi="Arial" w:cs="Arial"/>
            <w:color w:val="FF0000"/>
            <w:sz w:val="22"/>
            <w:szCs w:val="22"/>
            <w:lang w:val="en-CA"/>
          </w:rPr>
          <w:t xml:space="preserve">thus </w:t>
        </w:r>
      </w:ins>
      <w:ins w:id="67" w:author="Microsoft Office User" w:date="2018-10-22T10:16:00Z">
        <w:r w:rsidR="002A5E0E">
          <w:rPr>
            <w:rFonts w:ascii="Arial" w:hAnsi="Arial" w:cs="Arial"/>
            <w:color w:val="FF0000"/>
            <w:sz w:val="22"/>
            <w:szCs w:val="22"/>
            <w:lang w:val="en-CA"/>
          </w:rPr>
          <w:t>allowing us to better</w:t>
        </w:r>
      </w:ins>
      <w:r w:rsidRPr="00A01B78">
        <w:rPr>
          <w:rFonts w:ascii="Arial" w:hAnsi="Arial" w:cs="Arial"/>
          <w:color w:val="FF0000"/>
          <w:sz w:val="22"/>
          <w:szCs w:val="22"/>
          <w:lang w:val="en-CA"/>
        </w:rPr>
        <w:t xml:space="preserve"> </w:t>
      </w:r>
      <w:ins w:id="68" w:author="Microsoft Office User" w:date="2018-10-22T10:17:00Z">
        <w:r w:rsidR="002A5E0E">
          <w:rPr>
            <w:rFonts w:ascii="Arial" w:hAnsi="Arial" w:cs="Arial"/>
            <w:color w:val="FF0000"/>
            <w:sz w:val="22"/>
            <w:szCs w:val="22"/>
            <w:lang w:val="en-CA"/>
          </w:rPr>
          <w:t>see the effects of shared variation</w:t>
        </w:r>
      </w:ins>
      <w:r w:rsidR="00433887" w:rsidRPr="00A01B78">
        <w:rPr>
          <w:rFonts w:ascii="Arial" w:eastAsia="Times New Roman" w:hAnsi="Arial" w:cs="Arial"/>
          <w:color w:val="FF0000"/>
          <w:sz w:val="22"/>
          <w:szCs w:val="22"/>
          <w:lang w:val="en-CA"/>
        </w:rPr>
        <w:t xml:space="preserve"> </w:t>
      </w:r>
      <w:r w:rsidR="00433887" w:rsidRPr="00A01B78">
        <w:rPr>
          <w:rFonts w:ascii="Arial" w:eastAsia="Times New Roman" w:hAnsi="Arial" w:cs="Arial"/>
          <w:color w:val="000000"/>
          <w:sz w:val="22"/>
          <w:szCs w:val="22"/>
          <w:lang w:val="en-CA"/>
        </w:rPr>
        <w:t>(Lines xx-yy).</w:t>
      </w:r>
    </w:p>
    <w:p w14:paraId="7C72326C" w14:textId="77777777" w:rsidR="00E03426" w:rsidRPr="00A01B78" w:rsidRDefault="00E03426" w:rsidP="00E03426">
      <w:pPr>
        <w:rPr>
          <w:rFonts w:ascii="Arial" w:eastAsia="Times New Roman" w:hAnsi="Arial" w:cs="Arial"/>
          <w:i/>
          <w:color w:val="000000"/>
          <w:sz w:val="22"/>
          <w:szCs w:val="22"/>
          <w:lang w:val="en-CA"/>
        </w:rPr>
      </w:pPr>
    </w:p>
    <w:p w14:paraId="440543DB"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And when you write that a “randomly generated population was duplicated and used to found both adapting populations”, does this mean that you didn't use different random samples of genotypes for each adapting population? Please make this very explicit.</w:t>
      </w:r>
    </w:p>
    <w:p w14:paraId="190914AF" w14:textId="77777777" w:rsidR="00E03426" w:rsidRPr="00A01B78" w:rsidRDefault="00E03426" w:rsidP="00E03426">
      <w:pPr>
        <w:rPr>
          <w:rFonts w:ascii="Arial" w:eastAsia="Times New Roman" w:hAnsi="Arial" w:cs="Arial"/>
          <w:i/>
          <w:color w:val="000000"/>
          <w:sz w:val="22"/>
          <w:szCs w:val="22"/>
          <w:lang w:val="en-CA"/>
        </w:rPr>
      </w:pPr>
    </w:p>
    <w:p w14:paraId="0C6B352D" w14:textId="0960DA07" w:rsidR="00E03426" w:rsidRPr="00A01B78" w:rsidRDefault="00E03426" w:rsidP="00E03426">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The reviewer has it right: we used the exact same samples of genotypes for each adapting populati</w:t>
      </w:r>
      <w:r w:rsidR="00036689" w:rsidRPr="00A01B78">
        <w:rPr>
          <w:rFonts w:ascii="Arial" w:eastAsia="Times New Roman" w:hAnsi="Arial" w:cs="Arial"/>
          <w:color w:val="000000"/>
          <w:sz w:val="22"/>
          <w:szCs w:val="22"/>
          <w:lang w:val="en-CA"/>
        </w:rPr>
        <w:t>on. We now make this more clear: there are no ‘founder effects</w:t>
      </w:r>
      <w:r w:rsidR="009A62A1" w:rsidRPr="00A01B78">
        <w:rPr>
          <w:rFonts w:ascii="Arial" w:eastAsia="Times New Roman" w:hAnsi="Arial" w:cs="Arial"/>
          <w:color w:val="000000"/>
          <w:sz w:val="22"/>
          <w:szCs w:val="22"/>
          <w:lang w:val="en-CA"/>
        </w:rPr>
        <w:t>:</w:t>
      </w:r>
    </w:p>
    <w:p w14:paraId="6398EFEB" w14:textId="7D38FF1B" w:rsidR="009A62A1" w:rsidRPr="00A01B78" w:rsidRDefault="009A62A1" w:rsidP="00E03426">
      <w:pPr>
        <w:rPr>
          <w:rFonts w:ascii="Arial" w:eastAsia="Times New Roman" w:hAnsi="Arial" w:cs="Arial"/>
          <w:color w:val="000000"/>
          <w:sz w:val="22"/>
          <w:szCs w:val="22"/>
          <w:lang w:val="en-CA"/>
        </w:rPr>
      </w:pPr>
    </w:p>
    <w:p w14:paraId="0E9FAEDD" w14:textId="68147E9D" w:rsidR="009A62A1" w:rsidRPr="00A01B78" w:rsidRDefault="009A62A1" w:rsidP="00E03426">
      <w:pPr>
        <w:rPr>
          <w:rFonts w:ascii="Arial" w:eastAsia="Times New Roman" w:hAnsi="Arial" w:cs="Arial"/>
          <w:color w:val="000000"/>
          <w:sz w:val="22"/>
          <w:szCs w:val="22"/>
          <w:lang w:val="en-CA"/>
        </w:rPr>
      </w:pPr>
      <w:r w:rsidRPr="00A01B78">
        <w:rPr>
          <w:rFonts w:ascii="Arial" w:hAnsi="Arial" w:cs="Arial"/>
          <w:color w:val="FF0000"/>
          <w:sz w:val="22"/>
          <w:szCs w:val="22"/>
          <w:lang w:val="en-CA"/>
        </w:rPr>
        <w:t xml:space="preserve">This randomly generated population was duplicated and used to found both adapting populations which accordingly possessed </w:t>
      </w:r>
      <w:r w:rsidRPr="00A01B78">
        <w:rPr>
          <w:rStyle w:val="PageNumber"/>
          <w:rFonts w:ascii="Arial" w:hAnsi="Arial" w:cs="Arial"/>
          <w:color w:val="FF0000"/>
          <w:sz w:val="22"/>
          <w:szCs w:val="22"/>
          <w:lang w:val="en-CA"/>
        </w:rPr>
        <w:t xml:space="preserve">the exact same sample of genotypes. Therefore, we consider a case of adaptation from standing variation where there are no founder effects. </w:t>
      </w:r>
      <w:ins w:id="69" w:author="Microsoft Office User" w:date="2018-10-22T10:18:00Z">
        <w:r w:rsidR="00E64FE2">
          <w:rPr>
            <w:rStyle w:val="PageNumber"/>
            <w:rFonts w:ascii="Arial" w:hAnsi="Arial" w:cs="Arial"/>
            <w:color w:val="FF0000"/>
            <w:sz w:val="22"/>
            <w:szCs w:val="22"/>
            <w:lang w:val="en-CA"/>
          </w:rPr>
          <w:t xml:space="preserve">This </w:t>
        </w:r>
      </w:ins>
      <w:ins w:id="70" w:author="Microsoft Office User" w:date="2018-10-22T10:19:00Z">
        <w:r w:rsidR="00E64FE2">
          <w:rPr>
            <w:rStyle w:val="PageNumber"/>
            <w:rFonts w:ascii="Arial" w:hAnsi="Arial" w:cs="Arial"/>
            <w:color w:val="FF0000"/>
            <w:sz w:val="22"/>
            <w:szCs w:val="22"/>
            <w:lang w:val="en-CA"/>
          </w:rPr>
          <w:t xml:space="preserve">biologically </w:t>
        </w:r>
      </w:ins>
      <w:ins w:id="71" w:author="Microsoft Office User" w:date="2018-10-22T10:18:00Z">
        <w:r w:rsidR="00E64FE2">
          <w:rPr>
            <w:rStyle w:val="PageNumber"/>
            <w:rFonts w:ascii="Arial" w:hAnsi="Arial" w:cs="Arial"/>
            <w:color w:val="FF0000"/>
            <w:sz w:val="22"/>
            <w:szCs w:val="22"/>
            <w:lang w:val="en-CA"/>
          </w:rPr>
          <w:t xml:space="preserve">unrealistic scenario </w:t>
        </w:r>
      </w:ins>
      <w:ins w:id="72" w:author="Microsoft Office User" w:date="2018-10-22T10:19:00Z">
        <w:r w:rsidR="00E64FE2">
          <w:rPr>
            <w:rStyle w:val="PageNumber"/>
            <w:rFonts w:ascii="Arial" w:hAnsi="Arial" w:cs="Arial"/>
            <w:color w:val="FF0000"/>
            <w:sz w:val="22"/>
            <w:szCs w:val="22"/>
            <w:lang w:val="en-CA"/>
          </w:rPr>
          <w:t xml:space="preserve">thus reduces stochastic effects, allowing us to better observe the </w:t>
        </w:r>
      </w:ins>
      <w:ins w:id="73" w:author="Microsoft Office User" w:date="2018-10-22T10:20:00Z">
        <w:r w:rsidR="00E64FE2">
          <w:rPr>
            <w:rStyle w:val="PageNumber"/>
            <w:rFonts w:ascii="Arial" w:hAnsi="Arial" w:cs="Arial"/>
            <w:color w:val="FF0000"/>
            <w:sz w:val="22"/>
            <w:szCs w:val="22"/>
            <w:lang w:val="en-CA"/>
          </w:rPr>
          <w:t xml:space="preserve">direct </w:t>
        </w:r>
      </w:ins>
      <w:ins w:id="74" w:author="Microsoft Office User" w:date="2018-10-22T10:19:00Z">
        <w:r w:rsidR="00E64FE2">
          <w:rPr>
            <w:rStyle w:val="PageNumber"/>
            <w:rFonts w:ascii="Arial" w:hAnsi="Arial" w:cs="Arial"/>
            <w:color w:val="FF0000"/>
            <w:sz w:val="22"/>
            <w:szCs w:val="22"/>
            <w:lang w:val="en-CA"/>
          </w:rPr>
          <w:t>effects of shared standing genetic variation</w:t>
        </w:r>
      </w:ins>
      <w:ins w:id="75" w:author="Microsoft Office User" w:date="2018-10-22T10:18:00Z">
        <w:r w:rsidR="00E64FE2">
          <w:rPr>
            <w:rStyle w:val="PageNumber"/>
            <w:rFonts w:ascii="Arial" w:hAnsi="Arial" w:cs="Arial"/>
            <w:color w:val="FF0000"/>
            <w:sz w:val="22"/>
            <w:szCs w:val="22"/>
            <w:lang w:val="en-CA"/>
          </w:rPr>
          <w:t xml:space="preserve"> </w:t>
        </w:r>
      </w:ins>
      <w:r w:rsidRPr="00A01B78">
        <w:rPr>
          <w:rStyle w:val="PageNumber"/>
          <w:rFonts w:ascii="Arial" w:hAnsi="Arial" w:cs="Arial"/>
          <w:sz w:val="22"/>
          <w:szCs w:val="22"/>
          <w:lang w:val="en-CA"/>
        </w:rPr>
        <w:t xml:space="preserve">(lines </w:t>
      </w:r>
      <w:r w:rsidRPr="00A01B78">
        <w:rPr>
          <w:rStyle w:val="PageNumber"/>
          <w:rFonts w:ascii="Arial" w:hAnsi="Arial" w:cs="Arial"/>
          <w:sz w:val="22"/>
          <w:szCs w:val="22"/>
          <w:highlight w:val="yellow"/>
          <w:lang w:val="en-CA"/>
        </w:rPr>
        <w:t>xx-yy</w:t>
      </w:r>
      <w:r w:rsidRPr="00A01B78">
        <w:rPr>
          <w:rStyle w:val="PageNumber"/>
          <w:rFonts w:ascii="Arial" w:hAnsi="Arial" w:cs="Arial"/>
          <w:sz w:val="22"/>
          <w:szCs w:val="22"/>
          <w:lang w:val="en-CA"/>
        </w:rPr>
        <w:t>)</w:t>
      </w:r>
    </w:p>
    <w:p w14:paraId="07E3AA49" w14:textId="77777777" w:rsidR="00DD2DB3" w:rsidRPr="00A01B78" w:rsidRDefault="00DD2DB3" w:rsidP="00E03426">
      <w:pPr>
        <w:rPr>
          <w:rFonts w:ascii="Arial" w:eastAsia="Times New Roman" w:hAnsi="Arial" w:cs="Arial"/>
          <w:i/>
          <w:color w:val="000000"/>
          <w:sz w:val="22"/>
          <w:szCs w:val="22"/>
          <w:lang w:val="en-CA"/>
        </w:rPr>
      </w:pPr>
    </w:p>
    <w:p w14:paraId="44086911"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I was a bit confused by your report of a strength of stabilizing selection of s_anc=0.01 (158), while the value in Table 1 is s = 1 for the adapting populations. At first I thought it was a mistake, then I realized it means that you use 100-times weaker selection in the ancestral population than in adapting populations. I imagine weak selection in the ancestor was used to allow sufficient (nearly neutral) standing variation to be maintained prior to adaptation. But then you need to make it very clear that you assumed that the strength of selection is dramatically increased in the adapting populations (essentially all selection coefficient are multiplied by 100); and provide some justification for why this assumption was made. If I am right that s = 100*s_anc, then I think this is a third important feature of the new optima, alongside the other two that you list (181).</w:t>
      </w:r>
    </w:p>
    <w:p w14:paraId="11B39402" w14:textId="77777777" w:rsidR="00E03426" w:rsidRPr="00A01B78" w:rsidRDefault="00E03426" w:rsidP="00E03426">
      <w:pPr>
        <w:rPr>
          <w:rFonts w:ascii="Arial" w:eastAsia="Times New Roman" w:hAnsi="Arial" w:cs="Arial"/>
          <w:i/>
          <w:color w:val="000000"/>
          <w:sz w:val="22"/>
          <w:szCs w:val="22"/>
          <w:lang w:val="en-CA"/>
        </w:rPr>
      </w:pPr>
    </w:p>
    <w:p w14:paraId="3280E83A" w14:textId="0A5FBFD2" w:rsidR="006E1D28" w:rsidRPr="00A01B78" w:rsidRDefault="00E03426" w:rsidP="00E03426">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The reviewer is right that we simulated very weak selection in order to generate sufficient standing variation. </w:t>
      </w:r>
      <w:r w:rsidR="006E1D28" w:rsidRPr="00A01B78">
        <w:rPr>
          <w:rFonts w:ascii="Arial" w:eastAsia="Times New Roman" w:hAnsi="Arial" w:cs="Arial"/>
          <w:color w:val="000000"/>
          <w:sz w:val="22"/>
          <w:szCs w:val="22"/>
          <w:lang w:val="en-CA"/>
        </w:rPr>
        <w:t>We made this explicit in our revision</w:t>
      </w:r>
      <w:r w:rsidR="009A62A1" w:rsidRPr="00A01B78">
        <w:rPr>
          <w:rFonts w:ascii="Arial" w:eastAsia="Times New Roman" w:hAnsi="Arial" w:cs="Arial"/>
          <w:color w:val="000000"/>
          <w:sz w:val="22"/>
          <w:szCs w:val="22"/>
          <w:lang w:val="en-CA"/>
        </w:rPr>
        <w:t>:</w:t>
      </w:r>
    </w:p>
    <w:p w14:paraId="17EA27D6" w14:textId="0D06EDD3" w:rsidR="009A62A1" w:rsidRPr="00A01B78" w:rsidRDefault="009A62A1" w:rsidP="00E03426">
      <w:pPr>
        <w:rPr>
          <w:rFonts w:ascii="Arial" w:eastAsia="Times New Roman" w:hAnsi="Arial" w:cs="Arial"/>
          <w:color w:val="000000"/>
          <w:sz w:val="22"/>
          <w:szCs w:val="22"/>
          <w:lang w:val="en-CA"/>
        </w:rPr>
      </w:pPr>
    </w:p>
    <w:p w14:paraId="04ABDCF6" w14:textId="754A2EAA" w:rsidR="009A62A1" w:rsidRPr="00A01B78" w:rsidRDefault="009A62A1" w:rsidP="009A62A1">
      <w:pPr>
        <w:rPr>
          <w:rFonts w:ascii="Arial" w:eastAsia="Times New Roman" w:hAnsi="Arial" w:cs="Arial"/>
          <w:color w:val="000000"/>
          <w:sz w:val="22"/>
          <w:szCs w:val="22"/>
          <w:lang w:val="en-CA"/>
        </w:rPr>
      </w:pPr>
      <w:commentRangeStart w:id="76"/>
      <w:r w:rsidRPr="00A01B78">
        <w:rPr>
          <w:rStyle w:val="PageNumber"/>
          <w:rFonts w:ascii="Arial" w:hAnsi="Arial" w:cs="Arial"/>
          <w:color w:val="FF0000"/>
          <w:sz w:val="22"/>
          <w:szCs w:val="22"/>
        </w:rPr>
        <w:t xml:space="preserve">We made the assumption of weak stabilizing selection </w:t>
      </w:r>
      <w:ins w:id="77" w:author="Microsoft Office User" w:date="2018-10-22T10:20:00Z">
        <w:r w:rsidR="00E64FE2">
          <w:rPr>
            <w:rStyle w:val="PageNumber"/>
            <w:rFonts w:ascii="Arial" w:hAnsi="Arial" w:cs="Arial"/>
            <w:color w:val="FF0000"/>
            <w:sz w:val="22"/>
            <w:szCs w:val="22"/>
          </w:rPr>
          <w:t xml:space="preserve">in the ancestor </w:t>
        </w:r>
      </w:ins>
      <w:r w:rsidRPr="00A01B78">
        <w:rPr>
          <w:rStyle w:val="PageNumber"/>
          <w:rFonts w:ascii="Arial" w:hAnsi="Arial" w:cs="Arial"/>
          <w:color w:val="FF0000"/>
          <w:sz w:val="22"/>
          <w:szCs w:val="22"/>
        </w:rPr>
        <w:t xml:space="preserve">because it allowed for the accumulation of appreciable standing variation that was used to found the focal populations. </w:t>
      </w:r>
      <w:commentRangeEnd w:id="76"/>
      <w:r w:rsidR="00E64FE2">
        <w:rPr>
          <w:rStyle w:val="CommentReference"/>
        </w:rPr>
        <w:commentReference w:id="76"/>
      </w:r>
      <w:r w:rsidRPr="00A01B78">
        <w:rPr>
          <w:rFonts w:ascii="Arial" w:eastAsia="Times New Roman" w:hAnsi="Arial" w:cs="Arial"/>
          <w:color w:val="000000"/>
          <w:sz w:val="22"/>
          <w:szCs w:val="22"/>
          <w:lang w:val="en-CA"/>
        </w:rPr>
        <w:t xml:space="preserve">(Lines </w:t>
      </w:r>
      <w:r w:rsidRPr="00A01B78">
        <w:rPr>
          <w:rFonts w:ascii="Arial" w:eastAsia="Times New Roman" w:hAnsi="Arial" w:cs="Arial"/>
          <w:color w:val="000000"/>
          <w:sz w:val="22"/>
          <w:szCs w:val="22"/>
          <w:highlight w:val="yellow"/>
          <w:lang w:val="en-CA"/>
        </w:rPr>
        <w:t>XX-YY</w:t>
      </w:r>
      <w:r w:rsidRPr="00A01B78">
        <w:rPr>
          <w:rFonts w:ascii="Arial" w:eastAsia="Times New Roman" w:hAnsi="Arial" w:cs="Arial"/>
          <w:color w:val="000000"/>
          <w:sz w:val="22"/>
          <w:szCs w:val="22"/>
          <w:lang w:val="en-CA"/>
        </w:rPr>
        <w:t xml:space="preserve">): </w:t>
      </w:r>
    </w:p>
    <w:p w14:paraId="5DDE6A27" w14:textId="5FF993E7" w:rsidR="009A62A1" w:rsidRPr="00A01B78" w:rsidRDefault="009A62A1" w:rsidP="00E03426">
      <w:pPr>
        <w:rPr>
          <w:rFonts w:ascii="Arial" w:eastAsia="Times New Roman" w:hAnsi="Arial" w:cs="Arial"/>
          <w:color w:val="FF0000"/>
          <w:sz w:val="22"/>
          <w:szCs w:val="22"/>
          <w:lang w:val="en-CA"/>
        </w:rPr>
      </w:pPr>
    </w:p>
    <w:p w14:paraId="0BD26ACA" w14:textId="77777777" w:rsidR="006E1D28" w:rsidRPr="00A01B78" w:rsidRDefault="006E1D28" w:rsidP="00E03426">
      <w:pPr>
        <w:rPr>
          <w:rFonts w:ascii="Arial" w:eastAsia="Times New Roman" w:hAnsi="Arial" w:cs="Arial"/>
          <w:color w:val="000000"/>
          <w:sz w:val="22"/>
          <w:szCs w:val="22"/>
          <w:lang w:val="en-CA"/>
        </w:rPr>
      </w:pPr>
    </w:p>
    <w:p w14:paraId="3141DA9B" w14:textId="3A7DEFA0" w:rsidR="00E03426" w:rsidRPr="00A01B78" w:rsidRDefault="006E1D28" w:rsidP="00E03426">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also specify explicitly that we assumed selection in the ancestral environment to be quite </w:t>
      </w:r>
      <w:commentRangeStart w:id="78"/>
      <w:r w:rsidRPr="00A01B78">
        <w:rPr>
          <w:rFonts w:ascii="Arial" w:eastAsia="Times New Roman" w:hAnsi="Arial" w:cs="Arial"/>
          <w:color w:val="000000"/>
          <w:sz w:val="22"/>
          <w:szCs w:val="22"/>
          <w:lang w:val="en-CA"/>
        </w:rPr>
        <w:t>strong</w:t>
      </w:r>
      <w:ins w:id="79" w:author="Microsoft Office User" w:date="2018-10-22T10:21:00Z">
        <w:r w:rsidR="00E64FE2">
          <w:rPr>
            <w:rFonts w:ascii="Arial" w:eastAsia="Times New Roman" w:hAnsi="Arial" w:cs="Arial"/>
            <w:color w:val="000000"/>
            <w:sz w:val="22"/>
            <w:szCs w:val="22"/>
            <w:lang w:val="en-CA"/>
          </w:rPr>
          <w:t xml:space="preserve"> </w:t>
        </w:r>
      </w:ins>
      <w:commentRangeEnd w:id="78"/>
      <w:ins w:id="80" w:author="Microsoft Office User" w:date="2018-10-22T10:22:00Z">
        <w:r w:rsidR="00E64FE2">
          <w:rPr>
            <w:rStyle w:val="CommentReference"/>
          </w:rPr>
          <w:commentReference w:id="78"/>
        </w:r>
      </w:ins>
      <w:ins w:id="81" w:author="Microsoft Office User" w:date="2018-10-22T10:21:00Z">
        <w:r w:rsidR="00E64FE2">
          <w:rPr>
            <w:rFonts w:ascii="Arial" w:eastAsia="Times New Roman" w:hAnsi="Arial" w:cs="Arial"/>
            <w:color w:val="000000"/>
            <w:sz w:val="22"/>
            <w:szCs w:val="22"/>
            <w:lang w:val="en-CA"/>
          </w:rPr>
          <w:t>relative to the ancestor</w:t>
        </w:r>
      </w:ins>
      <w:r w:rsidRPr="00A01B78">
        <w:rPr>
          <w:rFonts w:ascii="Arial" w:eastAsia="Times New Roman" w:hAnsi="Arial" w:cs="Arial"/>
          <w:color w:val="000000"/>
          <w:sz w:val="22"/>
          <w:szCs w:val="22"/>
          <w:lang w:val="en-CA"/>
        </w:rPr>
        <w:t xml:space="preserve">, and in response to comments from another reviewer we conduct simulations for several values of </w:t>
      </w:r>
      <w:r w:rsidRPr="00A01B78">
        <w:rPr>
          <w:rFonts w:ascii="Arial" w:eastAsia="Times New Roman" w:hAnsi="Arial" w:cs="Arial"/>
          <w:i/>
          <w:color w:val="000000"/>
          <w:sz w:val="22"/>
          <w:szCs w:val="22"/>
          <w:lang w:val="en-CA"/>
        </w:rPr>
        <w:t>s</w:t>
      </w:r>
      <w:r w:rsidRPr="00A01B78">
        <w:rPr>
          <w:rFonts w:ascii="Arial" w:eastAsia="Times New Roman" w:hAnsi="Arial" w:cs="Arial"/>
          <w:color w:val="000000"/>
          <w:sz w:val="22"/>
          <w:szCs w:val="22"/>
          <w:lang w:val="en-CA"/>
        </w:rPr>
        <w:t xml:space="preserve"> (see Fig. </w:t>
      </w:r>
      <w:r w:rsidRPr="00A01B78">
        <w:rPr>
          <w:rFonts w:ascii="Arial" w:eastAsia="Times New Roman" w:hAnsi="Arial" w:cs="Arial"/>
          <w:color w:val="000000"/>
          <w:sz w:val="22"/>
          <w:szCs w:val="22"/>
          <w:highlight w:val="yellow"/>
          <w:lang w:val="en-CA"/>
        </w:rPr>
        <w:t>SX</w:t>
      </w:r>
      <w:r w:rsidRPr="00A01B78">
        <w:rPr>
          <w:rFonts w:ascii="Arial" w:eastAsia="Times New Roman" w:hAnsi="Arial" w:cs="Arial"/>
          <w:color w:val="000000"/>
          <w:sz w:val="22"/>
          <w:szCs w:val="22"/>
          <w:lang w:val="en-CA"/>
        </w:rPr>
        <w:t>).</w:t>
      </w:r>
    </w:p>
    <w:p w14:paraId="466C49E5" w14:textId="77777777" w:rsidR="00DD2DB3" w:rsidRPr="00A01B78" w:rsidRDefault="00DD2DB3" w:rsidP="00DD2DB3">
      <w:pPr>
        <w:rPr>
          <w:rFonts w:ascii="Arial" w:eastAsia="Times New Roman" w:hAnsi="Arial" w:cs="Arial"/>
          <w:i/>
          <w:color w:val="000000"/>
          <w:sz w:val="22"/>
          <w:szCs w:val="22"/>
          <w:lang w:val="en-CA"/>
        </w:rPr>
      </w:pPr>
    </w:p>
    <w:p w14:paraId="435BAB03"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It is not entirely clear (at least in the main text, e.g. 276) which aspect of divergence you keep constant when you change the angle. I imagine it’s the radius (=divergence with ancestor). This needs to be specified very clearly, so that the reader understands how the angle determines the phenotypic differen</w:t>
      </w:r>
      <w:r w:rsidR="00E03426" w:rsidRPr="00A01B78">
        <w:rPr>
          <w:rFonts w:ascii="Arial" w:eastAsia="Times New Roman" w:hAnsi="Arial" w:cs="Arial"/>
          <w:i/>
          <w:color w:val="000000"/>
          <w:sz w:val="22"/>
          <w:szCs w:val="22"/>
          <w:lang w:val="en-CA"/>
        </w:rPr>
        <w:t>ce between parental populations.</w:t>
      </w:r>
    </w:p>
    <w:p w14:paraId="2EBC5D3F" w14:textId="77777777" w:rsidR="00E03426" w:rsidRPr="00A01B78" w:rsidRDefault="00E03426" w:rsidP="00E03426">
      <w:pPr>
        <w:rPr>
          <w:rFonts w:ascii="Arial" w:eastAsia="Times New Roman" w:hAnsi="Arial" w:cs="Arial"/>
          <w:i/>
          <w:color w:val="000000"/>
          <w:sz w:val="22"/>
          <w:szCs w:val="22"/>
          <w:lang w:val="en-CA"/>
        </w:rPr>
      </w:pPr>
    </w:p>
    <w:p w14:paraId="5914287F" w14:textId="048E686A" w:rsidR="004717BE" w:rsidRDefault="00E03426" w:rsidP="00E03426">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The reviewer is correct; the </w:t>
      </w:r>
      <w:r w:rsidR="00BB1E2E" w:rsidRPr="00A01B78">
        <w:rPr>
          <w:rFonts w:ascii="Arial" w:eastAsia="Times New Roman" w:hAnsi="Arial" w:cs="Arial"/>
          <w:color w:val="000000"/>
          <w:sz w:val="22"/>
          <w:szCs w:val="22"/>
          <w:lang w:val="en-CA"/>
        </w:rPr>
        <w:t xml:space="preserve">radius (parameter </w:t>
      </w:r>
      <w:r w:rsidR="00BB1E2E" w:rsidRPr="00A01B78">
        <w:rPr>
          <w:rFonts w:ascii="Arial" w:eastAsia="Times New Roman" w:hAnsi="Arial" w:cs="Arial"/>
          <w:i/>
          <w:color w:val="000000"/>
          <w:sz w:val="22"/>
          <w:szCs w:val="22"/>
          <w:lang w:val="en-CA"/>
        </w:rPr>
        <w:t>d</w:t>
      </w:r>
      <w:r w:rsidR="00BB1E2E" w:rsidRPr="00A01B78">
        <w:rPr>
          <w:rFonts w:ascii="Arial" w:eastAsia="Times New Roman" w:hAnsi="Arial" w:cs="Arial"/>
          <w:color w:val="000000"/>
          <w:sz w:val="22"/>
          <w:szCs w:val="22"/>
          <w:lang w:val="en-CA"/>
        </w:rPr>
        <w:t xml:space="preserve">) </w:t>
      </w:r>
      <w:r w:rsidRPr="00A01B78">
        <w:rPr>
          <w:rFonts w:ascii="Arial" w:eastAsia="Times New Roman" w:hAnsi="Arial" w:cs="Arial"/>
          <w:color w:val="000000"/>
          <w:sz w:val="22"/>
          <w:szCs w:val="22"/>
          <w:lang w:val="en-CA"/>
        </w:rPr>
        <w:t xml:space="preserve">is held constant as the angle changes. </w:t>
      </w:r>
      <w:r w:rsidR="00EF5A30">
        <w:rPr>
          <w:rFonts w:ascii="Arial" w:eastAsia="Times New Roman" w:hAnsi="Arial" w:cs="Arial"/>
          <w:color w:val="000000"/>
          <w:sz w:val="22"/>
          <w:szCs w:val="22"/>
          <w:lang w:val="en-CA"/>
        </w:rPr>
        <w:t>We make this more clear in the results and discussion section before moving into describing the simulation results:</w:t>
      </w:r>
    </w:p>
    <w:p w14:paraId="66484D7F" w14:textId="7ED1FAAB" w:rsidR="00EF5A30" w:rsidRDefault="00EF5A30" w:rsidP="00E03426">
      <w:pPr>
        <w:rPr>
          <w:rFonts w:ascii="Arial" w:eastAsia="Times New Roman" w:hAnsi="Arial" w:cs="Arial"/>
          <w:color w:val="000000"/>
          <w:sz w:val="22"/>
          <w:szCs w:val="22"/>
          <w:lang w:val="en-CA"/>
        </w:rPr>
      </w:pPr>
    </w:p>
    <w:p w14:paraId="588A63C9" w14:textId="5856F52A" w:rsidR="00EF5A30" w:rsidRDefault="00EF5A30" w:rsidP="00E03426">
      <w:pPr>
        <w:rPr>
          <w:rFonts w:ascii="Arial" w:eastAsia="Times New Roman" w:hAnsi="Arial" w:cs="Arial"/>
          <w:color w:val="000000"/>
          <w:sz w:val="22"/>
          <w:szCs w:val="22"/>
          <w:lang w:val="en-CA"/>
        </w:rPr>
      </w:pPr>
      <w:r w:rsidRPr="00EF5A30">
        <w:rPr>
          <w:rFonts w:ascii="Times New Roman" w:hAnsi="Times New Roman" w:cs="Times New Roman"/>
          <w:color w:val="FF0000"/>
        </w:rPr>
        <w:t xml:space="preserve">Therefore, the value of </w:t>
      </w:r>
      <w:r w:rsidRPr="00EF5A30">
        <w:rPr>
          <w:rStyle w:val="PageNumber"/>
          <w:rFonts w:ascii="Times New Roman" w:hAnsi="Times New Roman" w:cs="Times New Roman"/>
          <w:i/>
          <w:iCs/>
          <w:color w:val="FF0000"/>
        </w:rPr>
        <w:t>θ</w:t>
      </w:r>
      <w:r w:rsidRPr="00EF5A30">
        <w:rPr>
          <w:rStyle w:val="PageNumber"/>
          <w:rFonts w:ascii="Times New Roman" w:hAnsi="Times New Roman" w:cs="Times New Roman"/>
          <w:iCs/>
          <w:color w:val="FF0000"/>
        </w:rPr>
        <w:t xml:space="preserve"> is what determines phenotypic differences between parental populations in these simulations</w:t>
      </w:r>
      <w:ins w:id="82" w:author="Microsoft Office User" w:date="2018-10-22T10:27:00Z">
        <w:r w:rsidR="00FC2D70">
          <w:rPr>
            <w:rStyle w:val="PageNumber"/>
            <w:rFonts w:ascii="Times New Roman" w:hAnsi="Times New Roman" w:cs="Times New Roman"/>
            <w:iCs/>
            <w:color w:val="FF0000"/>
          </w:rPr>
          <w:t xml:space="preserve"> (as d is held constant)</w:t>
        </w:r>
      </w:ins>
      <w:r w:rsidRPr="00EF5A30">
        <w:rPr>
          <w:rStyle w:val="PageNumber"/>
          <w:rFonts w:ascii="Times New Roman" w:hAnsi="Times New Roman" w:cs="Times New Roman"/>
          <w:iCs/>
          <w:color w:val="FF0000"/>
        </w:rPr>
        <w:t xml:space="preserve">. </w:t>
      </w:r>
      <w:r w:rsidRPr="00EF5A30">
        <w:rPr>
          <w:rStyle w:val="PageNumber"/>
          <w:rFonts w:ascii="Times New Roman" w:hAnsi="Times New Roman" w:cs="Times New Roman"/>
          <w:iCs/>
          <w:color w:val="000000" w:themeColor="text1"/>
        </w:rPr>
        <w:t xml:space="preserve">(Lines </w:t>
      </w:r>
      <w:r>
        <w:rPr>
          <w:rStyle w:val="PageNumber"/>
          <w:rFonts w:ascii="Times New Roman" w:hAnsi="Times New Roman" w:cs="Times New Roman"/>
          <w:iCs/>
        </w:rPr>
        <w:t>XX-YY).</w:t>
      </w:r>
    </w:p>
    <w:p w14:paraId="5E570D29" w14:textId="77777777" w:rsidR="004717BE" w:rsidRDefault="004717BE" w:rsidP="00E03426">
      <w:pPr>
        <w:rPr>
          <w:rFonts w:ascii="Arial" w:eastAsia="Times New Roman" w:hAnsi="Arial" w:cs="Arial"/>
          <w:color w:val="000000"/>
          <w:sz w:val="22"/>
          <w:szCs w:val="22"/>
          <w:lang w:val="en-CA"/>
        </w:rPr>
      </w:pPr>
    </w:p>
    <w:p w14:paraId="621CEE2B" w14:textId="77777777" w:rsidR="00E03426" w:rsidRPr="00A01B78" w:rsidRDefault="00E03426" w:rsidP="00E03426">
      <w:pPr>
        <w:rPr>
          <w:rFonts w:ascii="Arial" w:eastAsia="Times New Roman" w:hAnsi="Arial" w:cs="Arial"/>
          <w:i/>
          <w:color w:val="000000"/>
          <w:sz w:val="22"/>
          <w:szCs w:val="22"/>
          <w:lang w:val="en-CA"/>
        </w:rPr>
      </w:pPr>
    </w:p>
    <w:p w14:paraId="0AE9DF83"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In fact, your focus on the angle as the main description of divergence is meaningful here because you assume that each parental population diverges equally from the ancestor, such that both parental populations lie on the same sphere centered on the ancestor. But this is a special case, and more generally one population may have diverged much more than the other. At one (quite plausible) extreme of this scenario, a single population may have diverged, while the other has stayed in the ancestral environment with the same optimum. In any case, when divergence from ancestor differs across parental populations, the divergence between parents, degree of non-overlap, segregation variance, and so on, are not only determined by the angle. </w:t>
      </w:r>
    </w:p>
    <w:p w14:paraId="493049AE" w14:textId="77777777" w:rsidR="00E03426" w:rsidRPr="00A01B78" w:rsidRDefault="00E03426" w:rsidP="00E03426">
      <w:pPr>
        <w:rPr>
          <w:rFonts w:ascii="Arial" w:eastAsia="Times New Roman" w:hAnsi="Arial" w:cs="Arial"/>
          <w:i/>
          <w:color w:val="000000"/>
          <w:sz w:val="22"/>
          <w:szCs w:val="22"/>
          <w:lang w:val="en-CA"/>
        </w:rPr>
      </w:pPr>
    </w:p>
    <w:p w14:paraId="5C876EAD" w14:textId="77777777" w:rsidR="00865565" w:rsidRPr="00A01B78" w:rsidRDefault="00E03426" w:rsidP="00E03426">
      <w:pPr>
        <w:rPr>
          <w:rFonts w:ascii="Arial" w:eastAsia="Times New Roman" w:hAnsi="Arial" w:cs="Arial"/>
          <w:color w:val="000000"/>
          <w:sz w:val="22"/>
          <w:szCs w:val="22"/>
          <w:lang w:val="en-CA"/>
        </w:rPr>
      </w:pPr>
      <w:commentRangeStart w:id="83"/>
      <w:r w:rsidRPr="00A01B78">
        <w:rPr>
          <w:rFonts w:ascii="Arial" w:eastAsia="Times New Roman" w:hAnsi="Arial" w:cs="Arial"/>
          <w:color w:val="000000"/>
          <w:sz w:val="22"/>
          <w:szCs w:val="22"/>
          <w:lang w:val="en-CA"/>
        </w:rPr>
        <w:t>This is an excellent point</w:t>
      </w:r>
      <w:r w:rsidR="00865565" w:rsidRPr="00A01B78">
        <w:rPr>
          <w:rFonts w:ascii="Arial" w:eastAsia="Times New Roman" w:hAnsi="Arial" w:cs="Arial"/>
          <w:color w:val="000000"/>
          <w:sz w:val="22"/>
          <w:szCs w:val="22"/>
          <w:lang w:val="en-CA"/>
        </w:rPr>
        <w:t xml:space="preserve"> and we fully acknowledge that this is a special case</w:t>
      </w:r>
      <w:r w:rsidR="00572D79" w:rsidRPr="00A01B78">
        <w:rPr>
          <w:rFonts w:ascii="Arial" w:eastAsia="Times New Roman" w:hAnsi="Arial" w:cs="Arial"/>
          <w:color w:val="000000"/>
          <w:sz w:val="22"/>
          <w:szCs w:val="22"/>
          <w:lang w:val="en-CA"/>
        </w:rPr>
        <w:t xml:space="preserve"> where we vary theta holding d constant</w:t>
      </w:r>
      <w:r w:rsidR="00865565" w:rsidRPr="00A01B78">
        <w:rPr>
          <w:rFonts w:ascii="Arial" w:eastAsia="Times New Roman" w:hAnsi="Arial" w:cs="Arial"/>
          <w:color w:val="000000"/>
          <w:sz w:val="22"/>
          <w:szCs w:val="22"/>
          <w:lang w:val="en-CA"/>
        </w:rPr>
        <w:t xml:space="preserve">. We note this in our revision </w:t>
      </w:r>
      <w:commentRangeEnd w:id="83"/>
      <w:r w:rsidR="00FC2D70">
        <w:rPr>
          <w:rStyle w:val="CommentReference"/>
        </w:rPr>
        <w:commentReference w:id="83"/>
      </w:r>
      <w:r w:rsidR="00865565" w:rsidRPr="00A01B78">
        <w:rPr>
          <w:rFonts w:ascii="Arial" w:eastAsia="Times New Roman" w:hAnsi="Arial" w:cs="Arial"/>
          <w:color w:val="000000"/>
          <w:sz w:val="22"/>
          <w:szCs w:val="22"/>
          <w:lang w:val="en-CA"/>
        </w:rPr>
        <w:t xml:space="preserve">(Line </w:t>
      </w:r>
      <w:r w:rsidR="00865565" w:rsidRPr="00A01B78">
        <w:rPr>
          <w:rFonts w:ascii="Arial" w:eastAsia="Times New Roman" w:hAnsi="Arial" w:cs="Arial"/>
          <w:color w:val="000000"/>
          <w:sz w:val="22"/>
          <w:szCs w:val="22"/>
          <w:highlight w:val="yellow"/>
          <w:lang w:val="en-CA"/>
        </w:rPr>
        <w:t>XXX</w:t>
      </w:r>
      <w:r w:rsidR="00865565" w:rsidRPr="00A01B78">
        <w:rPr>
          <w:rFonts w:ascii="Arial" w:eastAsia="Times New Roman" w:hAnsi="Arial" w:cs="Arial"/>
          <w:color w:val="000000"/>
          <w:sz w:val="22"/>
          <w:szCs w:val="22"/>
          <w:lang w:val="en-CA"/>
        </w:rPr>
        <w:t xml:space="preserve">). It is possible to vary the angle and distance independently. Along with the reviewer’s suggestion we were inspired to solve the case at the other extreme: what happens when one population diverges in any direction and the other population is held constant (this, as the reviewer notes is varying d with constant theta). </w:t>
      </w:r>
    </w:p>
    <w:p w14:paraId="52ADD437" w14:textId="77777777" w:rsidR="00865565" w:rsidRPr="00A01B78" w:rsidRDefault="00865565" w:rsidP="00E03426">
      <w:pPr>
        <w:rPr>
          <w:rFonts w:ascii="Arial" w:eastAsia="Times New Roman" w:hAnsi="Arial" w:cs="Arial"/>
          <w:color w:val="000000"/>
          <w:sz w:val="22"/>
          <w:szCs w:val="22"/>
          <w:lang w:val="en-CA"/>
        </w:rPr>
      </w:pPr>
    </w:p>
    <w:p w14:paraId="71B31500" w14:textId="4339AE01" w:rsidR="00E03426" w:rsidRDefault="00865565" w:rsidP="00E03426">
      <w:pPr>
        <w:rPr>
          <w:rFonts w:ascii="Arial" w:eastAsia="Times New Roman" w:hAnsi="Arial" w:cs="Arial"/>
          <w:color w:val="000000"/>
          <w:sz w:val="22"/>
          <w:szCs w:val="22"/>
          <w:lang w:val="en-CA"/>
        </w:rPr>
      </w:pPr>
      <w:commentRangeStart w:id="84"/>
      <w:r w:rsidRPr="00A01B78">
        <w:rPr>
          <w:rFonts w:ascii="Arial" w:eastAsia="Times New Roman" w:hAnsi="Arial" w:cs="Arial"/>
          <w:color w:val="000000"/>
          <w:sz w:val="22"/>
          <w:szCs w:val="22"/>
          <w:lang w:val="en-CA"/>
        </w:rPr>
        <w:t>Mathematically, this is a difficult problem that has fortunately already been solved. We want to solve for the volume of an ‘</w:t>
      </w:r>
      <w:r w:rsidRPr="00A01B78">
        <w:rPr>
          <w:rFonts w:ascii="Arial" w:eastAsia="Times New Roman" w:hAnsi="Arial" w:cs="Arial"/>
          <w:i/>
          <w:color w:val="000000"/>
          <w:sz w:val="22"/>
          <w:szCs w:val="22"/>
          <w:lang w:val="en-CA"/>
        </w:rPr>
        <w:t>n</w:t>
      </w:r>
      <w:r w:rsidRPr="00A01B78">
        <w:rPr>
          <w:rFonts w:ascii="Arial" w:eastAsia="Times New Roman" w:hAnsi="Arial" w:cs="Arial"/>
          <w:color w:val="000000"/>
          <w:sz w:val="22"/>
          <w:szCs w:val="22"/>
          <w:lang w:val="en-CA"/>
        </w:rPr>
        <w:t>-ball’</w:t>
      </w:r>
      <w:commentRangeEnd w:id="84"/>
      <w:r w:rsidR="00FC2D70">
        <w:rPr>
          <w:rStyle w:val="CommentReference"/>
        </w:rPr>
        <w:commentReference w:id="84"/>
      </w:r>
      <w:r w:rsidRPr="00A01B78">
        <w:rPr>
          <w:rFonts w:ascii="Arial" w:eastAsia="Times New Roman" w:hAnsi="Arial" w:cs="Arial"/>
          <w:color w:val="000000"/>
          <w:sz w:val="22"/>
          <w:szCs w:val="22"/>
          <w:lang w:val="en-CA"/>
        </w:rPr>
        <w:t xml:space="preserve">. We explain this in our revised appendix </w:t>
      </w:r>
      <w:r w:rsidR="0020072D" w:rsidRPr="00A01B78">
        <w:rPr>
          <w:rFonts w:ascii="Arial" w:eastAsia="Times New Roman" w:hAnsi="Arial" w:cs="Arial"/>
          <w:color w:val="000000"/>
          <w:sz w:val="22"/>
          <w:szCs w:val="22"/>
          <w:lang w:val="en-CA"/>
        </w:rPr>
        <w:t>(</w:t>
      </w:r>
      <w:r w:rsidR="0020072D" w:rsidRPr="00A01B78">
        <w:rPr>
          <w:rFonts w:ascii="Arial" w:eastAsia="Times New Roman" w:hAnsi="Arial" w:cs="Arial"/>
          <w:color w:val="000000"/>
          <w:sz w:val="22"/>
          <w:szCs w:val="22"/>
          <w:highlight w:val="yellow"/>
          <w:lang w:val="en-CA"/>
        </w:rPr>
        <w:t>lines x to x</w:t>
      </w:r>
      <w:r w:rsidR="0020072D" w:rsidRPr="00A01B78">
        <w:rPr>
          <w:rFonts w:ascii="Arial" w:eastAsia="Times New Roman" w:hAnsi="Arial" w:cs="Arial"/>
          <w:color w:val="000000"/>
          <w:sz w:val="22"/>
          <w:szCs w:val="22"/>
          <w:lang w:val="en-CA"/>
        </w:rPr>
        <w:t xml:space="preserve">) </w:t>
      </w:r>
      <w:r w:rsidRPr="00A01B78">
        <w:rPr>
          <w:rFonts w:ascii="Arial" w:eastAsia="Times New Roman" w:hAnsi="Arial" w:cs="Arial"/>
          <w:color w:val="000000"/>
          <w:sz w:val="22"/>
          <w:szCs w:val="22"/>
          <w:lang w:val="en-CA"/>
        </w:rPr>
        <w:t xml:space="preserve">and present the results in a new supplementary figure, </w:t>
      </w:r>
      <w:r w:rsidRPr="00A01B78">
        <w:rPr>
          <w:rFonts w:ascii="Arial" w:eastAsia="Times New Roman" w:hAnsi="Arial" w:cs="Arial"/>
          <w:color w:val="000000"/>
          <w:sz w:val="22"/>
          <w:szCs w:val="22"/>
          <w:highlight w:val="yellow"/>
          <w:lang w:val="en-CA"/>
        </w:rPr>
        <w:t>Fig. SX</w:t>
      </w:r>
      <w:r w:rsidRPr="00A01B78">
        <w:rPr>
          <w:rFonts w:ascii="Arial" w:eastAsia="Times New Roman" w:hAnsi="Arial" w:cs="Arial"/>
          <w:color w:val="000000"/>
          <w:sz w:val="22"/>
          <w:szCs w:val="22"/>
          <w:lang w:val="en-CA"/>
        </w:rPr>
        <w:t>.</w:t>
      </w:r>
    </w:p>
    <w:p w14:paraId="16D546C4" w14:textId="0F087DFC" w:rsidR="008A5E82" w:rsidRDefault="008A5E82" w:rsidP="00E03426">
      <w:pPr>
        <w:rPr>
          <w:rFonts w:ascii="Arial" w:eastAsia="Times New Roman" w:hAnsi="Arial" w:cs="Arial"/>
          <w:color w:val="000000"/>
          <w:sz w:val="22"/>
          <w:szCs w:val="22"/>
          <w:lang w:val="en-CA"/>
        </w:rPr>
      </w:pPr>
    </w:p>
    <w:p w14:paraId="506D276D" w14:textId="330EA3A6" w:rsidR="008A5E82" w:rsidRPr="00A01B78" w:rsidRDefault="008A5E82" w:rsidP="008A5E82">
      <w:pPr>
        <w:rPr>
          <w:rFonts w:ascii="Arial" w:eastAsia="Times New Roman" w:hAnsi="Arial" w:cs="Arial"/>
          <w:color w:val="000000"/>
          <w:sz w:val="22"/>
          <w:szCs w:val="22"/>
          <w:lang w:val="en-CA"/>
        </w:rPr>
      </w:pPr>
      <w:r w:rsidRPr="004717BE">
        <w:rPr>
          <w:rFonts w:ascii="Arial" w:eastAsia="Times New Roman" w:hAnsi="Arial" w:cs="Arial"/>
          <w:color w:val="FF0000"/>
          <w:sz w:val="22"/>
          <w:szCs w:val="22"/>
          <w:lang w:val="en-CA"/>
        </w:rPr>
        <w:t>We also note that the situation considered here is a special case where the total quantity of adaptive divergence (</w:t>
      </w:r>
      <w:r w:rsidRPr="004717BE">
        <w:rPr>
          <w:rFonts w:ascii="Arial" w:eastAsia="Times New Roman" w:hAnsi="Arial" w:cs="Arial"/>
          <w:i/>
          <w:color w:val="FF0000"/>
          <w:sz w:val="22"/>
          <w:szCs w:val="22"/>
          <w:lang w:val="en-CA"/>
        </w:rPr>
        <w:t>d</w:t>
      </w:r>
      <w:r w:rsidRPr="004717BE">
        <w:rPr>
          <w:rFonts w:ascii="Arial" w:eastAsia="Times New Roman" w:hAnsi="Arial" w:cs="Arial"/>
          <w:color w:val="FF0000"/>
          <w:sz w:val="22"/>
          <w:szCs w:val="22"/>
          <w:lang w:val="en-CA"/>
        </w:rPr>
        <w:t xml:space="preserve">) in each derived population is </w:t>
      </w:r>
      <w:ins w:id="85" w:author="Microsoft Office User" w:date="2018-10-22T10:33:00Z">
        <w:r w:rsidR="00FC2D70">
          <w:rPr>
            <w:rFonts w:ascii="Arial" w:eastAsia="Times New Roman" w:hAnsi="Arial" w:cs="Arial"/>
            <w:color w:val="FF0000"/>
            <w:sz w:val="22"/>
            <w:szCs w:val="22"/>
            <w:lang w:val="en-CA"/>
          </w:rPr>
          <w:t xml:space="preserve">equal and </w:t>
        </w:r>
      </w:ins>
      <w:r w:rsidRPr="004717BE">
        <w:rPr>
          <w:rFonts w:ascii="Arial" w:eastAsia="Times New Roman" w:hAnsi="Arial" w:cs="Arial"/>
          <w:color w:val="FF0000"/>
          <w:sz w:val="22"/>
          <w:szCs w:val="22"/>
          <w:lang w:val="en-CA"/>
        </w:rPr>
        <w:t>held constant while the angle (</w:t>
      </w:r>
      <w:r w:rsidRPr="004717BE">
        <w:rPr>
          <w:rFonts w:ascii="Arial" w:eastAsia="Times New Roman" w:hAnsi="Arial" w:cs="Arial"/>
          <w:i/>
          <w:color w:val="FF0000"/>
          <w:sz w:val="22"/>
          <w:szCs w:val="22"/>
          <w:lang w:val="en-CA"/>
        </w:rPr>
        <w:t>θ</w:t>
      </w:r>
      <w:r w:rsidRPr="004717BE">
        <w:rPr>
          <w:rFonts w:ascii="Arial" w:eastAsia="Times New Roman" w:hAnsi="Arial" w:cs="Arial"/>
          <w:color w:val="FF0000"/>
          <w:sz w:val="22"/>
          <w:szCs w:val="22"/>
          <w:lang w:val="en-CA"/>
        </w:rPr>
        <w:t xml:space="preserve">) between them varies. It is possible to imagine a different case where the angle between populations is held constant but the </w:t>
      </w:r>
      <w:commentRangeStart w:id="86"/>
      <w:r w:rsidRPr="004717BE">
        <w:rPr>
          <w:rFonts w:ascii="Arial" w:eastAsia="Times New Roman" w:hAnsi="Arial" w:cs="Arial"/>
          <w:color w:val="FF0000"/>
          <w:sz w:val="22"/>
          <w:szCs w:val="22"/>
          <w:lang w:val="en-CA"/>
        </w:rPr>
        <w:t xml:space="preserve">degree </w:t>
      </w:r>
      <w:commentRangeEnd w:id="86"/>
      <w:r w:rsidR="00FC2D70">
        <w:rPr>
          <w:rStyle w:val="CommentReference"/>
        </w:rPr>
        <w:commentReference w:id="86"/>
      </w:r>
      <w:r w:rsidRPr="004717BE">
        <w:rPr>
          <w:rFonts w:ascii="Arial" w:eastAsia="Times New Roman" w:hAnsi="Arial" w:cs="Arial"/>
          <w:color w:val="FF0000"/>
          <w:sz w:val="22"/>
          <w:szCs w:val="22"/>
          <w:lang w:val="en-CA"/>
        </w:rPr>
        <w:t>of divergence</w:t>
      </w:r>
      <w:ins w:id="87" w:author="Microsoft Office User" w:date="2018-10-22T10:34:00Z">
        <w:r w:rsidR="00FC2D70">
          <w:rPr>
            <w:rFonts w:ascii="Arial" w:eastAsia="Times New Roman" w:hAnsi="Arial" w:cs="Arial"/>
            <w:color w:val="FF0000"/>
            <w:sz w:val="22"/>
            <w:szCs w:val="22"/>
            <w:lang w:val="en-CA"/>
          </w:rPr>
          <w:t xml:space="preserve"> (d)</w:t>
        </w:r>
      </w:ins>
      <w:r w:rsidRPr="004717BE">
        <w:rPr>
          <w:rFonts w:ascii="Arial" w:eastAsia="Times New Roman" w:hAnsi="Arial" w:cs="Arial"/>
          <w:color w:val="FF0000"/>
          <w:sz w:val="22"/>
          <w:szCs w:val="22"/>
          <w:lang w:val="en-CA"/>
        </w:rPr>
        <w:t xml:space="preserve"> changes. Indeed, equation A1 is solvable for any combination of </w:t>
      </w:r>
      <w:r w:rsidRPr="004717BE">
        <w:rPr>
          <w:rFonts w:ascii="Arial" w:eastAsia="Times New Roman" w:hAnsi="Arial" w:cs="Arial"/>
          <w:i/>
          <w:color w:val="FF0000"/>
          <w:sz w:val="22"/>
          <w:szCs w:val="22"/>
          <w:lang w:val="en-CA"/>
        </w:rPr>
        <w:t>d</w:t>
      </w:r>
      <w:r w:rsidRPr="004717BE">
        <w:rPr>
          <w:rFonts w:ascii="Arial" w:eastAsia="Times New Roman" w:hAnsi="Arial" w:cs="Arial"/>
          <w:color w:val="FF0000"/>
          <w:sz w:val="22"/>
          <w:szCs w:val="22"/>
          <w:lang w:val="en-CA"/>
        </w:rPr>
        <w:t xml:space="preserve"> and </w:t>
      </w:r>
      <w:r w:rsidRPr="004717BE">
        <w:rPr>
          <w:rFonts w:ascii="Arial" w:eastAsia="Times New Roman" w:hAnsi="Arial" w:cs="Arial"/>
          <w:i/>
          <w:color w:val="FF0000"/>
          <w:sz w:val="22"/>
          <w:szCs w:val="22"/>
          <w:lang w:val="en-CA"/>
        </w:rPr>
        <w:t>θ</w:t>
      </w:r>
      <w:r w:rsidRPr="004717BE">
        <w:rPr>
          <w:rFonts w:ascii="Arial" w:eastAsia="Times New Roman" w:hAnsi="Arial" w:cs="Arial"/>
          <w:color w:val="FF0000"/>
          <w:sz w:val="22"/>
          <w:szCs w:val="22"/>
          <w:lang w:val="en-CA"/>
        </w:rPr>
        <w:t>. In the supplementary material (Fig. SX) we show how genetic parallelism is expected to decrease for populations undergoing parallel evolution (</w:t>
      </w:r>
      <w:r w:rsidRPr="004717BE">
        <w:rPr>
          <w:rFonts w:ascii="Arial" w:eastAsia="Times New Roman" w:hAnsi="Arial" w:cs="Arial"/>
          <w:i/>
          <w:color w:val="FF0000"/>
          <w:sz w:val="22"/>
          <w:szCs w:val="22"/>
          <w:lang w:val="en-CA"/>
        </w:rPr>
        <w:t>θ</w:t>
      </w:r>
      <w:r w:rsidRPr="004717BE">
        <w:rPr>
          <w:rFonts w:ascii="Arial" w:eastAsia="Times New Roman" w:hAnsi="Arial" w:cs="Arial"/>
          <w:color w:val="FF0000"/>
          <w:sz w:val="22"/>
          <w:szCs w:val="22"/>
          <w:lang w:val="en-CA"/>
        </w:rPr>
        <w:t xml:space="preserve"> = 0°) but with different degrees of adaptive divergence </w:t>
      </w:r>
      <w:r w:rsidRPr="008A5E82">
        <w:rPr>
          <w:rFonts w:ascii="Arial" w:eastAsia="Times New Roman" w:hAnsi="Arial" w:cs="Arial"/>
          <w:color w:val="FF0000"/>
          <w:sz w:val="22"/>
          <w:szCs w:val="22"/>
          <w:lang w:val="en-CA"/>
        </w:rPr>
        <w:t xml:space="preserve">(i.e., varying </w:t>
      </w:r>
      <w:r w:rsidRPr="008A5E82">
        <w:rPr>
          <w:rFonts w:ascii="Arial" w:eastAsia="Times New Roman" w:hAnsi="Arial" w:cs="Arial"/>
          <w:i/>
          <w:color w:val="FF0000"/>
          <w:sz w:val="22"/>
          <w:szCs w:val="22"/>
          <w:lang w:val="en-CA"/>
        </w:rPr>
        <w:t>d</w:t>
      </w:r>
      <w:r w:rsidRPr="008A5E82">
        <w:rPr>
          <w:rFonts w:ascii="Arial" w:eastAsia="Times New Roman" w:hAnsi="Arial" w:cs="Arial"/>
          <w:color w:val="FF0000"/>
          <w:sz w:val="22"/>
          <w:szCs w:val="22"/>
          <w:lang w:val="en-CA"/>
        </w:rPr>
        <w:t>)</w:t>
      </w:r>
      <w:r w:rsidRPr="004717BE">
        <w:rPr>
          <w:rFonts w:ascii="Arial" w:eastAsia="Times New Roman" w:hAnsi="Arial" w:cs="Arial"/>
          <w:color w:val="FF0000"/>
          <w:sz w:val="22"/>
          <w:szCs w:val="22"/>
          <w:lang w:val="en-CA"/>
        </w:rPr>
        <w:t xml:space="preserve">. </w:t>
      </w:r>
      <w:r w:rsidRPr="00A01B78">
        <w:rPr>
          <w:rFonts w:ascii="Arial" w:eastAsia="Times New Roman" w:hAnsi="Arial" w:cs="Arial"/>
          <w:color w:val="000000"/>
          <w:sz w:val="22"/>
          <w:szCs w:val="22"/>
          <w:lang w:val="en-CA"/>
        </w:rPr>
        <w:t>(Line</w:t>
      </w:r>
      <w:r>
        <w:rPr>
          <w:rFonts w:ascii="Arial" w:eastAsia="Times New Roman" w:hAnsi="Arial" w:cs="Arial"/>
          <w:color w:val="000000"/>
          <w:sz w:val="22"/>
          <w:szCs w:val="22"/>
          <w:lang w:val="en-CA"/>
        </w:rPr>
        <w:t>s</w:t>
      </w:r>
      <w:r w:rsidRPr="00A01B78">
        <w:rPr>
          <w:rFonts w:ascii="Arial" w:eastAsia="Times New Roman" w:hAnsi="Arial" w:cs="Arial"/>
          <w:color w:val="000000"/>
          <w:sz w:val="22"/>
          <w:szCs w:val="22"/>
          <w:lang w:val="en-CA"/>
        </w:rPr>
        <w:t xml:space="preserve"> X</w:t>
      </w:r>
      <w:r>
        <w:rPr>
          <w:rFonts w:ascii="Arial" w:eastAsia="Times New Roman" w:hAnsi="Arial" w:cs="Arial"/>
          <w:color w:val="000000"/>
          <w:sz w:val="22"/>
          <w:szCs w:val="22"/>
          <w:lang w:val="en-CA"/>
        </w:rPr>
        <w:t>X-YY</w:t>
      </w:r>
      <w:r w:rsidRPr="00A01B78">
        <w:rPr>
          <w:rFonts w:ascii="Arial" w:eastAsia="Times New Roman" w:hAnsi="Arial" w:cs="Arial"/>
          <w:color w:val="000000"/>
          <w:sz w:val="22"/>
          <w:szCs w:val="22"/>
          <w:lang w:val="en-CA"/>
        </w:rPr>
        <w:t xml:space="preserve">). </w:t>
      </w:r>
    </w:p>
    <w:p w14:paraId="7E3984BA" w14:textId="77777777" w:rsidR="00DD2DB3" w:rsidRPr="00A01B78" w:rsidRDefault="00DD2DB3" w:rsidP="00DD2DB3">
      <w:pPr>
        <w:rPr>
          <w:rFonts w:ascii="Arial" w:eastAsia="Times New Roman" w:hAnsi="Arial" w:cs="Arial"/>
          <w:i/>
          <w:color w:val="000000"/>
          <w:sz w:val="22"/>
          <w:szCs w:val="22"/>
          <w:lang w:val="en-CA"/>
        </w:rPr>
      </w:pPr>
    </w:p>
    <w:p w14:paraId="7FA5CAC7"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 xml:space="preserve">One of your main results is that when the angle of divergence is large, hybrid fitness in the parental environments is lower when parental population adapt from standing genetic variation (as compared to de novo mutations), even though segregation variance is lower for the former (352-363, 441-442, Figure 4). This is quite interesting, but I don't think your explanation for this result (358-363) is the correct one. There is no disruptive selection per se in your model (unlike implied by the mention of "fitness valley"), since fitness is assayed separately in each of the parental environments, which both include a single optimum phenotype. Instead, what happens under divergent selection (large theta, towards 180°C) is that, in addition to the segregation variance load, there is also a load caused by deviation of the mean phenotype from the optimum in the parental environment (so-called lag load, or mismatch load). The reason why this interacts with segregation variance is that, as the phenotypic variance increases, the fitness landscape (log mean fitness against mean trait) becomes broader, which reduces the lag load, for a given mismatch of the mean hybrid phenotype from the parental optimum. And </w:t>
      </w:r>
      <w:r w:rsidRPr="00A01B78">
        <w:rPr>
          <w:rFonts w:ascii="Arial" w:eastAsia="Times New Roman" w:hAnsi="Arial" w:cs="Arial"/>
          <w:i/>
          <w:color w:val="000000"/>
          <w:sz w:val="22"/>
          <w:szCs w:val="22"/>
          <w:lang w:val="en-CA"/>
        </w:rPr>
        <w:lastRenderedPageBreak/>
        <w:t>reciprocally, for a given angle (which fully determines the mean mismatch in your model) decreasing the variance load (as occurs under adaptation from standing variation) should increase the lag load. Then whether overall relative fitness of hybrids increases or decreases when adapting from standing variance depends on how the lag load compares to the variance load, which itself depends (for a given angle theta) on the divergence of parental po</w:t>
      </w:r>
      <w:r w:rsidR="00572D79" w:rsidRPr="00A01B78">
        <w:rPr>
          <w:rFonts w:ascii="Arial" w:eastAsia="Times New Roman" w:hAnsi="Arial" w:cs="Arial"/>
          <w:i/>
          <w:color w:val="000000"/>
          <w:sz w:val="22"/>
          <w:szCs w:val="22"/>
          <w:lang w:val="en-CA"/>
        </w:rPr>
        <w:t xml:space="preserve">pulations from their </w:t>
      </w:r>
      <w:r w:rsidR="00802D77" w:rsidRPr="00A01B78">
        <w:rPr>
          <w:rFonts w:ascii="Arial" w:eastAsia="Times New Roman" w:hAnsi="Arial" w:cs="Arial"/>
          <w:i/>
          <w:color w:val="000000"/>
          <w:sz w:val="22"/>
          <w:szCs w:val="22"/>
          <w:lang w:val="en-CA"/>
        </w:rPr>
        <w:t>ancestor.</w:t>
      </w:r>
      <w:r w:rsidR="00572D79" w:rsidRPr="00A01B78">
        <w:rPr>
          <w:rFonts w:ascii="Arial" w:eastAsia="Times New Roman" w:hAnsi="Arial" w:cs="Arial"/>
          <w:i/>
          <w:color w:val="000000"/>
          <w:sz w:val="22"/>
          <w:szCs w:val="22"/>
          <w:lang w:val="en-CA"/>
        </w:rPr>
        <w:br/>
      </w:r>
    </w:p>
    <w:p w14:paraId="16613433" w14:textId="77777777" w:rsidR="00DD2DB3" w:rsidRPr="00A01B78" w:rsidRDefault="00DD2DB3" w:rsidP="00572D79">
      <w:pPr>
        <w:pStyle w:val="ListParagraph"/>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An important consequence with respect to your conclusions is that statements like: “reduced segregation variance […] reduces mean hybrid fitness under divergent selection” (441-442) is probably not always true. Whether this holds depends on the width of the fitness peak and the distance of the mean hybrid phenotype to the optimum. I think your statement only holds when the deviation of the mean hybrid phenotype from the parental optimum is larger than 1/sqrt(s), i.e. the width of the fitness peak. This can be proved using a well-known result (going back at least to Lande 1976) for models of Gaussian stabilizing selection, namely that the effective strength of stabilizing selection on the mean phenotype is, using your notation, s'= 1/(1/s + P), where P is the phenotypic variance. Note that s' is a decreasing function of P, so increasing the phenotypic variance reduces the fitness cost of maladaptation of the mean phenotype (but increases the variance load). The lag load is then easily computed using s' and the deviation of the mean hybrid phenotype from the optimum (in the parental environment), which is just half the final phenotypic divergence between parental populations. Note also that in the context of your model, for a given angle this divergence between parental populations depends on their divergence from their ancestor (radius of the sphere). So in summary, there should be a condition on the radius of the sphere relative to the strength of selection s, which determines whether the fitness of hybrids is higher or lower when adapting from standing variation.</w:t>
      </w:r>
      <w:r w:rsidR="00572D79" w:rsidRPr="00A01B78">
        <w:rPr>
          <w:rFonts w:ascii="Arial" w:eastAsia="Times New Roman" w:hAnsi="Arial" w:cs="Arial"/>
          <w:i/>
          <w:color w:val="000000"/>
          <w:sz w:val="22"/>
          <w:szCs w:val="22"/>
          <w:lang w:val="en-CA"/>
        </w:rPr>
        <w:br/>
      </w:r>
    </w:p>
    <w:p w14:paraId="2A1C3E67" w14:textId="77777777" w:rsidR="00DD2DB3" w:rsidRPr="00A01B78" w:rsidRDefault="00DD2DB3" w:rsidP="00572D79">
      <w:pPr>
        <w:pStyle w:val="ListParagraph"/>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Lastly on this issue, I think it would be more satisfying in terms of explanation to partition these two components of hybrid fitness (lag load and variance load), as only the former is strictly caused by segregation variance (constant across environments, and thus described as intrinsic load in Chevin et al 2014), while the latter is caused by environment-specific deviations of the mean phenotype from the optimum (extrinsic load). It is an interesting point that segregation variance also modulates the extrinsic effect of mean deviations from the optimum (as explained above), but I would find the analysis of the process much more illuminating if these two components were partitioned. </w:t>
      </w:r>
    </w:p>
    <w:p w14:paraId="1892BFE6" w14:textId="77777777" w:rsidR="00DD2DB3" w:rsidRPr="00A01B78" w:rsidRDefault="00DD2DB3" w:rsidP="00DD2DB3">
      <w:pPr>
        <w:rPr>
          <w:rFonts w:ascii="Arial" w:eastAsia="Times New Roman" w:hAnsi="Arial" w:cs="Arial"/>
          <w:i/>
          <w:color w:val="000000"/>
          <w:sz w:val="22"/>
          <w:szCs w:val="22"/>
          <w:lang w:val="en-CA"/>
        </w:rPr>
      </w:pPr>
    </w:p>
    <w:p w14:paraId="50D8A329" w14:textId="6D0B237A" w:rsidR="009B21B1" w:rsidRPr="00A01B78" w:rsidRDefault="009B21B1" w:rsidP="00D620A5">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thank the reviewer for this detailed explanation and we have made some changes in response. First </w:t>
      </w:r>
      <w:commentRangeStart w:id="88"/>
      <w:r w:rsidR="00EF5A30">
        <w:rPr>
          <w:rFonts w:ascii="Arial" w:eastAsia="Times New Roman" w:hAnsi="Arial" w:cs="Arial"/>
          <w:color w:val="000000"/>
          <w:sz w:val="22"/>
          <w:szCs w:val="22"/>
          <w:lang w:val="en-CA"/>
        </w:rPr>
        <w:t>respectfully disagree</w:t>
      </w:r>
      <w:r w:rsidRPr="00A01B78">
        <w:rPr>
          <w:rFonts w:ascii="Arial" w:eastAsia="Times New Roman" w:hAnsi="Arial" w:cs="Arial"/>
          <w:color w:val="000000"/>
          <w:sz w:val="22"/>
          <w:szCs w:val="22"/>
          <w:lang w:val="en-CA"/>
        </w:rPr>
        <w:t xml:space="preserve"> that the explanation of a ‘fitness valley’ is misplaced. </w:t>
      </w:r>
      <w:commentRangeEnd w:id="88"/>
      <w:r w:rsidR="00D620A5">
        <w:rPr>
          <w:rStyle w:val="CommentReference"/>
        </w:rPr>
        <w:commentReference w:id="88"/>
      </w:r>
      <w:r w:rsidRPr="00A01B78">
        <w:rPr>
          <w:rFonts w:ascii="Arial" w:eastAsia="Times New Roman" w:hAnsi="Arial" w:cs="Arial"/>
          <w:color w:val="000000"/>
          <w:sz w:val="22"/>
          <w:szCs w:val="22"/>
          <w:lang w:val="en-CA"/>
        </w:rPr>
        <w:t xml:space="preserve">Imagine </w:t>
      </w:r>
      <w:ins w:id="89" w:author="Microsoft Office User" w:date="2018-10-22T10:39:00Z">
        <w:r w:rsidR="00D620A5">
          <w:rPr>
            <w:rFonts w:ascii="Arial" w:eastAsia="Times New Roman" w:hAnsi="Arial" w:cs="Arial"/>
            <w:color w:val="000000"/>
            <w:sz w:val="22"/>
            <w:szCs w:val="22"/>
            <w:lang w:val="en-CA"/>
          </w:rPr>
          <w:t xml:space="preserve">two sympatric </w:t>
        </w:r>
      </w:ins>
      <w:r w:rsidRPr="00A01B78">
        <w:rPr>
          <w:rFonts w:ascii="Arial" w:eastAsia="Times New Roman" w:hAnsi="Arial" w:cs="Arial"/>
          <w:color w:val="000000"/>
          <w:sz w:val="22"/>
          <w:szCs w:val="22"/>
          <w:lang w:val="en-CA"/>
        </w:rPr>
        <w:t>beetle populations that specialize on willow or birch</w:t>
      </w:r>
      <w:ins w:id="90" w:author="Microsoft Office User" w:date="2018-10-22T10:39:00Z">
        <w:r w:rsidR="00D620A5">
          <w:rPr>
            <w:rFonts w:ascii="Arial" w:eastAsia="Times New Roman" w:hAnsi="Arial" w:cs="Arial"/>
            <w:color w:val="000000"/>
            <w:sz w:val="22"/>
            <w:szCs w:val="22"/>
            <w:lang w:val="en-CA"/>
          </w:rPr>
          <w:t>, respectively</w:t>
        </w:r>
      </w:ins>
      <w:r w:rsidRPr="00A01B78">
        <w:rPr>
          <w:rFonts w:ascii="Arial" w:eastAsia="Times New Roman" w:hAnsi="Arial" w:cs="Arial"/>
          <w:color w:val="000000"/>
          <w:sz w:val="22"/>
          <w:szCs w:val="22"/>
          <w:lang w:val="en-CA"/>
        </w:rPr>
        <w:t xml:space="preserve">. Hybrids may not be able to perform well on either. </w:t>
      </w:r>
      <w:del w:id="91" w:author="Microsoft Office User" w:date="2018-10-22T10:40:00Z">
        <w:r w:rsidRPr="00A01B78" w:rsidDel="00D620A5">
          <w:rPr>
            <w:rFonts w:ascii="Arial" w:eastAsia="Times New Roman" w:hAnsi="Arial" w:cs="Arial"/>
            <w:color w:val="000000"/>
            <w:sz w:val="22"/>
            <w:szCs w:val="22"/>
            <w:lang w:val="en-CA"/>
          </w:rPr>
          <w:delText>Although though a hybrid cannot exist in both environments simultaneously, it is still in an area of phenotype space that is lower than parents.</w:delText>
        </w:r>
        <w:r w:rsidR="00EF5A30" w:rsidDel="00D620A5">
          <w:rPr>
            <w:rFonts w:ascii="Arial" w:eastAsia="Times New Roman" w:hAnsi="Arial" w:cs="Arial"/>
            <w:color w:val="000000"/>
            <w:sz w:val="22"/>
            <w:szCs w:val="22"/>
            <w:lang w:val="en-CA"/>
          </w:rPr>
          <w:delText xml:space="preserve"> </w:delText>
        </w:r>
      </w:del>
      <w:ins w:id="92" w:author="Microsoft Office User" w:date="2018-10-22T10:40:00Z">
        <w:r w:rsidR="00D620A5">
          <w:rPr>
            <w:rFonts w:ascii="Arial" w:eastAsia="Times New Roman" w:hAnsi="Arial" w:cs="Arial"/>
            <w:color w:val="000000"/>
            <w:sz w:val="22"/>
            <w:szCs w:val="22"/>
            <w:lang w:val="en-CA"/>
          </w:rPr>
          <w:t xml:space="preserve">Thus even if individuals can choose which environment (tree) to reside in, </w:t>
        </w:r>
      </w:ins>
      <w:ins w:id="93" w:author="Microsoft Office User" w:date="2018-10-22T10:41:00Z">
        <w:r w:rsidR="00D620A5">
          <w:rPr>
            <w:rFonts w:ascii="Arial" w:eastAsia="Times New Roman" w:hAnsi="Arial" w:cs="Arial"/>
            <w:color w:val="000000"/>
            <w:sz w:val="22"/>
            <w:szCs w:val="22"/>
            <w:lang w:val="en-CA"/>
          </w:rPr>
          <w:t>hybrids</w:t>
        </w:r>
      </w:ins>
      <w:ins w:id="94" w:author="Microsoft Office User" w:date="2018-10-22T10:40:00Z">
        <w:r w:rsidR="00D620A5">
          <w:rPr>
            <w:rFonts w:ascii="Arial" w:eastAsia="Times New Roman" w:hAnsi="Arial" w:cs="Arial"/>
            <w:color w:val="000000"/>
            <w:sz w:val="22"/>
            <w:szCs w:val="22"/>
            <w:lang w:val="en-CA"/>
          </w:rPr>
          <w:t xml:space="preserve"> may have lower </w:t>
        </w:r>
      </w:ins>
      <w:ins w:id="95" w:author="Microsoft Office User" w:date="2018-10-22T10:41:00Z">
        <w:r w:rsidR="00D620A5">
          <w:rPr>
            <w:rFonts w:ascii="Arial" w:eastAsia="Times New Roman" w:hAnsi="Arial" w:cs="Arial"/>
            <w:color w:val="000000"/>
            <w:sz w:val="22"/>
            <w:szCs w:val="22"/>
            <w:lang w:val="en-CA"/>
          </w:rPr>
          <w:t xml:space="preserve">mean </w:t>
        </w:r>
      </w:ins>
      <w:ins w:id="96" w:author="Microsoft Office User" w:date="2018-10-22T10:40:00Z">
        <w:r w:rsidR="00D620A5">
          <w:rPr>
            <w:rFonts w:ascii="Arial" w:eastAsia="Times New Roman" w:hAnsi="Arial" w:cs="Arial"/>
            <w:color w:val="000000"/>
            <w:sz w:val="22"/>
            <w:szCs w:val="22"/>
            <w:lang w:val="en-CA"/>
          </w:rPr>
          <w:t xml:space="preserve">fitness than either </w:t>
        </w:r>
      </w:ins>
      <w:ins w:id="97" w:author="Microsoft Office User" w:date="2018-10-22T10:41:00Z">
        <w:r w:rsidR="00D620A5">
          <w:rPr>
            <w:rFonts w:ascii="Arial" w:eastAsia="Times New Roman" w:hAnsi="Arial" w:cs="Arial"/>
            <w:color w:val="000000"/>
            <w:sz w:val="22"/>
            <w:szCs w:val="22"/>
            <w:lang w:val="en-CA"/>
          </w:rPr>
          <w:t>parent.</w:t>
        </w:r>
      </w:ins>
    </w:p>
    <w:p w14:paraId="21F8361C" w14:textId="77777777" w:rsidR="009B21B1" w:rsidRPr="00A01B78" w:rsidRDefault="009B21B1" w:rsidP="00DD2DB3">
      <w:pPr>
        <w:rPr>
          <w:rFonts w:ascii="Arial" w:eastAsia="Times New Roman" w:hAnsi="Arial" w:cs="Arial"/>
          <w:color w:val="000000"/>
          <w:sz w:val="22"/>
          <w:szCs w:val="22"/>
          <w:lang w:val="en-CA"/>
        </w:rPr>
      </w:pPr>
    </w:p>
    <w:p w14:paraId="4A409E52" w14:textId="3700DCF1" w:rsidR="009B21B1" w:rsidRPr="00A01B78" w:rsidRDefault="009B21B1" w:rsidP="00956D71">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also </w:t>
      </w:r>
      <w:r w:rsidR="008C0D21" w:rsidRPr="00A01B78">
        <w:rPr>
          <w:rFonts w:ascii="Arial" w:eastAsia="Times New Roman" w:hAnsi="Arial" w:cs="Arial"/>
          <w:color w:val="000000"/>
          <w:sz w:val="22"/>
          <w:szCs w:val="22"/>
          <w:lang w:val="en-CA"/>
        </w:rPr>
        <w:t xml:space="preserve">think it’s important to emphasize that </w:t>
      </w:r>
      <w:r w:rsidRPr="00A01B78">
        <w:rPr>
          <w:rFonts w:ascii="Arial" w:eastAsia="Times New Roman" w:hAnsi="Arial" w:cs="Arial"/>
          <w:color w:val="000000"/>
          <w:sz w:val="22"/>
          <w:szCs w:val="22"/>
          <w:lang w:val="en-CA"/>
        </w:rPr>
        <w:t xml:space="preserve">‘variance load’ in the strictest </w:t>
      </w:r>
      <w:r w:rsidR="00F94D52" w:rsidRPr="00A01B78">
        <w:rPr>
          <w:rFonts w:ascii="Arial" w:eastAsia="Times New Roman" w:hAnsi="Arial" w:cs="Arial"/>
          <w:color w:val="000000"/>
          <w:sz w:val="22"/>
          <w:szCs w:val="22"/>
          <w:lang w:val="en-CA"/>
        </w:rPr>
        <w:t>sense</w:t>
      </w:r>
      <w:r w:rsidRPr="00A01B78">
        <w:rPr>
          <w:rFonts w:ascii="Arial" w:eastAsia="Times New Roman" w:hAnsi="Arial" w:cs="Arial"/>
          <w:color w:val="000000"/>
          <w:sz w:val="22"/>
          <w:szCs w:val="22"/>
          <w:lang w:val="en-CA"/>
        </w:rPr>
        <w:t xml:space="preserve"> </w:t>
      </w:r>
      <w:r w:rsidR="008C0D21" w:rsidRPr="00A01B78">
        <w:rPr>
          <w:rFonts w:ascii="Arial" w:eastAsia="Times New Roman" w:hAnsi="Arial" w:cs="Arial"/>
          <w:color w:val="000000"/>
          <w:sz w:val="22"/>
          <w:szCs w:val="22"/>
          <w:lang w:val="en-CA"/>
        </w:rPr>
        <w:t>does not always exist</w:t>
      </w:r>
      <w:r w:rsidRPr="00A01B78">
        <w:rPr>
          <w:rFonts w:ascii="Arial" w:eastAsia="Times New Roman" w:hAnsi="Arial" w:cs="Arial"/>
          <w:color w:val="000000"/>
          <w:sz w:val="22"/>
          <w:szCs w:val="22"/>
          <w:lang w:val="en-CA"/>
        </w:rPr>
        <w:t xml:space="preserve"> in our model. Variance load does exist when the hybrid population is on the optimum and there is therefore no lag load. </w:t>
      </w:r>
      <w:r w:rsidR="008C0D21" w:rsidRPr="00A01B78">
        <w:rPr>
          <w:rFonts w:ascii="Arial" w:eastAsia="Times New Roman" w:hAnsi="Arial" w:cs="Arial"/>
          <w:color w:val="000000"/>
          <w:sz w:val="22"/>
          <w:szCs w:val="22"/>
          <w:lang w:val="en-CA"/>
        </w:rPr>
        <w:t xml:space="preserve">Therefore any and all variance is ‘load’. However, under divergent selection </w:t>
      </w:r>
      <w:r w:rsidR="00726863" w:rsidRPr="00A01B78">
        <w:rPr>
          <w:rFonts w:ascii="Arial" w:eastAsia="Times New Roman" w:hAnsi="Arial" w:cs="Arial"/>
          <w:color w:val="000000"/>
          <w:sz w:val="22"/>
          <w:szCs w:val="22"/>
          <w:lang w:val="en-CA"/>
        </w:rPr>
        <w:t>(actually any angle other than 0°)</w:t>
      </w:r>
      <w:ins w:id="98" w:author="Microsoft Office User" w:date="2018-10-22T10:42:00Z">
        <w:r w:rsidR="00956D71">
          <w:rPr>
            <w:rFonts w:ascii="Arial" w:eastAsia="Times New Roman" w:hAnsi="Arial" w:cs="Arial"/>
            <w:color w:val="000000"/>
            <w:sz w:val="22"/>
            <w:szCs w:val="22"/>
            <w:lang w:val="en-CA"/>
          </w:rPr>
          <w:t>,</w:t>
        </w:r>
      </w:ins>
      <w:r w:rsidR="00726863" w:rsidRPr="00A01B78">
        <w:rPr>
          <w:rFonts w:ascii="Arial" w:eastAsia="Times New Roman" w:hAnsi="Arial" w:cs="Arial"/>
          <w:color w:val="000000"/>
          <w:sz w:val="22"/>
          <w:szCs w:val="22"/>
          <w:lang w:val="en-CA"/>
        </w:rPr>
        <w:t xml:space="preserve"> as the reviewer accurately notes</w:t>
      </w:r>
      <w:ins w:id="99" w:author="Microsoft Office User" w:date="2018-10-22T10:42:00Z">
        <w:r w:rsidR="00956D71">
          <w:rPr>
            <w:rFonts w:ascii="Arial" w:eastAsia="Times New Roman" w:hAnsi="Arial" w:cs="Arial"/>
            <w:color w:val="000000"/>
            <w:sz w:val="22"/>
            <w:szCs w:val="22"/>
            <w:lang w:val="en-CA"/>
          </w:rPr>
          <w:t>,</w:t>
        </w:r>
      </w:ins>
      <w:r w:rsidR="00726863" w:rsidRPr="00A01B78">
        <w:rPr>
          <w:rFonts w:ascii="Arial" w:eastAsia="Times New Roman" w:hAnsi="Arial" w:cs="Arial"/>
          <w:color w:val="000000"/>
          <w:sz w:val="22"/>
          <w:szCs w:val="22"/>
          <w:lang w:val="en-CA"/>
        </w:rPr>
        <w:t xml:space="preserve"> whether segregation variance is beneficial</w:t>
      </w:r>
      <w:ins w:id="100" w:author="Microsoft Office User" w:date="2018-10-22T10:42:00Z">
        <w:r w:rsidR="00956D71">
          <w:rPr>
            <w:rFonts w:ascii="Arial" w:eastAsia="Times New Roman" w:hAnsi="Arial" w:cs="Arial"/>
            <w:color w:val="000000"/>
            <w:sz w:val="22"/>
            <w:szCs w:val="22"/>
            <w:lang w:val="en-CA"/>
          </w:rPr>
          <w:t xml:space="preserve"> or a ‘load’</w:t>
        </w:r>
      </w:ins>
      <w:r w:rsidR="00726863" w:rsidRPr="00A01B78">
        <w:rPr>
          <w:rFonts w:ascii="Arial" w:eastAsia="Times New Roman" w:hAnsi="Arial" w:cs="Arial"/>
          <w:color w:val="000000"/>
          <w:sz w:val="22"/>
          <w:szCs w:val="22"/>
          <w:lang w:val="en-CA"/>
        </w:rPr>
        <w:t xml:space="preserve"> </w:t>
      </w:r>
      <w:del w:id="101" w:author="Microsoft Office User" w:date="2018-10-22T10:42:00Z">
        <w:r w:rsidR="00726863" w:rsidRPr="00A01B78" w:rsidDel="00956D71">
          <w:rPr>
            <w:rFonts w:ascii="Arial" w:eastAsia="Times New Roman" w:hAnsi="Arial" w:cs="Arial"/>
            <w:color w:val="000000"/>
            <w:sz w:val="22"/>
            <w:szCs w:val="22"/>
            <w:lang w:val="en-CA"/>
          </w:rPr>
          <w:delText xml:space="preserve">greatly </w:delText>
        </w:r>
      </w:del>
      <w:r w:rsidR="00726863" w:rsidRPr="00A01B78">
        <w:rPr>
          <w:rFonts w:ascii="Arial" w:eastAsia="Times New Roman" w:hAnsi="Arial" w:cs="Arial"/>
          <w:color w:val="000000"/>
          <w:sz w:val="22"/>
          <w:szCs w:val="22"/>
          <w:lang w:val="en-CA"/>
        </w:rPr>
        <w:t xml:space="preserve">depends on </w:t>
      </w:r>
      <w:ins w:id="102" w:author="Microsoft Office User" w:date="2018-10-22T10:42:00Z">
        <w:r w:rsidR="00956D71">
          <w:rPr>
            <w:rFonts w:ascii="Arial" w:eastAsia="Times New Roman" w:hAnsi="Arial" w:cs="Arial"/>
            <w:color w:val="000000"/>
            <w:sz w:val="22"/>
            <w:szCs w:val="22"/>
            <w:lang w:val="en-CA"/>
          </w:rPr>
          <w:t xml:space="preserve">the amount of </w:t>
        </w:r>
      </w:ins>
      <w:r w:rsidR="00726863" w:rsidRPr="00A01B78">
        <w:rPr>
          <w:rFonts w:ascii="Arial" w:eastAsia="Times New Roman" w:hAnsi="Arial" w:cs="Arial"/>
          <w:color w:val="000000"/>
          <w:sz w:val="22"/>
          <w:szCs w:val="22"/>
          <w:lang w:val="en-CA"/>
        </w:rPr>
        <w:t>segregation variance.</w:t>
      </w:r>
    </w:p>
    <w:p w14:paraId="1472B94A" w14:textId="13F206B3" w:rsidR="00726863" w:rsidRDefault="00726863" w:rsidP="00DD2DB3">
      <w:pPr>
        <w:rPr>
          <w:rFonts w:ascii="Arial" w:eastAsia="Times New Roman" w:hAnsi="Arial" w:cs="Arial"/>
          <w:color w:val="000000"/>
          <w:sz w:val="22"/>
          <w:szCs w:val="22"/>
          <w:lang w:val="en-CA"/>
        </w:rPr>
      </w:pPr>
    </w:p>
    <w:p w14:paraId="0D7D6D86" w14:textId="46FEC1FE" w:rsidR="00866816" w:rsidRPr="00866816" w:rsidRDefault="00866816" w:rsidP="00956D71">
      <w:pPr>
        <w:rPr>
          <w:rFonts w:ascii="Arial" w:eastAsia="Times New Roman" w:hAnsi="Arial" w:cs="Arial"/>
          <w:color w:val="000000"/>
          <w:sz w:val="22"/>
          <w:szCs w:val="22"/>
          <w:lang w:val="en-CA"/>
        </w:rPr>
      </w:pPr>
      <w:r>
        <w:rPr>
          <w:rFonts w:ascii="Arial" w:eastAsia="Times New Roman" w:hAnsi="Arial" w:cs="Arial"/>
          <w:color w:val="000000"/>
          <w:sz w:val="22"/>
          <w:szCs w:val="22"/>
          <w:lang w:val="en-CA"/>
        </w:rPr>
        <w:lastRenderedPageBreak/>
        <w:t>Our new simulation</w:t>
      </w:r>
      <w:ins w:id="103" w:author="Microsoft Office User" w:date="2018-10-22T10:42:00Z">
        <w:r w:rsidR="00956D71">
          <w:rPr>
            <w:rFonts w:ascii="Arial" w:eastAsia="Times New Roman" w:hAnsi="Arial" w:cs="Arial"/>
            <w:color w:val="000000"/>
            <w:sz w:val="22"/>
            <w:szCs w:val="22"/>
            <w:lang w:val="en-CA"/>
          </w:rPr>
          <w:t>s</w:t>
        </w:r>
      </w:ins>
      <w:r>
        <w:rPr>
          <w:rFonts w:ascii="Arial" w:eastAsia="Times New Roman" w:hAnsi="Arial" w:cs="Arial"/>
          <w:color w:val="000000"/>
          <w:sz w:val="22"/>
          <w:szCs w:val="22"/>
          <w:lang w:val="en-CA"/>
        </w:rPr>
        <w:t xml:space="preserve"> occur under conditions that allow us to evaluate the reviewer’s suggestion that segregation variance </w:t>
      </w:r>
      <w:r w:rsidR="00065DE9">
        <w:rPr>
          <w:rFonts w:ascii="Arial" w:eastAsia="Times New Roman" w:hAnsi="Arial" w:cs="Arial"/>
          <w:color w:val="000000"/>
          <w:sz w:val="22"/>
          <w:szCs w:val="22"/>
          <w:lang w:val="en-CA"/>
        </w:rPr>
        <w:t>improves</w:t>
      </w:r>
      <w:r>
        <w:rPr>
          <w:rFonts w:ascii="Arial" w:eastAsia="Times New Roman" w:hAnsi="Arial" w:cs="Arial"/>
          <w:color w:val="000000"/>
          <w:sz w:val="22"/>
          <w:szCs w:val="22"/>
          <w:lang w:val="en-CA"/>
        </w:rPr>
        <w:t xml:space="preserve"> mean fitness </w:t>
      </w:r>
      <w:r w:rsidR="00065DE9">
        <w:rPr>
          <w:rFonts w:ascii="Arial" w:eastAsia="Times New Roman" w:hAnsi="Arial" w:cs="Arial"/>
          <w:color w:val="000000"/>
          <w:sz w:val="22"/>
          <w:szCs w:val="22"/>
          <w:lang w:val="en-CA"/>
        </w:rPr>
        <w:t>under divergent selection only</w:t>
      </w:r>
      <w:r>
        <w:rPr>
          <w:rFonts w:ascii="Arial" w:eastAsia="Times New Roman" w:hAnsi="Arial" w:cs="Arial"/>
          <w:color w:val="000000"/>
          <w:sz w:val="22"/>
          <w:szCs w:val="22"/>
          <w:lang w:val="en-CA"/>
        </w:rPr>
        <w:t xml:space="preserve"> </w:t>
      </w:r>
      <w:commentRangeStart w:id="104"/>
      <w:r>
        <w:rPr>
          <w:rFonts w:ascii="Arial" w:eastAsia="Times New Roman" w:hAnsi="Arial" w:cs="Arial"/>
          <w:color w:val="000000"/>
          <w:sz w:val="22"/>
          <w:szCs w:val="22"/>
          <w:lang w:val="en-CA"/>
        </w:rPr>
        <w:t xml:space="preserve">when </w:t>
      </w:r>
      <w:r>
        <w:rPr>
          <w:rFonts w:ascii="Arial" w:eastAsia="Times New Roman" w:hAnsi="Arial" w:cs="Arial"/>
          <w:i/>
          <w:color w:val="000000"/>
          <w:sz w:val="22"/>
          <w:szCs w:val="22"/>
          <w:lang w:val="en-CA"/>
        </w:rPr>
        <w:t xml:space="preserve">d </w:t>
      </w:r>
      <w:r>
        <w:rPr>
          <w:rFonts w:ascii="Arial" w:eastAsia="Times New Roman" w:hAnsi="Arial" w:cs="Arial"/>
          <w:color w:val="000000"/>
          <w:sz w:val="22"/>
          <w:szCs w:val="22"/>
          <w:lang w:val="en-CA"/>
        </w:rPr>
        <w:t>&gt; 1/sqrt(</w:t>
      </w:r>
      <w:r>
        <w:rPr>
          <w:rFonts w:ascii="Arial" w:eastAsia="Times New Roman" w:hAnsi="Arial" w:cs="Arial"/>
          <w:i/>
          <w:color w:val="000000"/>
          <w:sz w:val="22"/>
          <w:szCs w:val="22"/>
          <w:lang w:val="en-CA"/>
        </w:rPr>
        <w:t>s</w:t>
      </w:r>
      <w:r>
        <w:rPr>
          <w:rFonts w:ascii="Arial" w:eastAsia="Times New Roman" w:hAnsi="Arial" w:cs="Arial"/>
          <w:color w:val="000000"/>
          <w:sz w:val="22"/>
          <w:szCs w:val="22"/>
          <w:lang w:val="en-CA"/>
        </w:rPr>
        <w:t xml:space="preserve">). Holding </w:t>
      </w:r>
      <w:r>
        <w:rPr>
          <w:rFonts w:ascii="Arial" w:eastAsia="Times New Roman" w:hAnsi="Arial" w:cs="Arial"/>
          <w:i/>
          <w:color w:val="000000"/>
          <w:sz w:val="22"/>
          <w:szCs w:val="22"/>
          <w:lang w:val="en-CA"/>
        </w:rPr>
        <w:t>d</w:t>
      </w:r>
      <w:r>
        <w:rPr>
          <w:rFonts w:ascii="Arial" w:eastAsia="Times New Roman" w:hAnsi="Arial" w:cs="Arial"/>
          <w:color w:val="000000"/>
          <w:sz w:val="22"/>
          <w:szCs w:val="22"/>
          <w:lang w:val="en-CA"/>
        </w:rPr>
        <w:t xml:space="preserve"> at 1, we use an </w:t>
      </w:r>
      <w:r>
        <w:rPr>
          <w:rFonts w:ascii="Arial" w:eastAsia="Times New Roman" w:hAnsi="Arial" w:cs="Arial"/>
          <w:i/>
          <w:color w:val="000000"/>
          <w:sz w:val="22"/>
          <w:szCs w:val="22"/>
          <w:lang w:val="en-CA"/>
        </w:rPr>
        <w:t>s</w:t>
      </w:r>
      <w:ins w:id="105" w:author="Microsoft Office User" w:date="2018-10-22T10:43:00Z">
        <w:r w:rsidR="00956D71">
          <w:rPr>
            <w:rFonts w:ascii="Arial" w:eastAsia="Times New Roman" w:hAnsi="Arial" w:cs="Arial"/>
            <w:i/>
            <w:color w:val="000000"/>
            <w:sz w:val="22"/>
            <w:szCs w:val="22"/>
            <w:lang w:val="en-CA"/>
          </w:rPr>
          <w:t xml:space="preserve"> of</w:t>
        </w:r>
      </w:ins>
      <w:r>
        <w:rPr>
          <w:rFonts w:ascii="Arial" w:eastAsia="Times New Roman" w:hAnsi="Arial" w:cs="Arial"/>
          <w:color w:val="000000"/>
          <w:sz w:val="22"/>
          <w:szCs w:val="22"/>
          <w:lang w:val="en-CA"/>
        </w:rPr>
        <w:t xml:space="preserve"> 0.1, 1, and 10 which gives </w:t>
      </w:r>
      <w:r>
        <w:rPr>
          <w:rFonts w:ascii="Arial" w:eastAsia="Times New Roman" w:hAnsi="Arial" w:cs="Arial"/>
          <w:i/>
          <w:color w:val="000000"/>
          <w:sz w:val="22"/>
          <w:szCs w:val="22"/>
          <w:lang w:val="en-CA"/>
        </w:rPr>
        <w:t>d</w:t>
      </w:r>
      <w:r>
        <w:rPr>
          <w:rFonts w:ascii="Arial" w:eastAsia="Times New Roman" w:hAnsi="Arial" w:cs="Arial"/>
          <w:color w:val="000000"/>
          <w:sz w:val="22"/>
          <w:szCs w:val="22"/>
          <w:lang w:val="en-CA"/>
        </w:rPr>
        <w:t xml:space="preserve"> </w:t>
      </w:r>
      <w:r w:rsidR="00065DE9">
        <w:rPr>
          <w:rFonts w:ascii="Arial" w:eastAsia="Times New Roman" w:hAnsi="Arial" w:cs="Arial"/>
          <w:color w:val="000000"/>
          <w:sz w:val="22"/>
          <w:szCs w:val="22"/>
          <w:lang w:val="en-CA"/>
        </w:rPr>
        <w:t>&lt;</w:t>
      </w:r>
      <w:r>
        <w:rPr>
          <w:rFonts w:ascii="Arial" w:eastAsia="Times New Roman" w:hAnsi="Arial" w:cs="Arial"/>
          <w:color w:val="000000"/>
          <w:sz w:val="22"/>
          <w:szCs w:val="22"/>
          <w:lang w:val="en-CA"/>
        </w:rPr>
        <w:t xml:space="preserve"> 1/sqrt(</w:t>
      </w:r>
      <w:r>
        <w:rPr>
          <w:rFonts w:ascii="Arial" w:eastAsia="Times New Roman" w:hAnsi="Arial" w:cs="Arial"/>
          <w:i/>
          <w:color w:val="000000"/>
          <w:sz w:val="22"/>
          <w:szCs w:val="22"/>
          <w:lang w:val="en-CA"/>
        </w:rPr>
        <w:t>s</w:t>
      </w:r>
      <w:r>
        <w:rPr>
          <w:rFonts w:ascii="Arial" w:eastAsia="Times New Roman" w:hAnsi="Arial" w:cs="Arial"/>
          <w:color w:val="000000"/>
          <w:sz w:val="22"/>
          <w:szCs w:val="22"/>
          <w:lang w:val="en-CA"/>
        </w:rPr>
        <w:t xml:space="preserve">), </w:t>
      </w:r>
      <w:r>
        <w:rPr>
          <w:rFonts w:ascii="Arial" w:eastAsia="Times New Roman" w:hAnsi="Arial" w:cs="Arial"/>
          <w:i/>
          <w:color w:val="000000"/>
          <w:sz w:val="22"/>
          <w:szCs w:val="22"/>
          <w:lang w:val="en-CA"/>
        </w:rPr>
        <w:t>d</w:t>
      </w:r>
      <w:r>
        <w:rPr>
          <w:rFonts w:ascii="Arial" w:eastAsia="Times New Roman" w:hAnsi="Arial" w:cs="Arial"/>
          <w:color w:val="000000"/>
          <w:sz w:val="22"/>
          <w:szCs w:val="22"/>
          <w:lang w:val="en-CA"/>
        </w:rPr>
        <w:t xml:space="preserve"> = 1/sqrt(</w:t>
      </w:r>
      <w:r>
        <w:rPr>
          <w:rFonts w:ascii="Arial" w:eastAsia="Times New Roman" w:hAnsi="Arial" w:cs="Arial"/>
          <w:i/>
          <w:color w:val="000000"/>
          <w:sz w:val="22"/>
          <w:szCs w:val="22"/>
          <w:lang w:val="en-CA"/>
        </w:rPr>
        <w:t>s</w:t>
      </w:r>
      <w:r>
        <w:rPr>
          <w:rFonts w:ascii="Arial" w:eastAsia="Times New Roman" w:hAnsi="Arial" w:cs="Arial"/>
          <w:color w:val="000000"/>
          <w:sz w:val="22"/>
          <w:szCs w:val="22"/>
          <w:lang w:val="en-CA"/>
        </w:rPr>
        <w:t xml:space="preserve">) and </w:t>
      </w:r>
      <w:r>
        <w:rPr>
          <w:rFonts w:ascii="Arial" w:eastAsia="Times New Roman" w:hAnsi="Arial" w:cs="Arial"/>
          <w:i/>
          <w:color w:val="000000"/>
          <w:sz w:val="22"/>
          <w:szCs w:val="22"/>
          <w:lang w:val="en-CA"/>
        </w:rPr>
        <w:t>d</w:t>
      </w:r>
      <w:r>
        <w:rPr>
          <w:rFonts w:ascii="Arial" w:eastAsia="Times New Roman" w:hAnsi="Arial" w:cs="Arial"/>
          <w:color w:val="000000"/>
          <w:sz w:val="22"/>
          <w:szCs w:val="22"/>
          <w:lang w:val="en-CA"/>
        </w:rPr>
        <w:t xml:space="preserve"> </w:t>
      </w:r>
      <w:r w:rsidR="00065DE9">
        <w:rPr>
          <w:rFonts w:ascii="Arial" w:eastAsia="Times New Roman" w:hAnsi="Arial" w:cs="Arial"/>
          <w:color w:val="000000"/>
          <w:sz w:val="22"/>
          <w:szCs w:val="22"/>
          <w:lang w:val="en-CA"/>
        </w:rPr>
        <w:t>&gt;</w:t>
      </w:r>
      <w:r>
        <w:rPr>
          <w:rFonts w:ascii="Arial" w:eastAsia="Times New Roman" w:hAnsi="Arial" w:cs="Arial"/>
          <w:color w:val="000000"/>
          <w:sz w:val="22"/>
          <w:szCs w:val="22"/>
          <w:lang w:val="en-CA"/>
        </w:rPr>
        <w:t xml:space="preserve"> 1/sqrt(</w:t>
      </w:r>
      <w:r>
        <w:rPr>
          <w:rFonts w:ascii="Arial" w:eastAsia="Times New Roman" w:hAnsi="Arial" w:cs="Arial"/>
          <w:i/>
          <w:color w:val="000000"/>
          <w:sz w:val="22"/>
          <w:szCs w:val="22"/>
          <w:lang w:val="en-CA"/>
        </w:rPr>
        <w:t>s</w:t>
      </w:r>
      <w:r>
        <w:rPr>
          <w:rFonts w:ascii="Arial" w:eastAsia="Times New Roman" w:hAnsi="Arial" w:cs="Arial"/>
          <w:color w:val="000000"/>
          <w:sz w:val="22"/>
          <w:szCs w:val="22"/>
          <w:lang w:val="en-CA"/>
        </w:rPr>
        <w:t>)</w:t>
      </w:r>
      <w:r w:rsidR="00065DE9">
        <w:rPr>
          <w:rFonts w:ascii="Arial" w:eastAsia="Times New Roman" w:hAnsi="Arial" w:cs="Arial"/>
          <w:color w:val="000000"/>
          <w:sz w:val="22"/>
          <w:szCs w:val="22"/>
          <w:lang w:val="en-CA"/>
        </w:rPr>
        <w:t>.</w:t>
      </w:r>
      <w:commentRangeEnd w:id="104"/>
      <w:r w:rsidR="00956D71">
        <w:rPr>
          <w:rStyle w:val="CommentReference"/>
        </w:rPr>
        <w:commentReference w:id="104"/>
      </w:r>
      <w:r w:rsidR="00065DE9">
        <w:rPr>
          <w:rFonts w:ascii="Arial" w:eastAsia="Times New Roman" w:hAnsi="Arial" w:cs="Arial"/>
          <w:color w:val="000000"/>
          <w:sz w:val="22"/>
          <w:szCs w:val="22"/>
          <w:lang w:val="en-CA"/>
        </w:rPr>
        <w:t xml:space="preserve"> Therefore if this holds we would expect our result to not occur under weak selection and occur most strongly under strong selection. </w:t>
      </w:r>
      <w:r w:rsidR="00065DE9" w:rsidRPr="0065741C">
        <w:rPr>
          <w:rFonts w:ascii="Arial" w:eastAsia="Times New Roman" w:hAnsi="Arial" w:cs="Arial"/>
          <w:color w:val="000000"/>
          <w:sz w:val="22"/>
          <w:szCs w:val="22"/>
          <w:highlight w:val="yellow"/>
          <w:lang w:val="en-CA"/>
        </w:rPr>
        <w:t xml:space="preserve">Our new simulations reveal that </w:t>
      </w:r>
      <w:r w:rsidR="0065741C" w:rsidRPr="0065741C">
        <w:rPr>
          <w:rFonts w:ascii="Arial" w:eastAsia="Times New Roman" w:hAnsi="Arial" w:cs="Arial"/>
          <w:color w:val="000000"/>
          <w:sz w:val="22"/>
          <w:szCs w:val="22"/>
          <w:highlight w:val="yellow"/>
          <w:lang w:val="en-CA"/>
        </w:rPr>
        <w:t>… FILL IN AFTER SIMS FINISH RUNNING</w:t>
      </w:r>
    </w:p>
    <w:p w14:paraId="528AA65D" w14:textId="22F41176" w:rsidR="00866816" w:rsidRPr="00866816" w:rsidRDefault="0065741C" w:rsidP="00866816">
      <w:pPr>
        <w:rPr>
          <w:rFonts w:ascii="Arial" w:eastAsia="Times New Roman" w:hAnsi="Arial" w:cs="Arial"/>
          <w:color w:val="000000"/>
          <w:sz w:val="22"/>
          <w:szCs w:val="22"/>
          <w:lang w:val="en-CA"/>
        </w:rPr>
      </w:pPr>
      <w:r>
        <w:rPr>
          <w:rFonts w:ascii="Arial" w:eastAsia="Times New Roman" w:hAnsi="Arial" w:cs="Arial"/>
          <w:color w:val="000000"/>
          <w:sz w:val="22"/>
          <w:szCs w:val="22"/>
          <w:lang w:val="en-CA"/>
        </w:rPr>
        <w:t xml:space="preserve"> </w:t>
      </w:r>
    </w:p>
    <w:p w14:paraId="46F7AC1C" w14:textId="5A5A3AB2" w:rsidR="00866816" w:rsidRPr="00866816" w:rsidRDefault="00866816" w:rsidP="00DD2DB3">
      <w:pPr>
        <w:rPr>
          <w:rFonts w:ascii="Arial" w:eastAsia="Times New Roman" w:hAnsi="Arial" w:cs="Arial"/>
          <w:color w:val="000000"/>
          <w:sz w:val="22"/>
          <w:szCs w:val="22"/>
          <w:lang w:val="en-CA"/>
        </w:rPr>
      </w:pPr>
    </w:p>
    <w:p w14:paraId="103B0608" w14:textId="77777777" w:rsidR="009B21B1" w:rsidRPr="00A01B78" w:rsidRDefault="009B21B1" w:rsidP="00DD2DB3">
      <w:pPr>
        <w:rPr>
          <w:rFonts w:ascii="Arial" w:eastAsia="Times New Roman" w:hAnsi="Arial" w:cs="Arial"/>
          <w:color w:val="000000"/>
          <w:sz w:val="22"/>
          <w:szCs w:val="22"/>
          <w:lang w:val="en-CA"/>
        </w:rPr>
      </w:pPr>
    </w:p>
    <w:p w14:paraId="43631295" w14:textId="29747EFB" w:rsidR="009B21B1" w:rsidRPr="00A01B78" w:rsidRDefault="00726863"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w:t>
      </w:r>
      <w:r w:rsidR="009B21B1" w:rsidRPr="00A01B78">
        <w:rPr>
          <w:rFonts w:ascii="Arial" w:eastAsia="Times New Roman" w:hAnsi="Arial" w:cs="Arial"/>
          <w:color w:val="000000"/>
          <w:sz w:val="22"/>
          <w:szCs w:val="22"/>
          <w:lang w:val="en-CA"/>
        </w:rPr>
        <w:t xml:space="preserve">ith respect to partitioning ‘lag’ load from ‘variance’ load we </w:t>
      </w:r>
      <w:r w:rsidRPr="00A01B78">
        <w:rPr>
          <w:rFonts w:ascii="Arial" w:eastAsia="Times New Roman" w:hAnsi="Arial" w:cs="Arial"/>
          <w:color w:val="000000"/>
          <w:sz w:val="22"/>
          <w:szCs w:val="22"/>
          <w:lang w:val="en-CA"/>
        </w:rPr>
        <w:t>agree with the reviewer but make one small difference: we think it would be most useful to plot the ‘lag’ load against the observed hybrid fitness, which differs from the ‘lag’ load only because of variance</w:t>
      </w:r>
      <w:ins w:id="106" w:author="Microsoft Office User" w:date="2018-10-22T10:44:00Z">
        <w:r w:rsidR="00956D71">
          <w:rPr>
            <w:rFonts w:ascii="Arial" w:eastAsia="Times New Roman" w:hAnsi="Arial" w:cs="Arial"/>
            <w:color w:val="000000"/>
            <w:sz w:val="22"/>
            <w:szCs w:val="22"/>
            <w:lang w:val="en-CA"/>
          </w:rPr>
          <w:t xml:space="preserve"> (which may or may not be a ‘load’)</w:t>
        </w:r>
      </w:ins>
      <w:r w:rsidRPr="00A01B78">
        <w:rPr>
          <w:rFonts w:ascii="Arial" w:eastAsia="Times New Roman" w:hAnsi="Arial" w:cs="Arial"/>
          <w:color w:val="000000"/>
          <w:sz w:val="22"/>
          <w:szCs w:val="22"/>
          <w:lang w:val="en-CA"/>
        </w:rPr>
        <w:t>. Accordingly, we p</w:t>
      </w:r>
      <w:r w:rsidR="009B21B1" w:rsidRPr="00A01B78">
        <w:rPr>
          <w:rFonts w:ascii="Arial" w:eastAsia="Times New Roman" w:hAnsi="Arial" w:cs="Arial"/>
          <w:color w:val="000000"/>
          <w:sz w:val="22"/>
          <w:szCs w:val="22"/>
          <w:lang w:val="en-CA"/>
        </w:rPr>
        <w:t xml:space="preserve">lot the </w:t>
      </w:r>
      <w:r w:rsidR="00C127FA">
        <w:rPr>
          <w:rFonts w:ascii="Arial" w:eastAsia="Times New Roman" w:hAnsi="Arial" w:cs="Arial"/>
          <w:color w:val="000000"/>
          <w:sz w:val="22"/>
          <w:szCs w:val="22"/>
          <w:lang w:val="en-CA"/>
        </w:rPr>
        <w:t>observed</w:t>
      </w:r>
      <w:r w:rsidR="009B21B1" w:rsidRPr="00A01B78">
        <w:rPr>
          <w:rFonts w:ascii="Arial" w:eastAsia="Times New Roman" w:hAnsi="Arial" w:cs="Arial"/>
          <w:color w:val="000000"/>
          <w:sz w:val="22"/>
          <w:szCs w:val="22"/>
          <w:lang w:val="en-CA"/>
        </w:rPr>
        <w:t xml:space="preserve"> lag load of each for the relevant conditions in Fig. 4</w:t>
      </w:r>
      <w:r w:rsidR="00C127FA">
        <w:rPr>
          <w:rFonts w:ascii="Arial" w:eastAsia="Times New Roman" w:hAnsi="Arial" w:cs="Arial"/>
          <w:color w:val="000000"/>
          <w:sz w:val="22"/>
          <w:szCs w:val="22"/>
          <w:lang w:val="en-CA"/>
        </w:rPr>
        <w:t>A</w:t>
      </w:r>
      <w:r w:rsidR="009B21B1" w:rsidRPr="00A01B78">
        <w:rPr>
          <w:rFonts w:ascii="Arial" w:eastAsia="Times New Roman" w:hAnsi="Arial" w:cs="Arial"/>
          <w:color w:val="000000"/>
          <w:sz w:val="22"/>
          <w:szCs w:val="22"/>
          <w:lang w:val="en-CA"/>
        </w:rPr>
        <w:t xml:space="preserve">. Essentially, for each simulation we calculate the mean hybrid phenotype and then determine its fitness. </w:t>
      </w:r>
      <w:r w:rsidRPr="00A01B78">
        <w:rPr>
          <w:rFonts w:ascii="Arial" w:eastAsia="Times New Roman" w:hAnsi="Arial" w:cs="Arial"/>
          <w:color w:val="000000"/>
          <w:sz w:val="22"/>
          <w:szCs w:val="22"/>
          <w:lang w:val="en-CA"/>
        </w:rPr>
        <w:t xml:space="preserve">See the </w:t>
      </w:r>
      <w:r w:rsidRPr="00A01B78">
        <w:rPr>
          <w:rFonts w:ascii="Arial" w:eastAsia="Times New Roman" w:hAnsi="Arial" w:cs="Arial"/>
          <w:color w:val="000000"/>
          <w:sz w:val="22"/>
          <w:szCs w:val="22"/>
          <w:highlight w:val="yellow"/>
          <w:lang w:val="en-CA"/>
        </w:rPr>
        <w:t>dashed line</w:t>
      </w:r>
      <w:r w:rsidRPr="00A01B78">
        <w:rPr>
          <w:rFonts w:ascii="Arial" w:eastAsia="Times New Roman" w:hAnsi="Arial" w:cs="Arial"/>
          <w:color w:val="000000"/>
          <w:sz w:val="22"/>
          <w:szCs w:val="22"/>
          <w:lang w:val="en-CA"/>
        </w:rPr>
        <w:t xml:space="preserve"> in </w:t>
      </w:r>
      <w:r w:rsidR="0054408A" w:rsidRPr="00A01B78">
        <w:rPr>
          <w:rFonts w:ascii="Arial" w:eastAsia="Times New Roman" w:hAnsi="Arial" w:cs="Arial"/>
          <w:color w:val="000000"/>
          <w:sz w:val="22"/>
          <w:szCs w:val="22"/>
          <w:lang w:val="en-CA"/>
        </w:rPr>
        <w:t xml:space="preserve">the revised </w:t>
      </w:r>
      <w:r w:rsidRPr="00A01B78">
        <w:rPr>
          <w:rFonts w:ascii="Arial" w:eastAsia="Times New Roman" w:hAnsi="Arial" w:cs="Arial"/>
          <w:color w:val="000000"/>
          <w:sz w:val="22"/>
          <w:szCs w:val="22"/>
          <w:lang w:val="en-CA"/>
        </w:rPr>
        <w:t xml:space="preserve">Fig. 4A. </w:t>
      </w:r>
    </w:p>
    <w:p w14:paraId="4ACCC860" w14:textId="77777777" w:rsidR="00802D77" w:rsidRPr="00A01B78" w:rsidRDefault="00802D77" w:rsidP="00DD2DB3">
      <w:pPr>
        <w:rPr>
          <w:rFonts w:ascii="Arial" w:eastAsia="Times New Roman" w:hAnsi="Arial" w:cs="Arial"/>
          <w:color w:val="000000"/>
          <w:sz w:val="22"/>
          <w:szCs w:val="22"/>
          <w:lang w:val="en-CA"/>
        </w:rPr>
      </w:pPr>
    </w:p>
    <w:p w14:paraId="2D2FFA72" w14:textId="02EC3851" w:rsidR="00802D77" w:rsidRPr="00A01B78" w:rsidRDefault="00802D77" w:rsidP="00DD2DB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note that in our original submission we do </w:t>
      </w:r>
      <w:r w:rsidR="0054408A" w:rsidRPr="00A01B78">
        <w:rPr>
          <w:rFonts w:ascii="Arial" w:eastAsia="Times New Roman" w:hAnsi="Arial" w:cs="Arial"/>
          <w:color w:val="000000"/>
          <w:sz w:val="22"/>
          <w:szCs w:val="22"/>
          <w:lang w:val="en-CA"/>
        </w:rPr>
        <w:t>say</w:t>
      </w:r>
      <w:r w:rsidRPr="00A01B78">
        <w:rPr>
          <w:rFonts w:ascii="Arial" w:eastAsia="Times New Roman" w:hAnsi="Arial" w:cs="Arial"/>
          <w:color w:val="000000"/>
          <w:sz w:val="22"/>
          <w:szCs w:val="22"/>
          <w:lang w:val="en-CA"/>
        </w:rPr>
        <w:t xml:space="preserve"> that, as the reviewer says, our conclusion about segregation variance and mean hybrid fitness</w:t>
      </w:r>
      <w:r w:rsidR="00DC2FE7" w:rsidRPr="00A01B78">
        <w:rPr>
          <w:rFonts w:ascii="Arial" w:eastAsia="Times New Roman" w:hAnsi="Arial" w:cs="Arial"/>
          <w:color w:val="000000"/>
          <w:sz w:val="22"/>
          <w:szCs w:val="22"/>
          <w:lang w:val="en-CA"/>
        </w:rPr>
        <w:t xml:space="preserve"> under divergent selection</w:t>
      </w:r>
      <w:r w:rsidRPr="00A01B78">
        <w:rPr>
          <w:rFonts w:ascii="Arial" w:eastAsia="Times New Roman" w:hAnsi="Arial" w:cs="Arial"/>
          <w:color w:val="000000"/>
          <w:sz w:val="22"/>
          <w:szCs w:val="22"/>
          <w:lang w:val="en-CA"/>
        </w:rPr>
        <w:t xml:space="preserve"> is not expected to be universal</w:t>
      </w:r>
      <w:ins w:id="107" w:author="Microsoft Office User" w:date="2018-10-22T10:46:00Z">
        <w:r w:rsidR="008C43A8">
          <w:rPr>
            <w:rFonts w:ascii="Arial" w:eastAsia="Times New Roman" w:hAnsi="Arial" w:cs="Arial"/>
            <w:color w:val="000000"/>
            <w:sz w:val="22"/>
            <w:szCs w:val="22"/>
            <w:lang w:val="en-CA"/>
          </w:rPr>
          <w:t xml:space="preserve"> – at higher dimensions greater segregation variance can be deleterious</w:t>
        </w:r>
      </w:ins>
      <w:r w:rsidRPr="00A01B78">
        <w:rPr>
          <w:rFonts w:ascii="Arial" w:eastAsia="Times New Roman" w:hAnsi="Arial" w:cs="Arial"/>
          <w:color w:val="000000"/>
          <w:sz w:val="22"/>
          <w:szCs w:val="22"/>
          <w:lang w:val="en-CA"/>
        </w:rPr>
        <w:t xml:space="preserve"> (line 373-377). </w:t>
      </w:r>
      <w:r w:rsidR="000567AE" w:rsidRPr="00A01B78">
        <w:rPr>
          <w:rFonts w:ascii="Arial" w:eastAsia="Times New Roman" w:hAnsi="Arial" w:cs="Arial"/>
          <w:color w:val="000000"/>
          <w:sz w:val="22"/>
          <w:szCs w:val="22"/>
          <w:lang w:val="en-CA"/>
        </w:rPr>
        <w:t>We revised our manuscript and reference new simulations conducted in response to reviewer</w:t>
      </w:r>
      <w:ins w:id="108" w:author="Microsoft Office User" w:date="2018-10-22T10:47:00Z">
        <w:r w:rsidR="008C43A8">
          <w:rPr>
            <w:rFonts w:ascii="Arial" w:eastAsia="Times New Roman" w:hAnsi="Arial" w:cs="Arial"/>
            <w:color w:val="000000"/>
            <w:sz w:val="22"/>
            <w:szCs w:val="22"/>
            <w:lang w:val="en-CA"/>
          </w:rPr>
          <w:t xml:space="preserve"> at higher dimensions…</w:t>
        </w:r>
      </w:ins>
      <w:r w:rsidR="000567AE" w:rsidRPr="00A01B78">
        <w:rPr>
          <w:rFonts w:ascii="Arial" w:eastAsia="Times New Roman" w:hAnsi="Arial" w:cs="Arial"/>
          <w:color w:val="000000"/>
          <w:sz w:val="22"/>
          <w:szCs w:val="22"/>
          <w:lang w:val="en-CA"/>
        </w:rPr>
        <w:t xml:space="preserve"> We hope that our</w:t>
      </w:r>
      <w:r w:rsidR="00C127FA">
        <w:rPr>
          <w:rFonts w:ascii="Arial" w:eastAsia="Times New Roman" w:hAnsi="Arial" w:cs="Arial"/>
          <w:color w:val="000000"/>
          <w:sz w:val="22"/>
          <w:szCs w:val="22"/>
          <w:lang w:val="en-CA"/>
        </w:rPr>
        <w:t xml:space="preserve"> additional</w:t>
      </w:r>
      <w:r w:rsidR="000567AE" w:rsidRPr="00A01B78">
        <w:rPr>
          <w:rFonts w:ascii="Arial" w:eastAsia="Times New Roman" w:hAnsi="Arial" w:cs="Arial"/>
          <w:color w:val="000000"/>
          <w:sz w:val="22"/>
          <w:szCs w:val="22"/>
          <w:lang w:val="en-CA"/>
        </w:rPr>
        <w:t xml:space="preserve"> simulations</w:t>
      </w:r>
      <w:r w:rsidR="00C127FA">
        <w:rPr>
          <w:rFonts w:ascii="Arial" w:eastAsia="Times New Roman" w:hAnsi="Arial" w:cs="Arial"/>
          <w:color w:val="000000"/>
          <w:sz w:val="22"/>
          <w:szCs w:val="22"/>
          <w:lang w:val="en-CA"/>
        </w:rPr>
        <w:t xml:space="preserve"> under a wide range of parameters </w:t>
      </w:r>
      <w:ins w:id="109" w:author="Microsoft Office User" w:date="2018-10-22T10:47:00Z">
        <w:r w:rsidR="008C43A8">
          <w:rPr>
            <w:rFonts w:ascii="Arial" w:eastAsia="Times New Roman" w:hAnsi="Arial" w:cs="Arial"/>
            <w:color w:val="000000"/>
            <w:sz w:val="22"/>
            <w:szCs w:val="22"/>
            <w:lang w:val="en-CA"/>
          </w:rPr>
          <w:t>…</w:t>
        </w:r>
      </w:ins>
    </w:p>
    <w:p w14:paraId="24A7ACA6" w14:textId="77777777" w:rsidR="009B21B1" w:rsidRPr="00A01B78" w:rsidRDefault="009B21B1" w:rsidP="00DD2DB3">
      <w:pPr>
        <w:rPr>
          <w:rFonts w:ascii="Arial" w:eastAsia="Times New Roman" w:hAnsi="Arial" w:cs="Arial"/>
          <w:i/>
          <w:color w:val="000000"/>
          <w:sz w:val="22"/>
          <w:szCs w:val="22"/>
          <w:lang w:val="en-CA"/>
        </w:rPr>
      </w:pPr>
    </w:p>
    <w:p w14:paraId="4627EDF5" w14:textId="77777777" w:rsidR="009736FA" w:rsidRDefault="00DD2DB3" w:rsidP="00572D79">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 xml:space="preserve">About the contribution of the angle of divergence to parallel evolution from standing variation, the whole story is in fact probably more complicated than your explanations (289-309), as it also depends on the sequence of mutations that fix. </w:t>
      </w:r>
    </w:p>
    <w:p w14:paraId="3717B537" w14:textId="77777777" w:rsidR="009736FA" w:rsidRPr="009736FA" w:rsidRDefault="009736FA" w:rsidP="009736FA">
      <w:pPr>
        <w:rPr>
          <w:rFonts w:ascii="Arial" w:eastAsia="Times New Roman" w:hAnsi="Arial" w:cs="Arial"/>
          <w:i/>
          <w:color w:val="000000"/>
          <w:sz w:val="22"/>
          <w:szCs w:val="22"/>
          <w:lang w:val="en-CA"/>
        </w:rPr>
      </w:pPr>
    </w:p>
    <w:p w14:paraId="4F972FD9" w14:textId="21F94FF9" w:rsidR="00DD2DB3" w:rsidRPr="00A01B78" w:rsidRDefault="00DD2DB3" w:rsidP="009736FA">
      <w:pPr>
        <w:pStyle w:val="ListParagraph"/>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 xml:space="preserve">Even when the angle of divergence is sufficiently small that there is effectively perfect overlap (same set of genes have beneficial alleles in both populations), which alleles end up contributing to adaptation may differ deterministically between populations. Imagine two alleles (at two different loci) that are both beneficial in the two adapting populations, but with different selection coefficients across populations. These selection coefficients, together with the initial frequencies of the alleles, determine which allele fixes first in each population, changing the selective pressures on alleles at other loci, and thereby the overall genetic architecture of adaptation. </w:t>
      </w:r>
      <w:r w:rsidR="009736FA">
        <w:rPr>
          <w:rFonts w:ascii="Arial" w:eastAsia="Times New Roman" w:hAnsi="Arial" w:cs="Arial"/>
          <w:i/>
          <w:color w:val="000000"/>
          <w:sz w:val="22"/>
          <w:szCs w:val="22"/>
          <w:lang w:val="en-CA"/>
        </w:rPr>
        <w:br/>
      </w:r>
      <w:r w:rsidR="009736FA">
        <w:rPr>
          <w:rFonts w:ascii="Arial" w:eastAsia="Times New Roman" w:hAnsi="Arial" w:cs="Arial"/>
          <w:i/>
          <w:color w:val="000000"/>
          <w:sz w:val="22"/>
          <w:szCs w:val="22"/>
          <w:lang w:val="en-CA"/>
        </w:rPr>
        <w:br/>
      </w:r>
      <w:r w:rsidRPr="00A01B78">
        <w:rPr>
          <w:rFonts w:ascii="Arial" w:eastAsia="Times New Roman" w:hAnsi="Arial" w:cs="Arial"/>
          <w:i/>
          <w:color w:val="000000"/>
          <w:sz w:val="22"/>
          <w:szCs w:val="22"/>
          <w:lang w:val="en-CA"/>
        </w:rPr>
        <w:t>More generally, the selection coefficient of a given mutation affecting a trait changes in time as the mean background trait value evolves in response to selection (e.g. Chevin &amp; Hospital 2008 Genetics), so which allele starts spreading first has consequences for the genetic architecture of further adaptation, and the probability of parallel genetic evolution. This surely contributes quantitatively to your results, in addition to the more qualitative definition of sets of genes with alleles that are beneficial in both populations (proportion of overlap).</w:t>
      </w:r>
    </w:p>
    <w:p w14:paraId="761385F9" w14:textId="77777777" w:rsidR="00297F95" w:rsidRPr="00A01B78" w:rsidRDefault="00297F95" w:rsidP="00297F95">
      <w:pPr>
        <w:rPr>
          <w:rFonts w:ascii="Arial" w:eastAsia="Times New Roman" w:hAnsi="Arial" w:cs="Arial"/>
          <w:i/>
          <w:color w:val="000000"/>
          <w:sz w:val="22"/>
          <w:szCs w:val="22"/>
          <w:lang w:val="en-CA"/>
        </w:rPr>
      </w:pPr>
    </w:p>
    <w:p w14:paraId="5002B70D" w14:textId="1C89BCEE" w:rsidR="00E4787F" w:rsidRPr="00A01B78" w:rsidRDefault="00297F95" w:rsidP="008C43A8">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The reviewer is absolutely correct that variation among populations in the order of fixation contributes quantitatively to our results. This is </w:t>
      </w:r>
      <w:del w:id="110" w:author="Microsoft Office User" w:date="2018-10-22T10:48:00Z">
        <w:r w:rsidRPr="00A01B78" w:rsidDel="008C43A8">
          <w:rPr>
            <w:rFonts w:ascii="Arial" w:eastAsia="Times New Roman" w:hAnsi="Arial" w:cs="Arial"/>
            <w:color w:val="000000"/>
            <w:sz w:val="22"/>
            <w:szCs w:val="22"/>
            <w:lang w:val="en-CA"/>
          </w:rPr>
          <w:delText>of course</w:delText>
        </w:r>
      </w:del>
      <w:ins w:id="111" w:author="Microsoft Office User" w:date="2018-10-22T10:48:00Z">
        <w:r w:rsidR="008C43A8">
          <w:rPr>
            <w:rFonts w:ascii="Arial" w:eastAsia="Times New Roman" w:hAnsi="Arial" w:cs="Arial"/>
            <w:color w:val="000000"/>
            <w:sz w:val="22"/>
            <w:szCs w:val="22"/>
            <w:lang w:val="en-CA"/>
          </w:rPr>
          <w:t>one of the reasons</w:t>
        </w:r>
      </w:ins>
      <w:r w:rsidRPr="00A01B78">
        <w:rPr>
          <w:rFonts w:ascii="Arial" w:eastAsia="Times New Roman" w:hAnsi="Arial" w:cs="Arial"/>
          <w:color w:val="000000"/>
          <w:sz w:val="22"/>
          <w:szCs w:val="22"/>
          <w:lang w:val="en-CA"/>
        </w:rPr>
        <w:t xml:space="preserve"> why we observe considerable variation under parallel evolution in the segregation variance under parallel evolution (original submission, Fig. 2A)</w:t>
      </w:r>
      <w:r w:rsidR="00CF7A0D" w:rsidRPr="00A01B78">
        <w:rPr>
          <w:rFonts w:ascii="Arial" w:eastAsia="Times New Roman" w:hAnsi="Arial" w:cs="Arial"/>
          <w:color w:val="000000"/>
          <w:sz w:val="22"/>
          <w:szCs w:val="22"/>
          <w:lang w:val="en-CA"/>
        </w:rPr>
        <w:t xml:space="preserve"> despite a lack of founder effects</w:t>
      </w:r>
      <w:r w:rsidRPr="00A01B78">
        <w:rPr>
          <w:rFonts w:ascii="Arial" w:eastAsia="Times New Roman" w:hAnsi="Arial" w:cs="Arial"/>
          <w:color w:val="000000"/>
          <w:sz w:val="22"/>
          <w:szCs w:val="22"/>
          <w:lang w:val="en-CA"/>
        </w:rPr>
        <w:t xml:space="preserve">. </w:t>
      </w:r>
    </w:p>
    <w:p w14:paraId="7FE1871B" w14:textId="77777777" w:rsidR="00E4787F" w:rsidRPr="00A01B78" w:rsidRDefault="00E4787F" w:rsidP="00297F95">
      <w:pPr>
        <w:rPr>
          <w:rFonts w:ascii="Arial" w:eastAsia="Times New Roman" w:hAnsi="Arial" w:cs="Arial"/>
          <w:color w:val="000000"/>
          <w:sz w:val="22"/>
          <w:szCs w:val="22"/>
          <w:lang w:val="en-CA"/>
        </w:rPr>
      </w:pPr>
    </w:p>
    <w:p w14:paraId="1A151C38" w14:textId="25BDED0E" w:rsidR="00E4787F" w:rsidRPr="00A01B78" w:rsidRDefault="00E4787F" w:rsidP="00297F95">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Regarding parallelism of alleles with positive but different selection coefficients in each of two </w:t>
      </w:r>
      <w:r w:rsidR="009736FA" w:rsidRPr="00A01B78">
        <w:rPr>
          <w:rFonts w:ascii="Arial" w:eastAsia="Times New Roman" w:hAnsi="Arial" w:cs="Arial"/>
          <w:color w:val="000000"/>
          <w:sz w:val="22"/>
          <w:szCs w:val="22"/>
          <w:lang w:val="en-CA"/>
        </w:rPr>
        <w:t>populations</w:t>
      </w:r>
      <w:r w:rsidRPr="00A01B78">
        <w:rPr>
          <w:rFonts w:ascii="Arial" w:eastAsia="Times New Roman" w:hAnsi="Arial" w:cs="Arial"/>
          <w:color w:val="000000"/>
          <w:sz w:val="22"/>
          <w:szCs w:val="22"/>
          <w:lang w:val="en-CA"/>
        </w:rPr>
        <w:t>, we acknowledge this implicitly in the original submission lines 310:314</w:t>
      </w:r>
    </w:p>
    <w:p w14:paraId="0A09191D" w14:textId="77777777" w:rsidR="00E4787F" w:rsidRPr="00A01B78" w:rsidRDefault="00E4787F" w:rsidP="00297F95">
      <w:pPr>
        <w:rPr>
          <w:rFonts w:ascii="Arial" w:eastAsia="Times New Roman" w:hAnsi="Arial" w:cs="Arial"/>
          <w:color w:val="000000"/>
          <w:sz w:val="22"/>
          <w:szCs w:val="22"/>
          <w:lang w:val="en-CA"/>
        </w:rPr>
      </w:pPr>
    </w:p>
    <w:p w14:paraId="6607A21B" w14:textId="6ECBE497" w:rsidR="00297F95" w:rsidRDefault="00297F95" w:rsidP="008C43A8">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avoided a more thorough explanation </w:t>
      </w:r>
      <w:del w:id="112" w:author="Microsoft Office User" w:date="2018-10-22T10:49:00Z">
        <w:r w:rsidR="00E85966" w:rsidRPr="00A01B78" w:rsidDel="008C43A8">
          <w:rPr>
            <w:rFonts w:ascii="Arial" w:eastAsia="Times New Roman" w:hAnsi="Arial" w:cs="Arial"/>
            <w:color w:val="000000"/>
            <w:sz w:val="22"/>
            <w:szCs w:val="22"/>
            <w:lang w:val="en-CA"/>
          </w:rPr>
          <w:delText>and inves</w:delText>
        </w:r>
        <w:r w:rsidR="00E4787F" w:rsidRPr="00A01B78" w:rsidDel="008C43A8">
          <w:rPr>
            <w:rFonts w:ascii="Arial" w:eastAsia="Times New Roman" w:hAnsi="Arial" w:cs="Arial"/>
            <w:color w:val="000000"/>
            <w:sz w:val="22"/>
            <w:szCs w:val="22"/>
            <w:lang w:val="en-CA"/>
          </w:rPr>
          <w:delText xml:space="preserve">tigation </w:delText>
        </w:r>
      </w:del>
      <w:r w:rsidRPr="00A01B78">
        <w:rPr>
          <w:rFonts w:ascii="Arial" w:eastAsia="Times New Roman" w:hAnsi="Arial" w:cs="Arial"/>
          <w:color w:val="000000"/>
          <w:sz w:val="22"/>
          <w:szCs w:val="22"/>
          <w:lang w:val="en-CA"/>
        </w:rPr>
        <w:t xml:space="preserve">in our submitted manuscript due to space constraints but </w:t>
      </w:r>
      <w:ins w:id="113" w:author="Microsoft Office User" w:date="2018-10-22T10:49:00Z">
        <w:r w:rsidR="008C43A8">
          <w:rPr>
            <w:rFonts w:ascii="Arial" w:eastAsia="Times New Roman" w:hAnsi="Arial" w:cs="Arial"/>
            <w:color w:val="000000"/>
            <w:sz w:val="22"/>
            <w:szCs w:val="22"/>
            <w:lang w:val="en-CA"/>
          </w:rPr>
          <w:t xml:space="preserve">now </w:t>
        </w:r>
      </w:ins>
      <w:r w:rsidRPr="00A01B78">
        <w:rPr>
          <w:rFonts w:ascii="Arial" w:eastAsia="Times New Roman" w:hAnsi="Arial" w:cs="Arial"/>
          <w:color w:val="000000"/>
          <w:sz w:val="22"/>
          <w:szCs w:val="22"/>
          <w:lang w:val="en-CA"/>
        </w:rPr>
        <w:t>include several sentences e</w:t>
      </w:r>
      <w:r w:rsidR="00E4787F" w:rsidRPr="00A01B78">
        <w:rPr>
          <w:rFonts w:ascii="Arial" w:eastAsia="Times New Roman" w:hAnsi="Arial" w:cs="Arial"/>
          <w:color w:val="000000"/>
          <w:sz w:val="22"/>
          <w:szCs w:val="22"/>
          <w:lang w:val="en-CA"/>
        </w:rPr>
        <w:t>xplaining the reviewer’s point:</w:t>
      </w:r>
    </w:p>
    <w:p w14:paraId="0F45D7AF" w14:textId="0570086E" w:rsidR="009736FA" w:rsidRDefault="009736FA" w:rsidP="00297F95">
      <w:pPr>
        <w:rPr>
          <w:rFonts w:ascii="Arial" w:eastAsia="Times New Roman" w:hAnsi="Arial" w:cs="Arial"/>
          <w:color w:val="000000"/>
          <w:sz w:val="22"/>
          <w:szCs w:val="22"/>
          <w:lang w:val="en-CA"/>
        </w:rPr>
      </w:pPr>
    </w:p>
    <w:p w14:paraId="2DF4D691" w14:textId="6A6803B0" w:rsidR="009736FA" w:rsidRPr="009736FA" w:rsidRDefault="009736FA" w:rsidP="009736FA">
      <w:pPr>
        <w:rPr>
          <w:rFonts w:ascii="Arial" w:eastAsia="Times New Roman" w:hAnsi="Arial" w:cs="Arial"/>
          <w:color w:val="FF0000"/>
          <w:sz w:val="22"/>
          <w:szCs w:val="22"/>
          <w:lang w:val="en-CA"/>
        </w:rPr>
      </w:pPr>
      <w:r w:rsidRPr="009736FA">
        <w:rPr>
          <w:rFonts w:ascii="Arial" w:eastAsia="Times New Roman" w:hAnsi="Arial" w:cs="Arial"/>
          <w:color w:val="FF0000"/>
          <w:sz w:val="22"/>
          <w:szCs w:val="22"/>
          <w:lang w:val="en-CA"/>
        </w:rPr>
        <w:t xml:space="preserve">Even under conditions that </w:t>
      </w:r>
      <w:r>
        <w:rPr>
          <w:rFonts w:ascii="Arial" w:eastAsia="Times New Roman" w:hAnsi="Arial" w:cs="Arial"/>
          <w:color w:val="FF0000"/>
          <w:sz w:val="22"/>
          <w:szCs w:val="22"/>
          <w:lang w:val="en-CA"/>
        </w:rPr>
        <w:t>appear</w:t>
      </w:r>
      <w:r w:rsidRPr="009736FA">
        <w:rPr>
          <w:rFonts w:ascii="Arial" w:eastAsia="Times New Roman" w:hAnsi="Arial" w:cs="Arial"/>
          <w:color w:val="FF0000"/>
          <w:sz w:val="22"/>
          <w:szCs w:val="22"/>
          <w:lang w:val="en-CA"/>
        </w:rPr>
        <w:t xml:space="preserve"> ‘ideal’ for genetic parallelism (i.e., </w:t>
      </w:r>
      <w:r w:rsidRPr="009736FA">
        <w:rPr>
          <w:rFonts w:ascii="Arial" w:eastAsia="Times New Roman" w:hAnsi="Arial" w:cs="Arial"/>
          <w:i/>
          <w:iCs/>
          <w:color w:val="FF0000"/>
          <w:sz w:val="22"/>
          <w:szCs w:val="22"/>
          <w:lang w:val="en-CA"/>
        </w:rPr>
        <w:t>θ</w:t>
      </w:r>
      <w:r w:rsidRPr="009736FA">
        <w:rPr>
          <w:rFonts w:ascii="Arial" w:eastAsia="Times New Roman" w:hAnsi="Arial" w:cs="Arial"/>
          <w:color w:val="FF0000"/>
          <w:sz w:val="22"/>
          <w:szCs w:val="22"/>
          <w:lang w:val="en-CA"/>
        </w:rPr>
        <w:t xml:space="preserve"> near 0°; no founder effects) there is still quite a range of variation (observe high variation of points around black fit line in Fig. 2A). This is the result of many factors, including stochastic variation in which mutations fix in different populations. Non-parallelism in the early stages of adaptation leads to differences in the selective co-efficient of the same alleles in both populations, further promoting non-parallelism.</w:t>
      </w:r>
      <w:r>
        <w:rPr>
          <w:rFonts w:ascii="Arial" w:eastAsia="Times New Roman" w:hAnsi="Arial" w:cs="Arial"/>
          <w:color w:val="FF0000"/>
          <w:sz w:val="22"/>
          <w:szCs w:val="22"/>
          <w:lang w:val="en-CA"/>
        </w:rPr>
        <w:t xml:space="preserve"> </w:t>
      </w:r>
      <w:r w:rsidRPr="009736FA">
        <w:rPr>
          <w:rFonts w:ascii="Arial" w:eastAsia="Times New Roman" w:hAnsi="Arial" w:cs="Arial"/>
          <w:color w:val="000000" w:themeColor="text1"/>
          <w:sz w:val="22"/>
          <w:szCs w:val="22"/>
          <w:lang w:val="en-CA"/>
        </w:rPr>
        <w:t xml:space="preserve">(Lines </w:t>
      </w:r>
      <w:r w:rsidRPr="009736FA">
        <w:rPr>
          <w:rFonts w:ascii="Arial" w:eastAsia="Times New Roman" w:hAnsi="Arial" w:cs="Arial"/>
          <w:color w:val="000000" w:themeColor="text1"/>
          <w:sz w:val="22"/>
          <w:szCs w:val="22"/>
          <w:highlight w:val="yellow"/>
          <w:lang w:val="en-CA"/>
        </w:rPr>
        <w:t>XX-YY</w:t>
      </w:r>
      <w:r w:rsidRPr="009736FA">
        <w:rPr>
          <w:rFonts w:ascii="Arial" w:eastAsia="Times New Roman" w:hAnsi="Arial" w:cs="Arial"/>
          <w:color w:val="000000" w:themeColor="text1"/>
          <w:sz w:val="22"/>
          <w:szCs w:val="22"/>
          <w:lang w:val="en-CA"/>
        </w:rPr>
        <w:t>)</w:t>
      </w:r>
    </w:p>
    <w:p w14:paraId="36000BC0" w14:textId="77777777" w:rsidR="009736FA" w:rsidRPr="00A01B78" w:rsidRDefault="009736FA" w:rsidP="00297F95">
      <w:pPr>
        <w:rPr>
          <w:rFonts w:ascii="Arial" w:eastAsia="Times New Roman" w:hAnsi="Arial" w:cs="Arial"/>
          <w:color w:val="000000"/>
          <w:sz w:val="22"/>
          <w:szCs w:val="22"/>
          <w:lang w:val="en-CA"/>
        </w:rPr>
      </w:pPr>
    </w:p>
    <w:p w14:paraId="13EC9AC8" w14:textId="77777777" w:rsidR="00DD2DB3" w:rsidRPr="00A01B78" w:rsidRDefault="00DD2DB3" w:rsidP="00297F95">
      <w:p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Minor points</w:t>
      </w:r>
    </w:p>
    <w:p w14:paraId="76FAB701"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25: “speciation via environment-specific hybrid fitness”. This wording is a bit strange, rather "reduced hybrid fitness", as in the introduction.</w:t>
      </w:r>
    </w:p>
    <w:p w14:paraId="0B4BA517" w14:textId="77777777" w:rsidR="00297F95" w:rsidRPr="00A01B78" w:rsidRDefault="00297F95" w:rsidP="00297F95">
      <w:pPr>
        <w:rPr>
          <w:rFonts w:ascii="Arial" w:eastAsia="Times New Roman" w:hAnsi="Arial" w:cs="Arial"/>
          <w:i/>
          <w:color w:val="000000"/>
          <w:sz w:val="22"/>
          <w:szCs w:val="22"/>
          <w:u w:val="single"/>
          <w:lang w:val="en-CA"/>
        </w:rPr>
      </w:pPr>
    </w:p>
    <w:p w14:paraId="7009236B" w14:textId="4AA05DE0" w:rsidR="00297F95" w:rsidRPr="00A01B78" w:rsidRDefault="00297F95" w:rsidP="00297F95">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have made the change</w:t>
      </w:r>
      <w:r w:rsidR="009736FA">
        <w:rPr>
          <w:rFonts w:ascii="Arial" w:eastAsia="Times New Roman" w:hAnsi="Arial" w:cs="Arial"/>
          <w:color w:val="000000"/>
          <w:sz w:val="22"/>
          <w:szCs w:val="22"/>
          <w:lang w:val="en-CA"/>
        </w:rPr>
        <w:t xml:space="preserve"> here and throughout the manuscript</w:t>
      </w:r>
      <w:r w:rsidRPr="00A01B78">
        <w:rPr>
          <w:rFonts w:ascii="Arial" w:eastAsia="Times New Roman" w:hAnsi="Arial" w:cs="Arial"/>
          <w:color w:val="000000"/>
          <w:sz w:val="22"/>
          <w:szCs w:val="22"/>
          <w:lang w:val="en-CA"/>
        </w:rPr>
        <w:t>.</w:t>
      </w:r>
    </w:p>
    <w:p w14:paraId="29A0A553" w14:textId="77777777" w:rsidR="00297F95" w:rsidRPr="00A01B78" w:rsidRDefault="00297F95" w:rsidP="00297F95">
      <w:pPr>
        <w:rPr>
          <w:rFonts w:ascii="Arial" w:eastAsia="Times New Roman" w:hAnsi="Arial" w:cs="Arial"/>
          <w:i/>
          <w:color w:val="000000"/>
          <w:sz w:val="22"/>
          <w:szCs w:val="22"/>
          <w:lang w:val="en-CA"/>
        </w:rPr>
      </w:pPr>
    </w:p>
    <w:p w14:paraId="12F338E5"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77-88 (and more generally in the introduction and the whole ms): please make it clear that you here only focus on post-zygotic isolation, which is but one mechanism contributing to ecological speciation.</w:t>
      </w:r>
    </w:p>
    <w:p w14:paraId="17DA7792" w14:textId="77777777" w:rsidR="00297F95" w:rsidRPr="00A01B78" w:rsidRDefault="00297F95" w:rsidP="00297F95">
      <w:pPr>
        <w:rPr>
          <w:rFonts w:ascii="Arial" w:eastAsia="Times New Roman" w:hAnsi="Arial" w:cs="Arial"/>
          <w:i/>
          <w:color w:val="000000"/>
          <w:sz w:val="22"/>
          <w:szCs w:val="22"/>
          <w:lang w:val="en-CA"/>
        </w:rPr>
      </w:pPr>
    </w:p>
    <w:p w14:paraId="0DE88C5D" w14:textId="26634270" w:rsidR="00E632F1" w:rsidRPr="00A01B78" w:rsidRDefault="00E632F1" w:rsidP="00297F95">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have made changes throughout the manuscript and for clarity of presentation</w:t>
      </w:r>
      <w:r w:rsidR="00DF5AF4" w:rsidRPr="00A01B78">
        <w:rPr>
          <w:rFonts w:ascii="Arial" w:eastAsia="Times New Roman" w:hAnsi="Arial" w:cs="Arial"/>
          <w:color w:val="000000"/>
          <w:sz w:val="22"/>
          <w:szCs w:val="22"/>
          <w:lang w:val="en-CA"/>
        </w:rPr>
        <w:t xml:space="preserve"> here</w:t>
      </w:r>
      <w:r w:rsidRPr="00A01B78">
        <w:rPr>
          <w:rFonts w:ascii="Arial" w:eastAsia="Times New Roman" w:hAnsi="Arial" w:cs="Arial"/>
          <w:color w:val="000000"/>
          <w:sz w:val="22"/>
          <w:szCs w:val="22"/>
          <w:lang w:val="en-CA"/>
        </w:rPr>
        <w:t xml:space="preserve"> do not indicate line numbers. </w:t>
      </w:r>
    </w:p>
    <w:p w14:paraId="7843CF5C" w14:textId="77777777" w:rsidR="00E632F1" w:rsidRPr="00A01B78" w:rsidRDefault="00E632F1" w:rsidP="00297F95">
      <w:pPr>
        <w:rPr>
          <w:rFonts w:ascii="Arial" w:eastAsia="Times New Roman" w:hAnsi="Arial" w:cs="Arial"/>
          <w:color w:val="000000"/>
          <w:sz w:val="22"/>
          <w:szCs w:val="22"/>
          <w:lang w:val="en-CA"/>
        </w:rPr>
      </w:pPr>
    </w:p>
    <w:p w14:paraId="6ACC1BBB"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115-116: this sequence is misleading, as the model was originally developed by Fisher (1930) mostly to argue conceptually in favor of micro-mutationism, rather than “to make inferences”.</w:t>
      </w:r>
    </w:p>
    <w:p w14:paraId="3350C8C6" w14:textId="77777777" w:rsidR="00297F95" w:rsidRPr="00A01B78" w:rsidRDefault="00297F95" w:rsidP="00297F95">
      <w:pPr>
        <w:rPr>
          <w:rFonts w:ascii="Arial" w:eastAsia="Times New Roman" w:hAnsi="Arial" w:cs="Arial"/>
          <w:i/>
          <w:color w:val="000000"/>
          <w:sz w:val="22"/>
          <w:szCs w:val="22"/>
          <w:lang w:val="en-CA"/>
        </w:rPr>
      </w:pPr>
    </w:p>
    <w:p w14:paraId="3D3326E0" w14:textId="7436D794" w:rsidR="00297F95" w:rsidRPr="00A01B78" w:rsidRDefault="00DC499A" w:rsidP="00297F95">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have removed discuss</w:t>
      </w:r>
      <w:r w:rsidR="00E632F1" w:rsidRPr="00A01B78">
        <w:rPr>
          <w:rFonts w:ascii="Arial" w:eastAsia="Times New Roman" w:hAnsi="Arial" w:cs="Arial"/>
          <w:color w:val="000000"/>
          <w:sz w:val="22"/>
          <w:szCs w:val="22"/>
          <w:lang w:val="en-CA"/>
        </w:rPr>
        <w:t>ion of Fisher’s geometric model from this section.</w:t>
      </w:r>
    </w:p>
    <w:p w14:paraId="6E673C22" w14:textId="77777777" w:rsidR="00297F95" w:rsidRPr="00A01B78" w:rsidRDefault="00297F95" w:rsidP="00297F95">
      <w:pPr>
        <w:rPr>
          <w:rFonts w:ascii="Arial" w:eastAsia="Times New Roman" w:hAnsi="Arial" w:cs="Arial"/>
          <w:i/>
          <w:color w:val="000000"/>
          <w:sz w:val="22"/>
          <w:szCs w:val="22"/>
          <w:lang w:val="en-CA"/>
        </w:rPr>
      </w:pPr>
    </w:p>
    <w:p w14:paraId="097ADF9D"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139: if bold denotes a vector/matrix, then s should not be bold, as it is a scalar.</w:t>
      </w:r>
    </w:p>
    <w:p w14:paraId="49E135DE" w14:textId="77777777" w:rsidR="00297F95" w:rsidRPr="00A01B78" w:rsidRDefault="00297F95" w:rsidP="00297F95">
      <w:pPr>
        <w:rPr>
          <w:rFonts w:ascii="Arial" w:eastAsia="Times New Roman" w:hAnsi="Arial" w:cs="Arial"/>
          <w:i/>
          <w:color w:val="000000"/>
          <w:sz w:val="22"/>
          <w:szCs w:val="22"/>
          <w:lang w:val="en-CA"/>
        </w:rPr>
      </w:pPr>
    </w:p>
    <w:p w14:paraId="5FDC6974" w14:textId="334D24CA" w:rsidR="00297F95" w:rsidRPr="00A01B78" w:rsidRDefault="00297F95" w:rsidP="00297F95">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have made the change</w:t>
      </w:r>
      <w:r w:rsidR="00C06879" w:rsidRPr="00A01B78">
        <w:rPr>
          <w:rFonts w:ascii="Arial" w:eastAsia="Times New Roman" w:hAnsi="Arial" w:cs="Arial"/>
          <w:color w:val="000000"/>
          <w:sz w:val="22"/>
          <w:szCs w:val="22"/>
          <w:lang w:val="en-CA"/>
        </w:rPr>
        <w:t>s</w:t>
      </w:r>
      <w:r w:rsidRPr="00A01B78">
        <w:rPr>
          <w:rFonts w:ascii="Arial" w:eastAsia="Times New Roman" w:hAnsi="Arial" w:cs="Arial"/>
          <w:color w:val="000000"/>
          <w:sz w:val="22"/>
          <w:szCs w:val="22"/>
          <w:lang w:val="en-CA"/>
        </w:rPr>
        <w:t>.</w:t>
      </w:r>
    </w:p>
    <w:p w14:paraId="25C65EE2" w14:textId="77777777" w:rsidR="00297F95" w:rsidRPr="00A01B78" w:rsidRDefault="00297F95" w:rsidP="00297F95">
      <w:pPr>
        <w:rPr>
          <w:rFonts w:ascii="Arial" w:eastAsia="Times New Roman" w:hAnsi="Arial" w:cs="Arial"/>
          <w:color w:val="000000"/>
          <w:sz w:val="22"/>
          <w:szCs w:val="22"/>
          <w:lang w:val="en-CA"/>
        </w:rPr>
      </w:pPr>
    </w:p>
    <w:p w14:paraId="4632D27A"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145: “Each mating pair is a diploid individual” reads awkward. Rather, the mating pair produces a zygote that undergoes meiosis, leading to haploid offspring.</w:t>
      </w:r>
    </w:p>
    <w:p w14:paraId="26C16C03" w14:textId="77777777" w:rsidR="00297F95" w:rsidRPr="00A01B78" w:rsidRDefault="00297F95" w:rsidP="00297F95">
      <w:pPr>
        <w:rPr>
          <w:rFonts w:ascii="Arial" w:eastAsia="Times New Roman" w:hAnsi="Arial" w:cs="Arial"/>
          <w:i/>
          <w:color w:val="000000"/>
          <w:sz w:val="22"/>
          <w:szCs w:val="22"/>
          <w:lang w:val="en-CA"/>
        </w:rPr>
      </w:pPr>
    </w:p>
    <w:p w14:paraId="655972D3" w14:textId="172C13B3" w:rsidR="00297F95" w:rsidRPr="00A01B78" w:rsidRDefault="00297F95" w:rsidP="00297F95">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have </w:t>
      </w:r>
      <w:r w:rsidR="00E0438F">
        <w:rPr>
          <w:rFonts w:ascii="Arial" w:eastAsia="Times New Roman" w:hAnsi="Arial" w:cs="Arial"/>
          <w:color w:val="000000"/>
          <w:sz w:val="22"/>
          <w:szCs w:val="22"/>
          <w:lang w:val="en-CA"/>
        </w:rPr>
        <w:t>revised this section to remove mention of the ‘diploid zygote’ and instead focus on haploid ‘mating pairs’.</w:t>
      </w:r>
    </w:p>
    <w:p w14:paraId="3396EA49" w14:textId="77777777" w:rsidR="00297F95" w:rsidRPr="00A01B78" w:rsidRDefault="00297F95" w:rsidP="00297F95">
      <w:pPr>
        <w:rPr>
          <w:rFonts w:ascii="Arial" w:eastAsia="Times New Roman" w:hAnsi="Arial" w:cs="Arial"/>
          <w:i/>
          <w:color w:val="000000"/>
          <w:sz w:val="22"/>
          <w:szCs w:val="22"/>
          <w:lang w:val="en-CA"/>
        </w:rPr>
      </w:pPr>
    </w:p>
    <w:p w14:paraId="3FA6BFFF"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200: “Populations continue to diverge indefinitely”: Can you be more precise about this? Surely populations don't diverge indefinitely at the *phenotypic level* after they've reached their optima, but they can keep diverging at the genetic level.</w:t>
      </w:r>
    </w:p>
    <w:p w14:paraId="7B206C6E" w14:textId="77777777" w:rsidR="00297F95" w:rsidRPr="00A01B78" w:rsidRDefault="00297F95" w:rsidP="00297F95">
      <w:pPr>
        <w:rPr>
          <w:rFonts w:ascii="Arial" w:eastAsia="Times New Roman" w:hAnsi="Arial" w:cs="Arial"/>
          <w:i/>
          <w:color w:val="000000"/>
          <w:sz w:val="22"/>
          <w:szCs w:val="22"/>
          <w:lang w:val="en-CA"/>
        </w:rPr>
      </w:pPr>
    </w:p>
    <w:p w14:paraId="25ECAD27" w14:textId="33A06115" w:rsidR="00297F95" w:rsidRDefault="00297F95" w:rsidP="00297F95">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The reviewer is correct that we were referring to genetic divergenc</w:t>
      </w:r>
      <w:r w:rsidR="00DF5AF4" w:rsidRPr="00A01B78">
        <w:rPr>
          <w:rFonts w:ascii="Arial" w:eastAsia="Times New Roman" w:hAnsi="Arial" w:cs="Arial"/>
          <w:color w:val="000000"/>
          <w:sz w:val="22"/>
          <w:szCs w:val="22"/>
          <w:lang w:val="en-CA"/>
        </w:rPr>
        <w:t>e. we have made this more clear</w:t>
      </w:r>
      <w:r w:rsidR="005244E8">
        <w:rPr>
          <w:rFonts w:ascii="Arial" w:eastAsia="Times New Roman" w:hAnsi="Arial" w:cs="Arial"/>
          <w:color w:val="000000"/>
          <w:sz w:val="22"/>
          <w:szCs w:val="22"/>
          <w:lang w:val="en-CA"/>
        </w:rPr>
        <w:t>:</w:t>
      </w:r>
    </w:p>
    <w:p w14:paraId="3E200D75" w14:textId="6EB128F1" w:rsidR="005244E8" w:rsidRDefault="005244E8" w:rsidP="00297F95">
      <w:pPr>
        <w:rPr>
          <w:rFonts w:ascii="Arial" w:eastAsia="Times New Roman" w:hAnsi="Arial" w:cs="Arial"/>
          <w:color w:val="000000"/>
          <w:sz w:val="22"/>
          <w:szCs w:val="22"/>
          <w:lang w:val="en-CA"/>
        </w:rPr>
      </w:pPr>
    </w:p>
    <w:p w14:paraId="1D7C8935" w14:textId="42B9823B" w:rsidR="005244E8" w:rsidRPr="00A01B78" w:rsidRDefault="005244E8" w:rsidP="00297F95">
      <w:pPr>
        <w:rPr>
          <w:rFonts w:ascii="Arial" w:eastAsia="Times New Roman" w:hAnsi="Arial" w:cs="Arial"/>
          <w:color w:val="000000"/>
          <w:sz w:val="22"/>
          <w:szCs w:val="22"/>
          <w:lang w:val="en-CA"/>
        </w:rPr>
      </w:pPr>
      <w:r w:rsidRPr="005244E8">
        <w:rPr>
          <w:rFonts w:ascii="Times New Roman" w:hAnsi="Times New Roman" w:cs="Times New Roman"/>
          <w:color w:val="FF0000"/>
        </w:rPr>
        <w:t xml:space="preserve">Genetic divergence between populations increases indefinitely after they reach their optima, but their mean phenotypes are stable and the phenotypic segregation variance changes little as time progresses </w:t>
      </w:r>
      <w:r w:rsidRPr="005244E8">
        <w:rPr>
          <w:rFonts w:ascii="Times New Roman" w:hAnsi="Times New Roman" w:cs="Times New Roman"/>
          <w:color w:val="FF0000"/>
          <w:highlight w:val="yellow"/>
        </w:rPr>
        <w:t>(see Fig. SX, SY).</w:t>
      </w:r>
      <w:r>
        <w:rPr>
          <w:rFonts w:ascii="Times New Roman" w:hAnsi="Times New Roman" w:cs="Times New Roman"/>
          <w:highlight w:val="yellow"/>
        </w:rPr>
        <w:t xml:space="preserve"> (Lines XX-YY)</w:t>
      </w:r>
      <w:ins w:id="114" w:author="Microsoft Office User" w:date="2018-10-22T10:52:00Z">
        <w:r w:rsidR="00C56422">
          <w:rPr>
            <w:rFonts w:ascii="Times New Roman" w:hAnsi="Times New Roman" w:cs="Times New Roman"/>
          </w:rPr>
          <w:t xml:space="preserve"> (see comment #? From reviewer 2).</w:t>
        </w:r>
      </w:ins>
    </w:p>
    <w:p w14:paraId="03BB67F2" w14:textId="77777777" w:rsidR="00297F95" w:rsidRPr="00A01B78" w:rsidRDefault="00297F95" w:rsidP="00297F95">
      <w:pPr>
        <w:rPr>
          <w:rFonts w:ascii="Arial" w:eastAsia="Times New Roman" w:hAnsi="Arial" w:cs="Arial"/>
          <w:i/>
          <w:color w:val="000000"/>
          <w:sz w:val="22"/>
          <w:szCs w:val="22"/>
          <w:lang w:val="en-CA"/>
        </w:rPr>
      </w:pPr>
    </w:p>
    <w:p w14:paraId="478F59EC"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201-202: “our conclusions refer to equilibrium conditions” this is slightly confusing, as you just wrote that populations do not reach an equilibrium, but continue to accumulate divergence, albeit at a small rate. Or perhaps here you mean at the phenotypic level only? Please specify</w:t>
      </w:r>
    </w:p>
    <w:p w14:paraId="6179969D" w14:textId="77777777" w:rsidR="00297F95" w:rsidRPr="00A01B78" w:rsidRDefault="00297F95" w:rsidP="00297F95">
      <w:pPr>
        <w:rPr>
          <w:rFonts w:ascii="Arial" w:eastAsia="Times New Roman" w:hAnsi="Arial" w:cs="Arial"/>
          <w:i/>
          <w:color w:val="000000"/>
          <w:sz w:val="22"/>
          <w:szCs w:val="22"/>
          <w:lang w:val="en-CA"/>
        </w:rPr>
      </w:pPr>
    </w:p>
    <w:p w14:paraId="1093E3BF" w14:textId="5257936B" w:rsidR="00297F95" w:rsidRDefault="00297F95" w:rsidP="00297F95">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See response to </w:t>
      </w:r>
      <w:r w:rsidRPr="00A01B78">
        <w:rPr>
          <w:rFonts w:ascii="Arial" w:eastAsia="Times New Roman" w:hAnsi="Arial" w:cs="Arial"/>
          <w:color w:val="000000"/>
          <w:sz w:val="22"/>
          <w:szCs w:val="22"/>
          <w:highlight w:val="yellow"/>
          <w:lang w:val="en-CA"/>
        </w:rPr>
        <w:t>comment #X.</w:t>
      </w:r>
      <w:r w:rsidR="00C06879" w:rsidRPr="00A01B78">
        <w:rPr>
          <w:rFonts w:ascii="Arial" w:eastAsia="Times New Roman" w:hAnsi="Arial" w:cs="Arial"/>
          <w:color w:val="000000"/>
          <w:sz w:val="22"/>
          <w:szCs w:val="22"/>
          <w:lang w:val="en-CA"/>
        </w:rPr>
        <w:t xml:space="preserve"> </w:t>
      </w:r>
      <w:r w:rsidR="00AB6D9F" w:rsidRPr="00A01B78">
        <w:rPr>
          <w:rFonts w:ascii="Arial" w:eastAsia="Times New Roman" w:hAnsi="Arial" w:cs="Arial"/>
          <w:color w:val="000000"/>
          <w:sz w:val="22"/>
          <w:szCs w:val="22"/>
          <w:lang w:val="en-CA"/>
        </w:rPr>
        <w:t>Both genetic and phenotypic divergence is low when populations have reached their optimum, and like models by Barton (2001) and Chevin (2014) among others, RI evolves primarily during the ‘adaptation’ phase of a simulation and not during evolution at a peak.</w:t>
      </w:r>
      <w:r w:rsidR="00C06879" w:rsidRPr="00A01B78">
        <w:rPr>
          <w:rFonts w:ascii="Arial" w:eastAsia="Times New Roman" w:hAnsi="Arial" w:cs="Arial"/>
          <w:color w:val="000000"/>
          <w:sz w:val="22"/>
          <w:szCs w:val="22"/>
          <w:lang w:val="en-CA"/>
        </w:rPr>
        <w:t xml:space="preserve"> </w:t>
      </w:r>
      <w:r w:rsidR="00413D7E">
        <w:rPr>
          <w:rFonts w:ascii="Arial" w:eastAsia="Times New Roman" w:hAnsi="Arial" w:cs="Arial"/>
          <w:color w:val="000000"/>
          <w:sz w:val="22"/>
          <w:szCs w:val="22"/>
          <w:lang w:val="en-CA"/>
        </w:rPr>
        <w:t>We now write the following to make our meaning re: equilibrium clear:</w:t>
      </w:r>
    </w:p>
    <w:p w14:paraId="04BF6031" w14:textId="3CD9F5FE" w:rsidR="00413D7E" w:rsidRDefault="00413D7E" w:rsidP="00297F95">
      <w:pPr>
        <w:rPr>
          <w:rFonts w:ascii="Arial" w:eastAsia="Times New Roman" w:hAnsi="Arial" w:cs="Arial"/>
          <w:color w:val="000000"/>
          <w:sz w:val="22"/>
          <w:szCs w:val="22"/>
          <w:lang w:val="en-CA"/>
        </w:rPr>
      </w:pPr>
    </w:p>
    <w:p w14:paraId="10BEE1F9" w14:textId="50A50BAA" w:rsidR="00413D7E" w:rsidRPr="00413D7E" w:rsidRDefault="00413D7E" w:rsidP="00297F95">
      <w:pPr>
        <w:rPr>
          <w:rFonts w:ascii="Arial" w:eastAsia="Times New Roman" w:hAnsi="Arial" w:cs="Arial"/>
          <w:color w:val="000000" w:themeColor="text1"/>
          <w:sz w:val="22"/>
          <w:szCs w:val="22"/>
          <w:lang w:val="en-CA"/>
        </w:rPr>
      </w:pPr>
      <w:r w:rsidRPr="00413D7E">
        <w:rPr>
          <w:rFonts w:ascii="Arial" w:eastAsia="Times New Roman" w:hAnsi="Arial" w:cs="Arial"/>
          <w:color w:val="FF0000"/>
          <w:sz w:val="22"/>
          <w:szCs w:val="22"/>
          <w:lang w:val="en-CA"/>
        </w:rPr>
        <w:t>Therefore, our conclusions about phenotypic segregation variance and hybrid fitness refer to quasi-equilibrium conditions rather than transient states and are unaffected by standing variation’s influence on the speed of adaptation.</w:t>
      </w:r>
      <w:r>
        <w:rPr>
          <w:rFonts w:ascii="Arial" w:eastAsia="Times New Roman" w:hAnsi="Arial" w:cs="Arial"/>
          <w:color w:val="FF0000"/>
          <w:sz w:val="22"/>
          <w:szCs w:val="22"/>
          <w:lang w:val="en-CA"/>
        </w:rPr>
        <w:t xml:space="preserve"> </w:t>
      </w:r>
      <w:r>
        <w:rPr>
          <w:rFonts w:ascii="Arial" w:eastAsia="Times New Roman" w:hAnsi="Arial" w:cs="Arial"/>
          <w:color w:val="000000" w:themeColor="text1"/>
          <w:sz w:val="22"/>
          <w:szCs w:val="22"/>
          <w:lang w:val="en-CA"/>
        </w:rPr>
        <w:t xml:space="preserve">(Lines </w:t>
      </w:r>
      <w:r w:rsidRPr="00413D7E">
        <w:rPr>
          <w:rFonts w:ascii="Arial" w:eastAsia="Times New Roman" w:hAnsi="Arial" w:cs="Arial"/>
          <w:color w:val="000000" w:themeColor="text1"/>
          <w:sz w:val="22"/>
          <w:szCs w:val="22"/>
          <w:highlight w:val="yellow"/>
          <w:lang w:val="en-CA"/>
        </w:rPr>
        <w:t>XX-YY</w:t>
      </w:r>
      <w:r>
        <w:rPr>
          <w:rFonts w:ascii="Arial" w:eastAsia="Times New Roman" w:hAnsi="Arial" w:cs="Arial"/>
          <w:color w:val="000000" w:themeColor="text1"/>
          <w:sz w:val="22"/>
          <w:szCs w:val="22"/>
          <w:lang w:val="en-CA"/>
        </w:rPr>
        <w:t>)</w:t>
      </w:r>
    </w:p>
    <w:p w14:paraId="1494E0A5" w14:textId="77777777" w:rsidR="00297F95" w:rsidRPr="00A01B78" w:rsidRDefault="00297F95" w:rsidP="00297F95">
      <w:pPr>
        <w:rPr>
          <w:rFonts w:ascii="Arial" w:eastAsia="Times New Roman" w:hAnsi="Arial" w:cs="Arial"/>
          <w:i/>
          <w:color w:val="000000"/>
          <w:sz w:val="22"/>
          <w:szCs w:val="22"/>
          <w:lang w:val="en-CA"/>
        </w:rPr>
      </w:pPr>
    </w:p>
    <w:p w14:paraId="2E7ACDA5"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280-281: Probably worth mentioning that this result with no standing variance agrees with Chevin et al (2014), eg their figure 2. </w:t>
      </w:r>
    </w:p>
    <w:p w14:paraId="382FF328" w14:textId="77777777" w:rsidR="00297F95" w:rsidRPr="00A01B78" w:rsidRDefault="00297F95" w:rsidP="00297F95">
      <w:pPr>
        <w:rPr>
          <w:rFonts w:ascii="Arial" w:eastAsia="Times New Roman" w:hAnsi="Arial" w:cs="Arial"/>
          <w:i/>
          <w:color w:val="000000"/>
          <w:sz w:val="22"/>
          <w:szCs w:val="22"/>
          <w:lang w:val="en-CA"/>
        </w:rPr>
      </w:pPr>
    </w:p>
    <w:p w14:paraId="507B3101" w14:textId="77777777" w:rsidR="00413D7E" w:rsidRDefault="00297F95" w:rsidP="00297F95">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Absolutely correct. We have revised the text to rea</w:t>
      </w:r>
      <w:r w:rsidR="00C06879" w:rsidRPr="00A01B78">
        <w:rPr>
          <w:rFonts w:ascii="Arial" w:eastAsia="Times New Roman" w:hAnsi="Arial" w:cs="Arial"/>
          <w:color w:val="000000"/>
          <w:sz w:val="22"/>
          <w:szCs w:val="22"/>
          <w:lang w:val="en-CA"/>
        </w:rPr>
        <w:t xml:space="preserve">d </w:t>
      </w:r>
    </w:p>
    <w:p w14:paraId="12FB6FCD" w14:textId="77777777" w:rsidR="00413D7E" w:rsidRDefault="00413D7E" w:rsidP="00297F95">
      <w:pPr>
        <w:rPr>
          <w:rFonts w:ascii="Arial" w:eastAsia="Times New Roman" w:hAnsi="Arial" w:cs="Arial"/>
          <w:color w:val="000000"/>
          <w:sz w:val="22"/>
          <w:szCs w:val="22"/>
          <w:lang w:val="en-CA"/>
        </w:rPr>
      </w:pPr>
    </w:p>
    <w:p w14:paraId="2290128F" w14:textId="52FCD6C6" w:rsidR="00297F95" w:rsidRPr="00A01B78" w:rsidRDefault="00413D7E" w:rsidP="00297F95">
      <w:pPr>
        <w:rPr>
          <w:rFonts w:ascii="Arial" w:eastAsia="Times New Roman" w:hAnsi="Arial" w:cs="Arial"/>
          <w:color w:val="000000"/>
          <w:sz w:val="22"/>
          <w:szCs w:val="22"/>
          <w:lang w:val="en-CA"/>
        </w:rPr>
      </w:pPr>
      <w:r w:rsidRPr="00413D7E">
        <w:rPr>
          <w:rFonts w:ascii="Times New Roman" w:hAnsi="Times New Roman" w:cs="Times New Roman"/>
          <w:color w:val="FF0000"/>
        </w:rPr>
        <w:t xml:space="preserve">Several key results emerge from these simulations. First, in agreement with the findings of </w:t>
      </w:r>
      <w:r w:rsidRPr="00413D7E">
        <w:rPr>
          <w:rFonts w:ascii="Times New Roman" w:hAnsi="Times New Roman" w:cs="Times New Roman"/>
          <w:color w:val="FF0000"/>
        </w:rPr>
        <w:fldChar w:fldCharType="begin" w:fldLock="1"/>
      </w:r>
      <w:r w:rsidRPr="00413D7E">
        <w:rPr>
          <w:rFonts w:ascii="Times New Roman" w:hAnsi="Times New Roman" w:cs="Times New Roman"/>
          <w:color w:val="FF0000"/>
        </w:rPr>
        <w:instrText>ADDIN CSL_CITATION {"citationItems":[{"id":"ITEM-1","itemData":{"DOI":"10.1111/evo.12346","ISBN":"0014-3820","ISSN":"15585646","PMID":"24410181","abstract":"Niche dimensionality is suggested to be a key determinant of ecological speciation (\"multifarious selection\" hypothesis), but genetic aspects of this process have not been investigated theoretically. We use Fisher's geometrical model to study how niche dimensionality influences the mean fitness of hybrids formed upon secondary contact between populations adapting in allopatry. Gaussian selection for an optimum generates two forms of reproductive isolation (RI): an extrinsic component due to maladaptation of the mean phenotype, and an intrinsic variance load resulting from what we term transgressive incompatibilities between mutations fixed in different populations. We show that after adaptation to a new environment, RI increases with (1) the mean initial maladaptation of diverging population, and (2) niche dimensionality, which increases the phenotypic variability of fixed mutations. Under mutation selection drift equilibrium in a constant environment, RI accumulates steadily with time, at a rate that also increases with niche dimensionality. A similar pattern can be produced by successive shifts in the optimum phenotype. Niche dimensionality thus has an effect per se on postzygotic isolation, beyond putative indirect effects (stronger selection, more genes). Our mechanism is consistent with empirical evidence about transgressive segregation in crosses between divergent populations, and with patterns of accumulation of RI with time in many taxa.","author":[{"dropping-particle":"","family":"Chevin","given":"Luis Miguel","non-dropping-particle":"","parse-names":false,"suffix":""},{"dropping-particle":"","family":"Decorzent","given":"Guillaume","non-dropping-particle":"","parse-names":false,"suffix":""},{"dropping-particle":"","family":"Lenormand","given":"Thomas","non-dropping-particle":"","parse-names":false,"suffix":""}],"container-title":"Evolution","id":"ITEM-1","issue":"5","issued":{"date-parts":[["2014"]]},"page":"1244-1256","title":"Niche dimensionality and the genetics of ecological speciation","type":"article-journal","volume":"68"},"uris":["http://www.mendeley.com/documents/?uuid=702b54b5-99e0-4ad3-be21-3c77f331885f"]}],"mendeley":{"formattedCitation":"(Chevin et al. 2014)","manualFormatting":"Chevin et al. (2014; their Fig. 2)","plainTextFormattedCitation":"(Chevin et al. 2014)","previouslyFormattedCitation":"(Chevin et al. 2014)"},"properties":{"noteIndex":0},"schema":"https://github.com/citation-style-language/schema/raw/master/csl-citation.json"}</w:instrText>
      </w:r>
      <w:r w:rsidRPr="00413D7E">
        <w:rPr>
          <w:rFonts w:ascii="Times New Roman" w:hAnsi="Times New Roman" w:cs="Times New Roman"/>
          <w:color w:val="FF0000"/>
        </w:rPr>
        <w:fldChar w:fldCharType="separate"/>
      </w:r>
      <w:r w:rsidRPr="00413D7E">
        <w:rPr>
          <w:rFonts w:ascii="Times New Roman" w:hAnsi="Times New Roman" w:cs="Times New Roman"/>
          <w:noProof/>
          <w:color w:val="FF0000"/>
        </w:rPr>
        <w:t>Chevin et al. (2014; their Fig. 2)</w:t>
      </w:r>
      <w:r w:rsidRPr="00413D7E">
        <w:rPr>
          <w:rFonts w:ascii="Times New Roman" w:hAnsi="Times New Roman" w:cs="Times New Roman"/>
          <w:color w:val="FF0000"/>
        </w:rPr>
        <w:fldChar w:fldCharType="end"/>
      </w:r>
      <w:r w:rsidRPr="00413D7E">
        <w:rPr>
          <w:rFonts w:ascii="Times New Roman" w:hAnsi="Times New Roman" w:cs="Times New Roman"/>
          <w:color w:val="FF0000"/>
        </w:rPr>
        <w:t>, segregation variance is not affected by the angle of divergence</w:t>
      </w:r>
      <w:r w:rsidRPr="00413D7E">
        <w:rPr>
          <w:rStyle w:val="PageNumber"/>
          <w:rFonts w:ascii="Times New Roman" w:hAnsi="Times New Roman" w:cs="Times New Roman"/>
          <w:i/>
          <w:iCs/>
          <w:color w:val="FF0000"/>
        </w:rPr>
        <w:t xml:space="preserve"> </w:t>
      </w:r>
      <w:r w:rsidRPr="00413D7E">
        <w:rPr>
          <w:rFonts w:ascii="Times New Roman" w:hAnsi="Times New Roman" w:cs="Times New Roman"/>
          <w:color w:val="FF0000"/>
        </w:rPr>
        <w:t xml:space="preserve">when there is no standing variation </w:t>
      </w:r>
      <w:r w:rsidR="00C06879" w:rsidRPr="00A01B78">
        <w:rPr>
          <w:rFonts w:ascii="Arial" w:eastAsia="Times New Roman" w:hAnsi="Arial" w:cs="Arial"/>
          <w:color w:val="000000"/>
          <w:sz w:val="22"/>
          <w:szCs w:val="22"/>
          <w:lang w:val="en-CA"/>
        </w:rPr>
        <w:t xml:space="preserve">(Lines </w:t>
      </w:r>
      <w:r w:rsidR="00C06879" w:rsidRPr="00A01B78">
        <w:rPr>
          <w:rFonts w:ascii="Arial" w:eastAsia="Times New Roman" w:hAnsi="Arial" w:cs="Arial"/>
          <w:color w:val="000000"/>
          <w:sz w:val="22"/>
          <w:szCs w:val="22"/>
          <w:highlight w:val="yellow"/>
          <w:lang w:val="en-CA"/>
        </w:rPr>
        <w:t>XX-YY</w:t>
      </w:r>
      <w:r w:rsidR="00C06879" w:rsidRPr="00A01B78">
        <w:rPr>
          <w:rFonts w:ascii="Arial" w:eastAsia="Times New Roman" w:hAnsi="Arial" w:cs="Arial"/>
          <w:color w:val="000000"/>
          <w:sz w:val="22"/>
          <w:szCs w:val="22"/>
          <w:lang w:val="en-CA"/>
        </w:rPr>
        <w:t>)</w:t>
      </w:r>
      <w:r w:rsidR="00297F95" w:rsidRPr="00A01B78">
        <w:rPr>
          <w:rFonts w:ascii="Arial" w:eastAsia="Times New Roman" w:hAnsi="Arial" w:cs="Arial"/>
          <w:color w:val="000000"/>
          <w:sz w:val="22"/>
          <w:szCs w:val="22"/>
          <w:lang w:val="en-CA"/>
        </w:rPr>
        <w:t xml:space="preserve">: </w:t>
      </w:r>
    </w:p>
    <w:p w14:paraId="0C24C74D" w14:textId="77777777" w:rsidR="00297F95" w:rsidRPr="00A01B78" w:rsidRDefault="00297F95" w:rsidP="00297F95">
      <w:pPr>
        <w:rPr>
          <w:rFonts w:ascii="Arial" w:eastAsia="Times New Roman" w:hAnsi="Arial" w:cs="Arial"/>
          <w:i/>
          <w:color w:val="000000"/>
          <w:sz w:val="22"/>
          <w:szCs w:val="22"/>
          <w:lang w:val="en-CA"/>
        </w:rPr>
      </w:pPr>
    </w:p>
    <w:p w14:paraId="79FE9628"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283-284: Here and about the fraction of non-overlap (fig 3B), it's unclear what you mean by "increases faster than linearly". This statement implies a positive second derivative (the local slope is increasing, such that the function increases faster than a linear function), but what we see on fig 3A-B is exactly the opposite: the slope is maximal at theta = 0, and then decreases towards 0 as theta increases towards 180°.  Instead your point seems to be that the green curve is above the straight line the joins its end values (black line in fig 3A), so a more accurate description would have something to do with concavity of the function (e.g: </w:t>
      </w:r>
      <w:hyperlink r:id="rId11" w:history="1">
        <w:r w:rsidRPr="00A01B78">
          <w:rPr>
            <w:rFonts w:ascii="Arial" w:eastAsia="Times New Roman" w:hAnsi="Arial" w:cs="Arial"/>
            <w:i/>
            <w:color w:val="0000FF"/>
            <w:sz w:val="22"/>
            <w:szCs w:val="22"/>
            <w:u w:val="single"/>
            <w:lang w:val="en-CA"/>
          </w:rPr>
          <w:t>https://en.wikipedia.org/wiki/Concave_function</w:t>
        </w:r>
      </w:hyperlink>
      <w:r w:rsidRPr="00A01B78">
        <w:rPr>
          <w:rFonts w:ascii="Arial" w:eastAsia="Times New Roman" w:hAnsi="Arial" w:cs="Arial"/>
          <w:i/>
          <w:color w:val="000000"/>
          <w:sz w:val="22"/>
          <w:szCs w:val="22"/>
          <w:lang w:val="en-CA"/>
        </w:rPr>
        <w:t>)</w:t>
      </w:r>
    </w:p>
    <w:p w14:paraId="36D37DC9" w14:textId="77777777" w:rsidR="003F0841" w:rsidRPr="00A01B78" w:rsidRDefault="003F0841" w:rsidP="003F0841">
      <w:pPr>
        <w:rPr>
          <w:rFonts w:ascii="Arial" w:eastAsia="Times New Roman" w:hAnsi="Arial" w:cs="Arial"/>
          <w:i/>
          <w:color w:val="000000"/>
          <w:sz w:val="22"/>
          <w:szCs w:val="22"/>
          <w:lang w:val="en-CA"/>
        </w:rPr>
      </w:pPr>
    </w:p>
    <w:p w14:paraId="6A8D483B" w14:textId="5FCECF46" w:rsidR="003F0841" w:rsidRDefault="003F0841" w:rsidP="003F0841">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Thank you, we have revised the text. We believe it is correct to say that</w:t>
      </w:r>
      <w:r w:rsidR="00212098" w:rsidRPr="00A01B78">
        <w:rPr>
          <w:rFonts w:ascii="Arial" w:eastAsia="Times New Roman" w:hAnsi="Arial" w:cs="Arial"/>
          <w:color w:val="000000"/>
          <w:sz w:val="22"/>
          <w:szCs w:val="22"/>
          <w:lang w:val="en-CA"/>
        </w:rPr>
        <w:t xml:space="preserve"> the curve</w:t>
      </w:r>
      <w:r w:rsidRPr="00A01B78">
        <w:rPr>
          <w:rFonts w:ascii="Arial" w:eastAsia="Times New Roman" w:hAnsi="Arial" w:cs="Arial"/>
          <w:color w:val="000000"/>
          <w:sz w:val="22"/>
          <w:szCs w:val="22"/>
          <w:lang w:val="en-CA"/>
        </w:rPr>
        <w:t xml:space="preserve"> approaches zero more rapidly than</w:t>
      </w:r>
      <w:commentRangeStart w:id="115"/>
      <w:r w:rsidRPr="00A01B78">
        <w:rPr>
          <w:rFonts w:ascii="Arial" w:eastAsia="Times New Roman" w:hAnsi="Arial" w:cs="Arial"/>
          <w:color w:val="000000"/>
          <w:sz w:val="22"/>
          <w:szCs w:val="22"/>
          <w:lang w:val="en-CA"/>
        </w:rPr>
        <w:t xml:space="preserve"> the linear expectation</w:t>
      </w:r>
      <w:commentRangeEnd w:id="115"/>
      <w:r w:rsidR="00681084">
        <w:rPr>
          <w:rStyle w:val="CommentReference"/>
        </w:rPr>
        <w:commentReference w:id="115"/>
      </w:r>
      <w:r w:rsidR="00C06879" w:rsidRPr="00A01B78">
        <w:rPr>
          <w:rFonts w:ascii="Arial" w:eastAsia="Times New Roman" w:hAnsi="Arial" w:cs="Arial"/>
          <w:color w:val="000000"/>
          <w:sz w:val="22"/>
          <w:szCs w:val="22"/>
          <w:lang w:val="en-CA"/>
        </w:rPr>
        <w:t xml:space="preserve">, and the point of comparison is that this occurs </w:t>
      </w:r>
      <w:r w:rsidR="00212098" w:rsidRPr="00A01B78">
        <w:rPr>
          <w:rFonts w:ascii="Arial" w:eastAsia="Times New Roman" w:hAnsi="Arial" w:cs="Arial"/>
          <w:color w:val="000000"/>
          <w:sz w:val="22"/>
          <w:szCs w:val="22"/>
          <w:lang w:val="en-CA"/>
        </w:rPr>
        <w:t xml:space="preserve">even </w:t>
      </w:r>
      <w:r w:rsidR="00C06879" w:rsidRPr="00A01B78">
        <w:rPr>
          <w:rFonts w:ascii="Arial" w:eastAsia="Times New Roman" w:hAnsi="Arial" w:cs="Arial"/>
          <w:color w:val="000000"/>
          <w:sz w:val="22"/>
          <w:szCs w:val="22"/>
          <w:lang w:val="en-CA"/>
        </w:rPr>
        <w:t>more rapidly with increasing angle in higher dimensions</w:t>
      </w:r>
      <w:r w:rsidR="00413D7E">
        <w:rPr>
          <w:rFonts w:ascii="Arial" w:eastAsia="Times New Roman" w:hAnsi="Arial" w:cs="Arial"/>
          <w:color w:val="000000"/>
          <w:sz w:val="22"/>
          <w:szCs w:val="22"/>
          <w:lang w:val="en-CA"/>
        </w:rPr>
        <w:t>:</w:t>
      </w:r>
    </w:p>
    <w:p w14:paraId="1BF28DF1" w14:textId="433C2467" w:rsidR="00413D7E" w:rsidRDefault="00413D7E" w:rsidP="003F0841">
      <w:pPr>
        <w:rPr>
          <w:rFonts w:ascii="Arial" w:eastAsia="Times New Roman" w:hAnsi="Arial" w:cs="Arial"/>
          <w:color w:val="000000"/>
          <w:sz w:val="22"/>
          <w:szCs w:val="22"/>
          <w:lang w:val="en-CA"/>
        </w:rPr>
      </w:pPr>
    </w:p>
    <w:p w14:paraId="754D52B0" w14:textId="57AD4B15" w:rsidR="00413D7E" w:rsidRPr="00413D7E" w:rsidRDefault="00413D7E" w:rsidP="003F0841">
      <w:pPr>
        <w:rPr>
          <w:rFonts w:ascii="Arial" w:eastAsia="Times New Roman" w:hAnsi="Arial" w:cs="Arial"/>
          <w:color w:val="FF0000"/>
          <w:sz w:val="22"/>
          <w:szCs w:val="22"/>
          <w:lang w:val="en-CA"/>
        </w:rPr>
      </w:pPr>
      <w:r w:rsidRPr="00413D7E">
        <w:rPr>
          <w:rFonts w:ascii="Times New Roman" w:hAnsi="Times New Roman" w:cs="Times New Roman"/>
          <w:color w:val="FF0000"/>
        </w:rPr>
        <w:t>Second, when there is standing variation, parallel genetic evolution rapidly decreases toward</w:t>
      </w:r>
      <w:r>
        <w:rPr>
          <w:rFonts w:ascii="Times New Roman" w:hAnsi="Times New Roman" w:cs="Times New Roman"/>
          <w:color w:val="FF0000"/>
        </w:rPr>
        <w:t xml:space="preserve"> zero </w:t>
      </w:r>
      <w:r w:rsidRPr="00413D7E">
        <w:rPr>
          <w:rFonts w:ascii="Times New Roman" w:hAnsi="Times New Roman" w:cs="Times New Roman"/>
          <w:color w:val="FF0000"/>
        </w:rPr>
        <w:t>as the angle of divergence increase</w:t>
      </w:r>
      <w:r>
        <w:rPr>
          <w:rFonts w:ascii="Times New Roman" w:hAnsi="Times New Roman" w:cs="Times New Roman"/>
          <w:color w:val="FF0000"/>
        </w:rPr>
        <w:t xml:space="preserve">s. </w:t>
      </w:r>
      <w:r w:rsidRPr="00413D7E">
        <w:rPr>
          <w:rFonts w:ascii="Times New Roman" w:hAnsi="Times New Roman" w:cs="Times New Roman"/>
          <w:color w:val="000000" w:themeColor="text1"/>
        </w:rPr>
        <w:t xml:space="preserve">(Lines </w:t>
      </w:r>
      <w:r w:rsidRPr="00413D7E">
        <w:rPr>
          <w:rFonts w:ascii="Times New Roman" w:hAnsi="Times New Roman" w:cs="Times New Roman"/>
          <w:color w:val="000000" w:themeColor="text1"/>
          <w:highlight w:val="yellow"/>
        </w:rPr>
        <w:t>XX-YY</w:t>
      </w:r>
      <w:r w:rsidRPr="00413D7E">
        <w:rPr>
          <w:rFonts w:ascii="Times New Roman" w:hAnsi="Times New Roman" w:cs="Times New Roman"/>
          <w:color w:val="000000" w:themeColor="text1"/>
        </w:rPr>
        <w:t>)</w:t>
      </w:r>
    </w:p>
    <w:p w14:paraId="4918F2D3" w14:textId="77777777" w:rsidR="003F0841" w:rsidRPr="00A01B78" w:rsidRDefault="003F0841" w:rsidP="003F0841">
      <w:pPr>
        <w:rPr>
          <w:rFonts w:ascii="Arial" w:eastAsia="Times New Roman" w:hAnsi="Arial" w:cs="Arial"/>
          <w:i/>
          <w:color w:val="000000"/>
          <w:sz w:val="22"/>
          <w:szCs w:val="22"/>
          <w:lang w:val="en-CA"/>
        </w:rPr>
      </w:pPr>
    </w:p>
    <w:p w14:paraId="5D285800"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285-286: “a given change in theta causes a larger change in the Euclidean distance between optima, delta, when theta is smaller”. Can you please expand on how this is likely to affect segregation variance? At the moment this is quite implicit, so it's hard to judge the validity of your argument.</w:t>
      </w:r>
    </w:p>
    <w:p w14:paraId="6FC4DF8C" w14:textId="77777777" w:rsidR="00EF4D24" w:rsidRPr="00A01B78" w:rsidRDefault="00EF4D24" w:rsidP="00EF4D24">
      <w:pPr>
        <w:rPr>
          <w:rFonts w:ascii="Arial" w:eastAsia="Times New Roman" w:hAnsi="Arial" w:cs="Arial"/>
          <w:i/>
          <w:color w:val="000000"/>
          <w:sz w:val="22"/>
          <w:szCs w:val="22"/>
          <w:lang w:val="en-CA"/>
        </w:rPr>
      </w:pPr>
    </w:p>
    <w:p w14:paraId="5E972048" w14:textId="167B5A8D" w:rsidR="0091076B" w:rsidRPr="00A01B78" w:rsidRDefault="00D31972" w:rsidP="00EF4D24">
      <w:pPr>
        <w:rPr>
          <w:rFonts w:ascii="Arial" w:eastAsia="Times New Roman" w:hAnsi="Arial" w:cs="Arial"/>
          <w:color w:val="000000"/>
          <w:sz w:val="22"/>
          <w:szCs w:val="22"/>
          <w:lang w:val="en-CA"/>
        </w:rPr>
      </w:pPr>
      <w:r>
        <w:rPr>
          <w:rFonts w:ascii="Arial" w:eastAsia="Times New Roman" w:hAnsi="Arial" w:cs="Arial"/>
          <w:color w:val="000000"/>
          <w:sz w:val="22"/>
          <w:szCs w:val="22"/>
          <w:lang w:val="en-CA"/>
        </w:rPr>
        <w:t>Please see detailed response to query #27—reviewer #2 had a similar comment.</w:t>
      </w:r>
    </w:p>
    <w:p w14:paraId="3E39C9D0" w14:textId="77777777" w:rsidR="00C06879" w:rsidRPr="00A01B78" w:rsidRDefault="00C06879" w:rsidP="00EF4D24">
      <w:pPr>
        <w:rPr>
          <w:rFonts w:ascii="Arial" w:eastAsia="Times New Roman" w:hAnsi="Arial" w:cs="Arial"/>
          <w:color w:val="000000"/>
          <w:sz w:val="22"/>
          <w:szCs w:val="22"/>
          <w:lang w:val="en-CA"/>
        </w:rPr>
      </w:pPr>
    </w:p>
    <w:p w14:paraId="7D07BBBF"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 xml:space="preserve">295 and below: “mutually beneficial” sounds strange, as it somewhat implies reciprocity, while what you mean here is simply that the mutation is beneficial in both populations. A </w:t>
      </w:r>
      <w:r w:rsidRPr="00A01B78">
        <w:rPr>
          <w:rFonts w:ascii="Arial" w:eastAsia="Times New Roman" w:hAnsi="Arial" w:cs="Arial"/>
          <w:i/>
          <w:color w:val="000000"/>
          <w:sz w:val="22"/>
          <w:szCs w:val="22"/>
          <w:lang w:val="en-CA"/>
        </w:rPr>
        <w:lastRenderedPageBreak/>
        <w:t>term like “globally” (as in Bierne 2010 Evolution) or “overall” would seem more appropriate.</w:t>
      </w:r>
    </w:p>
    <w:p w14:paraId="2CBA81DA" w14:textId="77777777" w:rsidR="00EF4D24" w:rsidRPr="00A01B78" w:rsidRDefault="00EF4D24" w:rsidP="00EF4D24">
      <w:pPr>
        <w:rPr>
          <w:rFonts w:ascii="Arial" w:eastAsia="Times New Roman" w:hAnsi="Arial" w:cs="Arial"/>
          <w:i/>
          <w:color w:val="000000"/>
          <w:sz w:val="22"/>
          <w:szCs w:val="22"/>
          <w:lang w:val="en-CA"/>
        </w:rPr>
      </w:pPr>
    </w:p>
    <w:p w14:paraId="0A145E97" w14:textId="7AFBD5B8" w:rsidR="00EF4D24" w:rsidRDefault="00212098" w:rsidP="00EF4D24">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have revised the text to just say that a mutation is ‘beneficial in both populations’</w:t>
      </w:r>
      <w:r w:rsidR="00774804" w:rsidRPr="00A01B78">
        <w:rPr>
          <w:rFonts w:ascii="Arial" w:eastAsia="Times New Roman" w:hAnsi="Arial" w:cs="Arial"/>
          <w:color w:val="000000"/>
          <w:sz w:val="22"/>
          <w:szCs w:val="22"/>
          <w:lang w:val="en-CA"/>
        </w:rPr>
        <w:t>, as suggested</w:t>
      </w:r>
      <w:r w:rsidR="00D31972">
        <w:rPr>
          <w:rFonts w:ascii="Arial" w:eastAsia="Times New Roman" w:hAnsi="Arial" w:cs="Arial"/>
          <w:color w:val="000000"/>
          <w:sz w:val="22"/>
          <w:szCs w:val="22"/>
          <w:lang w:val="en-CA"/>
        </w:rPr>
        <w:t xml:space="preserve">. The new text reads: </w:t>
      </w:r>
    </w:p>
    <w:p w14:paraId="2A42EC55" w14:textId="64712F5A" w:rsidR="00D31972" w:rsidRDefault="00D31972" w:rsidP="00EF4D24">
      <w:pPr>
        <w:rPr>
          <w:rFonts w:ascii="Arial" w:eastAsia="Times New Roman" w:hAnsi="Arial" w:cs="Arial"/>
          <w:color w:val="000000"/>
          <w:sz w:val="22"/>
          <w:szCs w:val="22"/>
          <w:lang w:val="en-CA"/>
        </w:rPr>
      </w:pPr>
    </w:p>
    <w:p w14:paraId="65326B8E" w14:textId="59DC3278" w:rsidR="00D31972" w:rsidRPr="00A01B78" w:rsidRDefault="00D31972" w:rsidP="00EF4D24">
      <w:pPr>
        <w:rPr>
          <w:rFonts w:ascii="Arial" w:eastAsia="Times New Roman" w:hAnsi="Arial" w:cs="Arial"/>
          <w:color w:val="000000"/>
          <w:sz w:val="22"/>
          <w:szCs w:val="22"/>
          <w:lang w:val="en-CA"/>
        </w:rPr>
      </w:pPr>
      <w:r w:rsidRPr="00D31972">
        <w:rPr>
          <w:rFonts w:ascii="Times New Roman" w:hAnsi="Times New Roman" w:cs="Times New Roman"/>
          <w:color w:val="FF0000"/>
        </w:rPr>
        <w:t xml:space="preserve">This rapid decrease in parallelism results because small environmental differences among populations correspond to steep reductions in the fraction of alleles that are beneficial in both environments, and occurs more rapidly as organism complexity (i.e., trait dimensionality) increases. </w:t>
      </w:r>
      <w:r>
        <w:rPr>
          <w:rFonts w:ascii="Times New Roman" w:hAnsi="Times New Roman" w:cs="Times New Roman"/>
        </w:rPr>
        <w:t xml:space="preserve">(Lines </w:t>
      </w:r>
      <w:r w:rsidRPr="00D31972">
        <w:rPr>
          <w:rFonts w:ascii="Times New Roman" w:hAnsi="Times New Roman" w:cs="Times New Roman"/>
          <w:highlight w:val="yellow"/>
        </w:rPr>
        <w:t>XX-YY</w:t>
      </w:r>
      <w:r>
        <w:rPr>
          <w:rFonts w:ascii="Times New Roman" w:hAnsi="Times New Roman" w:cs="Times New Roman"/>
        </w:rPr>
        <w:t>)</w:t>
      </w:r>
    </w:p>
    <w:p w14:paraId="4A7D8AE4" w14:textId="77777777" w:rsidR="00EF4D24" w:rsidRPr="00A01B78" w:rsidRDefault="00EF4D24" w:rsidP="00EF4D24">
      <w:pPr>
        <w:rPr>
          <w:rFonts w:ascii="Arial" w:eastAsia="Times New Roman" w:hAnsi="Arial" w:cs="Arial"/>
          <w:i/>
          <w:color w:val="000000"/>
          <w:sz w:val="22"/>
          <w:szCs w:val="22"/>
          <w:lang w:val="en-CA"/>
        </w:rPr>
      </w:pPr>
    </w:p>
    <w:p w14:paraId="4D4623F8"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336-337: “reduces segregation variance because individuals recover a more intermediate phenotype as a greater number of smaller effect alleles contribute to character divergence”. This verbal explanation can be made more quantitative very easily: if phenotypic divergence d from the ancestor is caused by n loci with equal effects, then the contribution of these loci to the segregation variance is proportional to: n (d/n)^2 =d^2/n, so it is inversely proportional to the number of loci involved. This also holds qualitatively with loci of unequal effects.</w:t>
      </w:r>
    </w:p>
    <w:p w14:paraId="16DEC474" w14:textId="77777777" w:rsidR="00EF4D24" w:rsidRPr="00A01B78" w:rsidRDefault="00EF4D24" w:rsidP="00EF4D24">
      <w:pPr>
        <w:rPr>
          <w:rFonts w:ascii="Arial" w:eastAsia="Times New Roman" w:hAnsi="Arial" w:cs="Arial"/>
          <w:i/>
          <w:color w:val="000000"/>
          <w:sz w:val="22"/>
          <w:szCs w:val="22"/>
          <w:lang w:val="en-CA"/>
        </w:rPr>
      </w:pPr>
    </w:p>
    <w:p w14:paraId="0442CAC1" w14:textId="1AA6ECB6" w:rsidR="00D31972" w:rsidRDefault="00CA0C95" w:rsidP="00EF4D24">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This is absolutely true—and the reason we cited the original work by </w:t>
      </w:r>
      <w:r w:rsidR="00E520CC" w:rsidRPr="00A01B78">
        <w:rPr>
          <w:rFonts w:ascii="Arial" w:eastAsia="Times New Roman" w:hAnsi="Arial" w:cs="Arial"/>
          <w:color w:val="000000"/>
          <w:sz w:val="22"/>
          <w:szCs w:val="22"/>
          <w:lang w:val="en-CA"/>
        </w:rPr>
        <w:t>C</w:t>
      </w:r>
      <w:r w:rsidRPr="00A01B78">
        <w:rPr>
          <w:rFonts w:ascii="Arial" w:eastAsia="Times New Roman" w:hAnsi="Arial" w:cs="Arial"/>
          <w:color w:val="000000"/>
          <w:sz w:val="22"/>
          <w:szCs w:val="22"/>
          <w:lang w:val="en-CA"/>
        </w:rPr>
        <w:t xml:space="preserve">astle. </w:t>
      </w:r>
      <w:r w:rsidR="00A62563" w:rsidRPr="00A01B78">
        <w:rPr>
          <w:rFonts w:ascii="Arial" w:eastAsia="Times New Roman" w:hAnsi="Arial" w:cs="Arial"/>
          <w:color w:val="000000"/>
          <w:sz w:val="22"/>
          <w:szCs w:val="22"/>
          <w:lang w:val="en-CA"/>
        </w:rPr>
        <w:t>While we appreciate the reviewer’s quantitative approach we do not feel it would be more helpful than their precise verbal explanation. Accordingly, we have changed our cumbersome explanation into something like what the reviewer said</w:t>
      </w:r>
      <w:r w:rsidR="00D31972">
        <w:rPr>
          <w:rFonts w:ascii="Arial" w:eastAsia="Times New Roman" w:hAnsi="Arial" w:cs="Arial"/>
          <w:color w:val="000000"/>
          <w:sz w:val="22"/>
          <w:szCs w:val="22"/>
          <w:lang w:val="en-CA"/>
        </w:rPr>
        <w:t>:</w:t>
      </w:r>
    </w:p>
    <w:p w14:paraId="02A8A3F7" w14:textId="77777777" w:rsidR="00D31972" w:rsidRDefault="00D31972" w:rsidP="00EF4D24">
      <w:pPr>
        <w:rPr>
          <w:rFonts w:ascii="Arial" w:eastAsia="Times New Roman" w:hAnsi="Arial" w:cs="Arial"/>
          <w:color w:val="000000"/>
          <w:sz w:val="22"/>
          <w:szCs w:val="22"/>
          <w:lang w:val="en-CA"/>
        </w:rPr>
      </w:pPr>
    </w:p>
    <w:p w14:paraId="7B234412" w14:textId="25CD86AE" w:rsidR="00EF4D24" w:rsidRPr="00A01B78" w:rsidRDefault="00D31972" w:rsidP="00EF4D24">
      <w:pPr>
        <w:rPr>
          <w:rFonts w:ascii="Arial" w:eastAsia="Times New Roman" w:hAnsi="Arial" w:cs="Arial"/>
          <w:color w:val="000000"/>
          <w:sz w:val="22"/>
          <w:szCs w:val="22"/>
          <w:lang w:val="en-CA"/>
        </w:rPr>
      </w:pPr>
      <w:r w:rsidRPr="00D31972">
        <w:rPr>
          <w:rFonts w:ascii="Times New Roman" w:hAnsi="Times New Roman" w:cs="Times New Roman"/>
          <w:color w:val="FF0000"/>
        </w:rPr>
        <w:t>This, in turn, reduces segregation variance because segregation variance is inversely related to the number of loci involved in character divergence</w:t>
      </w:r>
      <w:r w:rsidRPr="00D31972">
        <w:rPr>
          <w:rStyle w:val="PageNumber"/>
          <w:rFonts w:ascii="Times New Roman" w:hAnsi="Times New Roman" w:cs="Times New Roman"/>
          <w:color w:val="FF0000"/>
        </w:rPr>
        <w:t xml:space="preserve"> </w:t>
      </w:r>
      <w:r w:rsidRPr="00D31972">
        <w:rPr>
          <w:rStyle w:val="PageNumber"/>
          <w:rFonts w:ascii="Times New Roman" w:hAnsi="Times New Roman" w:cs="Times New Roman"/>
          <w:color w:val="FF0000"/>
        </w:rPr>
        <w:fldChar w:fldCharType="begin" w:fldLock="1"/>
      </w:r>
      <w:r w:rsidRPr="00D31972">
        <w:rPr>
          <w:rStyle w:val="PageNumber"/>
          <w:rFonts w:ascii="Times New Roman" w:hAnsi="Times New Roman" w:cs="Times New Roman"/>
          <w:color w:val="FF0000"/>
        </w:rPr>
        <w:instrText>ADDIN CSL_CITATION {"citationItems":[{"id":"ITEM-1","itemData":{"author":[{"dropping-particle":"","family":"Castle","given":"W E","non-dropping-particle":"","parse-names":false,"suffix":""}],"container-title":"Science","id":"ITEM-1","issue":"1393","issued":{"date-parts":[["1921"]]},"page":"223","title":"An improved method of estimating the number of genetic factors concerned in cases of blending inheritance","type":"article-journal","volume":"54"},"uris":["http://www.mendeley.com/documents/?uuid=1adef610-a7bb-4ed1-be62-509315b90fe3"]},{"id":"ITEM-2","itemData":{"DOI":"10.1016/j.tpb.2017.06.001","ISSN":"10960325","PMID":"28709925","abstract":"Our focus here is on the infinitesimal model. In this model, one or several quantitative traits are described as the sum of a genetic and a non-genetic component, the first being distributed within families as a normal random variable centred at the average of the parental genetic components, and with a variance independent of the parental traits. Thus, the variance that segregates within families is not perturbed by selection, and can be predicted from the variance components. This does not necessarily imply that the trait distribution across the whole population should be Gaussian, and indeed selection or population structure may have a substantial effect on the overall trait distribution. One of our main aims is to identify some general conditions on the allelic effects for the infinitesimal model to be accurate. We first review the long history of the infinitesimal model in quantitative genetics. Then we formulate the model at the phenotypic level in terms of individual trait values and relationships between individuals, but including different evolutionary processes: genetic drift, recombination, selection, mutation, population structure, …. We give a range of examples of its application to evolutionary questions related to stabilising selection, assortative mating, effective population size and response to selection, habitat preference and speciation. We provide a mathematical justification of the model as the limit as the number M of underlying loci tends to infinity of a model with Mendelian inheritance, mutation and environmental noise, when the genetic component of the trait is purely additive. We also show how the model generalises to include epistatic effects. We prove in particular that, within each family, the genetic components of the individual trait values in the current generation are indeed normally distributed with a variance independent of ancestral traits, up to an error of order 1∕M. Simulations suggest that in some cases the convergence may be as fast as 1∕M.","author":[{"dropping-particle":"","family":"Barton","given":"N. H.","non-dropping-particle":"","parse-names":false,"suffix":""},{"dropping-particle":"","family":"Etheridge","given":"A. M.","non-dropping-particle":"","parse-names":false,"suffix":""},{"dropping-particle":"","family":"Véber","given":"A.","non-dropping-particle":"","parse-names":false,"suffix":""}],"container-title":"Theoretical Population Biology","id":"ITEM-2","issued":{"date-parts":[["2017"]]},"page":"50-73","title":"The infinitesimal model: Definition, derivation, and implications","type":"article-journal","volume":"118"},"uris":["http://www.mendeley.com/documents/?uuid=f83a9052-debf-4d03-b4c3-9d87c1ae82fd"]},{"id":"ITEM-3","itemData":{"ISBN":"0016-6731","ISSN":"00166731","PMID":"7343418","abstract":"A procedure is outlined for estimating the minimum number of freely segregating genetic factors, nE, contributing to the difference in a quantitative character between two populations that have diverged by artificial or natural selection. If certain simple criteria are satisfied approximately on an appropriate scale of measurement, nE can be estimated by comparing the phenotypic means and variances in the two parental populations and in their F1 and F2 hybrids (and backcrosses). This generalizes the method of Wright to genetically heterogeneous (or wild) parental populations, as well as inbred lines. Standard errors of the estimates are derived for large samples. The minimum number of genes involved in producing a large difference between populations in a quantitative trait is typically estimated to be about 5 or 10, with occasional values up to 20. This strongly supports the neo-Darwinian theory that large evolutionary changes usually occur by the accumulation of multiple genetic factors with relatively small effects.","author":[{"dropping-particle":"","family":"Lande","given":"R.","non-dropping-particle":"","parse-names":false,"suffix":""}],"container-title":"Genetics","id":"ITEM-3","issue":"3-4","issued":{"date-parts":[["1981"]]},"page":"541-553","title":"The minimum number of genes contributing to quantitative variation between and within populations","type":"article-journal","volume":"99"},"uris":["http://www.mendeley.com/documents/?uuid=a8baa275-fb22-48f5-9af8-ae84919ac6e3"]}],"mendeley":{"formattedCitation":"(Castle 1921; Lande 1981; Barton et al. 2017)","plainTextFormattedCitation":"(Castle 1921; Lande 1981; Barton et al. 2017)","previouslyFormattedCitation":"(Castle 1921; Lande 1981; Barton et al. 2017)"},"properties":{"noteIndex":0},"schema":"https://github.com/citation-style-language/schema/raw/master/csl-citation.json"}</w:instrText>
      </w:r>
      <w:r w:rsidRPr="00D31972">
        <w:rPr>
          <w:rStyle w:val="PageNumber"/>
          <w:rFonts w:ascii="Times New Roman" w:hAnsi="Times New Roman" w:cs="Times New Roman"/>
          <w:color w:val="FF0000"/>
        </w:rPr>
        <w:fldChar w:fldCharType="separate"/>
      </w:r>
      <w:r w:rsidRPr="00D31972">
        <w:rPr>
          <w:rStyle w:val="PageNumber"/>
          <w:rFonts w:ascii="Times New Roman" w:hAnsi="Times New Roman" w:cs="Times New Roman"/>
          <w:noProof/>
          <w:color w:val="FF0000"/>
        </w:rPr>
        <w:t>(Castle 1921; Lande 1981; Barton et al. 2017)</w:t>
      </w:r>
      <w:r w:rsidRPr="00D31972">
        <w:rPr>
          <w:rStyle w:val="PageNumber"/>
          <w:rFonts w:ascii="Times New Roman" w:hAnsi="Times New Roman" w:cs="Times New Roman"/>
          <w:color w:val="FF0000"/>
        </w:rPr>
        <w:fldChar w:fldCharType="end"/>
      </w:r>
      <w:r w:rsidRPr="00D31972">
        <w:rPr>
          <w:rStyle w:val="PageNumber"/>
          <w:rFonts w:ascii="Times New Roman" w:hAnsi="Times New Roman" w:cs="Times New Roman"/>
          <w:color w:val="FF0000"/>
        </w:rPr>
        <w:t xml:space="preserve">. </w:t>
      </w:r>
      <w:r w:rsidR="00A62563" w:rsidRPr="00D31972">
        <w:rPr>
          <w:rFonts w:ascii="Arial" w:eastAsia="Times New Roman" w:hAnsi="Arial" w:cs="Arial"/>
          <w:color w:val="FF0000"/>
          <w:sz w:val="22"/>
          <w:szCs w:val="22"/>
          <w:lang w:val="en-CA"/>
        </w:rPr>
        <w:t xml:space="preserve"> </w:t>
      </w:r>
      <w:r w:rsidR="00A62563" w:rsidRPr="00A01B78">
        <w:rPr>
          <w:rFonts w:ascii="Arial" w:eastAsia="Times New Roman" w:hAnsi="Arial" w:cs="Arial"/>
          <w:color w:val="000000"/>
          <w:sz w:val="22"/>
          <w:szCs w:val="22"/>
          <w:lang w:val="en-CA"/>
        </w:rPr>
        <w:t xml:space="preserve">(Lines </w:t>
      </w:r>
      <w:r w:rsidR="00A62563" w:rsidRPr="00A01B78">
        <w:rPr>
          <w:rFonts w:ascii="Arial" w:eastAsia="Times New Roman" w:hAnsi="Arial" w:cs="Arial"/>
          <w:color w:val="000000"/>
          <w:sz w:val="22"/>
          <w:szCs w:val="22"/>
          <w:highlight w:val="yellow"/>
          <w:lang w:val="en-CA"/>
        </w:rPr>
        <w:t>XX</w:t>
      </w:r>
      <w:r w:rsidR="00A62563" w:rsidRPr="00A01B78">
        <w:rPr>
          <w:rFonts w:ascii="Arial" w:eastAsia="Times New Roman" w:hAnsi="Arial" w:cs="Arial"/>
          <w:color w:val="000000"/>
          <w:sz w:val="22"/>
          <w:szCs w:val="22"/>
          <w:lang w:val="en-CA"/>
        </w:rPr>
        <w:t>)</w:t>
      </w:r>
    </w:p>
    <w:p w14:paraId="12F74DA5" w14:textId="77777777" w:rsidR="00EF4D24" w:rsidRPr="00A01B78" w:rsidRDefault="00EF4D24" w:rsidP="00EF4D24">
      <w:pPr>
        <w:rPr>
          <w:rFonts w:ascii="Arial" w:eastAsia="Times New Roman" w:hAnsi="Arial" w:cs="Arial"/>
          <w:i/>
          <w:color w:val="000000"/>
          <w:sz w:val="22"/>
          <w:szCs w:val="22"/>
          <w:lang w:val="en-CA"/>
        </w:rPr>
      </w:pPr>
    </w:p>
    <w:p w14:paraId="346A6405" w14:textId="77777777" w:rsidR="00EF4D24" w:rsidRPr="00A01B78" w:rsidRDefault="00DD2DB3" w:rsidP="00EF4D24">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339-340: Yes, this is an important point, which probably contributes a lot here. That adaptation from standing variation generally involves alleles with weaker effects has also been shown for quantitative traits by Matuszewksi et al (2015 Genetics), albeit in a slightly different ecological context (continuously changing optimum). Probably worth citing here.</w:t>
      </w:r>
      <w:r w:rsidR="00EF4D24" w:rsidRPr="00A01B78">
        <w:rPr>
          <w:rFonts w:ascii="Arial" w:eastAsia="Times New Roman" w:hAnsi="Arial" w:cs="Arial"/>
          <w:i/>
          <w:color w:val="000000"/>
          <w:sz w:val="22"/>
          <w:szCs w:val="22"/>
          <w:lang w:val="en-CA"/>
        </w:rPr>
        <w:t xml:space="preserve"> </w:t>
      </w:r>
    </w:p>
    <w:p w14:paraId="708BECAE" w14:textId="77777777" w:rsidR="00EF4D24" w:rsidRPr="00A01B78" w:rsidRDefault="00EF4D24" w:rsidP="00EF4D24">
      <w:pPr>
        <w:rPr>
          <w:rFonts w:ascii="Arial" w:eastAsia="Times New Roman" w:hAnsi="Arial" w:cs="Arial"/>
          <w:i/>
          <w:color w:val="000000"/>
          <w:sz w:val="22"/>
          <w:szCs w:val="22"/>
          <w:lang w:val="en-CA"/>
        </w:rPr>
      </w:pPr>
    </w:p>
    <w:p w14:paraId="4303B962" w14:textId="05D97058" w:rsidR="00EF4D24" w:rsidRPr="00A01B78" w:rsidRDefault="00965252" w:rsidP="00EF4D24">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now cite Matuszewksi et a</w:t>
      </w:r>
      <w:r w:rsidR="00A62563" w:rsidRPr="00A01B78">
        <w:rPr>
          <w:rFonts w:ascii="Arial" w:eastAsia="Times New Roman" w:hAnsi="Arial" w:cs="Arial"/>
          <w:color w:val="000000"/>
          <w:sz w:val="22"/>
          <w:szCs w:val="22"/>
          <w:lang w:val="en-CA"/>
        </w:rPr>
        <w:t xml:space="preserve">l (2015) </w:t>
      </w:r>
      <w:r w:rsidR="00FE117C">
        <w:rPr>
          <w:rFonts w:ascii="Arial" w:eastAsia="Times New Roman" w:hAnsi="Arial" w:cs="Arial"/>
          <w:color w:val="000000"/>
          <w:sz w:val="22"/>
          <w:szCs w:val="22"/>
          <w:lang w:val="en-CA"/>
        </w:rPr>
        <w:t xml:space="preserve">here </w:t>
      </w:r>
      <w:r w:rsidR="00A62563" w:rsidRPr="00A01B78">
        <w:rPr>
          <w:rFonts w:ascii="Arial" w:eastAsia="Times New Roman" w:hAnsi="Arial" w:cs="Arial"/>
          <w:color w:val="000000"/>
          <w:sz w:val="22"/>
          <w:szCs w:val="22"/>
          <w:lang w:val="en-CA"/>
        </w:rPr>
        <w:t xml:space="preserve">to support this point. </w:t>
      </w:r>
    </w:p>
    <w:p w14:paraId="00EBCD48" w14:textId="77777777" w:rsidR="00EF4D24" w:rsidRPr="00A01B78" w:rsidRDefault="00EF4D24" w:rsidP="00EF4D24">
      <w:pPr>
        <w:rPr>
          <w:rFonts w:ascii="Arial" w:eastAsia="Times New Roman" w:hAnsi="Arial" w:cs="Arial"/>
          <w:i/>
          <w:color w:val="000000"/>
          <w:sz w:val="22"/>
          <w:szCs w:val="22"/>
          <w:lang w:val="en-CA"/>
        </w:rPr>
      </w:pPr>
    </w:p>
    <w:p w14:paraId="712EED1D" w14:textId="77777777" w:rsidR="00DD2DB3" w:rsidRPr="00A01B78" w:rsidRDefault="00DD2DB3" w:rsidP="00A01B78">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364: shouldn't there be a heading for Discussion here?</w:t>
      </w:r>
    </w:p>
    <w:p w14:paraId="304B66F3" w14:textId="77777777" w:rsidR="00965252" w:rsidRPr="00A01B78" w:rsidRDefault="00965252" w:rsidP="00965252">
      <w:pPr>
        <w:rPr>
          <w:rFonts w:ascii="Arial" w:eastAsia="Times New Roman" w:hAnsi="Arial" w:cs="Arial"/>
          <w:i/>
          <w:color w:val="000000"/>
          <w:sz w:val="22"/>
          <w:szCs w:val="22"/>
          <w:lang w:val="en-CA"/>
        </w:rPr>
      </w:pPr>
    </w:p>
    <w:p w14:paraId="57B94F91" w14:textId="54513DEE" w:rsidR="00965252" w:rsidRPr="00A01B78" w:rsidRDefault="00965252" w:rsidP="00965252">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In our manuscript we merged the results and discussion</w:t>
      </w:r>
      <w:r w:rsidR="00A62563" w:rsidRPr="00A01B78">
        <w:rPr>
          <w:rFonts w:ascii="Arial" w:eastAsia="Times New Roman" w:hAnsi="Arial" w:cs="Arial"/>
          <w:color w:val="000000"/>
          <w:sz w:val="22"/>
          <w:szCs w:val="22"/>
          <w:lang w:val="en-CA"/>
        </w:rPr>
        <w:t xml:space="preserve"> section because we did not find it conducive to our article to present all results before discussing them. </w:t>
      </w:r>
      <w:r w:rsidR="00497AF9" w:rsidRPr="00A01B78">
        <w:rPr>
          <w:rFonts w:ascii="Arial" w:eastAsia="Times New Roman" w:hAnsi="Arial" w:cs="Arial"/>
          <w:color w:val="000000"/>
          <w:sz w:val="22"/>
          <w:szCs w:val="22"/>
          <w:lang w:val="en-CA"/>
        </w:rPr>
        <w:t xml:space="preserve">We are more than happy to change the structure of our article if the editorial board or reviewers has any suggestions, but we are not sure what works best. </w:t>
      </w:r>
    </w:p>
    <w:p w14:paraId="7B2E5EF7" w14:textId="77777777" w:rsidR="00965252" w:rsidRPr="00A01B78" w:rsidRDefault="00965252" w:rsidP="00965252">
      <w:pPr>
        <w:rPr>
          <w:rFonts w:ascii="Arial" w:eastAsia="Times New Roman" w:hAnsi="Arial" w:cs="Arial"/>
          <w:color w:val="000000"/>
          <w:sz w:val="22"/>
          <w:szCs w:val="22"/>
          <w:lang w:val="en-CA"/>
        </w:rPr>
      </w:pPr>
    </w:p>
    <w:p w14:paraId="3CFE1C26"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 xml:space="preserve">388-389: “we assume that the ancestral standing variation is random with respect to the new environment.” I find this statement somewhat vague: random with respect to what? Ancestral standing variation is maintained at mutation-selection balance around the optimum in the ancestral  environment, so it has some predictable properties (e.g. selection coefficient) with respect to the new environment. What you seem to have in mind here are genes that are introgressed back into the ancestral population from other derived populations with environments similar to the newly founded ones. So instead of </w:t>
      </w:r>
      <w:r w:rsidRPr="00A01B78">
        <w:rPr>
          <w:rFonts w:ascii="Arial" w:eastAsia="Times New Roman" w:hAnsi="Arial" w:cs="Arial"/>
          <w:i/>
          <w:color w:val="000000"/>
          <w:sz w:val="22"/>
          <w:szCs w:val="22"/>
          <w:lang w:val="en-CA"/>
        </w:rPr>
        <w:lastRenderedPageBreak/>
        <w:t>random you could just say that alleles from standing variance have never been exposed to selection in the new environment in your model.</w:t>
      </w:r>
    </w:p>
    <w:p w14:paraId="7B8A9F5D" w14:textId="77777777" w:rsidR="00965252" w:rsidRPr="00A01B78" w:rsidRDefault="00965252" w:rsidP="00965252">
      <w:pPr>
        <w:rPr>
          <w:rFonts w:ascii="Arial" w:eastAsia="Times New Roman" w:hAnsi="Arial" w:cs="Arial"/>
          <w:i/>
          <w:color w:val="000000"/>
          <w:sz w:val="22"/>
          <w:szCs w:val="22"/>
          <w:lang w:val="en-CA"/>
        </w:rPr>
      </w:pPr>
    </w:p>
    <w:p w14:paraId="217F0DC4" w14:textId="77777777" w:rsidR="008E05A7" w:rsidRDefault="00497AF9" w:rsidP="00965252">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have made the change suggested by the reviewer</w:t>
      </w:r>
      <w:r w:rsidR="008E05A7">
        <w:rPr>
          <w:rFonts w:ascii="Arial" w:eastAsia="Times New Roman" w:hAnsi="Arial" w:cs="Arial"/>
          <w:color w:val="000000"/>
          <w:sz w:val="22"/>
          <w:szCs w:val="22"/>
          <w:lang w:val="en-CA"/>
        </w:rPr>
        <w:t>:</w:t>
      </w:r>
    </w:p>
    <w:p w14:paraId="068F2BB4" w14:textId="77777777" w:rsidR="008E05A7" w:rsidRDefault="008E05A7" w:rsidP="00965252">
      <w:pPr>
        <w:rPr>
          <w:rFonts w:ascii="Arial" w:eastAsia="Times New Roman" w:hAnsi="Arial" w:cs="Arial"/>
          <w:color w:val="000000"/>
          <w:sz w:val="22"/>
          <w:szCs w:val="22"/>
          <w:lang w:val="en-CA"/>
        </w:rPr>
      </w:pPr>
    </w:p>
    <w:p w14:paraId="1010B085" w14:textId="2BA38392" w:rsidR="00965252" w:rsidRPr="00A01B78" w:rsidRDefault="008E05A7" w:rsidP="00965252">
      <w:pPr>
        <w:rPr>
          <w:rFonts w:ascii="Arial" w:eastAsia="Times New Roman" w:hAnsi="Arial" w:cs="Arial"/>
          <w:color w:val="000000"/>
          <w:sz w:val="22"/>
          <w:szCs w:val="22"/>
          <w:lang w:val="en-CA"/>
        </w:rPr>
      </w:pPr>
      <w:r w:rsidRPr="008E05A7">
        <w:rPr>
          <w:rFonts w:ascii="Times New Roman" w:hAnsi="Times New Roman" w:cs="Times New Roman"/>
          <w:color w:val="FF0000"/>
        </w:rPr>
        <w:t>Third, we assume that the alleles in the ancestral standing variation have never been exposed to selection in parental environments.</w:t>
      </w:r>
      <w:r w:rsidR="00497AF9" w:rsidRPr="008E05A7">
        <w:rPr>
          <w:rFonts w:ascii="Arial" w:eastAsia="Times New Roman" w:hAnsi="Arial" w:cs="Arial"/>
          <w:color w:val="FF0000"/>
          <w:sz w:val="22"/>
          <w:szCs w:val="22"/>
          <w:lang w:val="en-CA"/>
        </w:rPr>
        <w:t xml:space="preserve"> </w:t>
      </w:r>
      <w:r w:rsidR="00497AF9" w:rsidRPr="00A01B78">
        <w:rPr>
          <w:rFonts w:ascii="Arial" w:eastAsia="Times New Roman" w:hAnsi="Arial" w:cs="Arial"/>
          <w:color w:val="000000"/>
          <w:sz w:val="22"/>
          <w:szCs w:val="22"/>
          <w:lang w:val="en-CA"/>
        </w:rPr>
        <w:t xml:space="preserve">(Lines </w:t>
      </w:r>
      <w:r w:rsidR="00497AF9" w:rsidRPr="00A01B78">
        <w:rPr>
          <w:rFonts w:ascii="Arial" w:eastAsia="Times New Roman" w:hAnsi="Arial" w:cs="Arial"/>
          <w:color w:val="000000"/>
          <w:sz w:val="22"/>
          <w:szCs w:val="22"/>
          <w:highlight w:val="yellow"/>
          <w:lang w:val="en-CA"/>
        </w:rPr>
        <w:t>XX-YY)</w:t>
      </w:r>
      <w:r w:rsidR="00497AF9" w:rsidRPr="00A01B78">
        <w:rPr>
          <w:rFonts w:ascii="Arial" w:eastAsia="Times New Roman" w:hAnsi="Arial" w:cs="Arial"/>
          <w:color w:val="000000"/>
          <w:sz w:val="22"/>
          <w:szCs w:val="22"/>
          <w:lang w:val="en-CA"/>
        </w:rPr>
        <w:t>.</w:t>
      </w:r>
    </w:p>
    <w:p w14:paraId="6B5089FF" w14:textId="77777777" w:rsidR="00965252" w:rsidRPr="00A01B78" w:rsidRDefault="00965252" w:rsidP="00965252">
      <w:pPr>
        <w:rPr>
          <w:rFonts w:ascii="Arial" w:eastAsia="Times New Roman" w:hAnsi="Arial" w:cs="Arial"/>
          <w:i/>
          <w:color w:val="000000"/>
          <w:sz w:val="22"/>
          <w:szCs w:val="22"/>
          <w:lang w:val="en-CA"/>
        </w:rPr>
      </w:pPr>
    </w:p>
    <w:p w14:paraId="0BCAF7DF" w14:textId="0CC1E4C8"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414-415: “Since segregation variance in our study directly reflects genetic divergence between populations”. Not exactly, segregation variance also depends on the effect size of mutations at traits: the same genetic divergence (in terms of number of mutations fixed) can lead to quite different segregation variances. </w:t>
      </w:r>
    </w:p>
    <w:p w14:paraId="05728E86" w14:textId="35574939" w:rsidR="00497AF9" w:rsidRPr="00A01B78" w:rsidRDefault="00497AF9" w:rsidP="00497AF9">
      <w:pPr>
        <w:rPr>
          <w:rFonts w:ascii="Arial" w:eastAsia="Times New Roman" w:hAnsi="Arial" w:cs="Arial"/>
          <w:i/>
          <w:color w:val="000000"/>
          <w:sz w:val="22"/>
          <w:szCs w:val="22"/>
          <w:lang w:val="en-CA"/>
        </w:rPr>
      </w:pPr>
    </w:p>
    <w:p w14:paraId="3C7512AB" w14:textId="04E51A02" w:rsidR="008E05A7" w:rsidRDefault="00497AF9" w:rsidP="00103D5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This is true, but within a set of simulations from standing variation they are expected to be correlated. Some new results on genetic parallelism corroborate this point. That said, we have weakened the language from ‘directly reflects’ to ‘are </w:t>
      </w:r>
      <w:del w:id="116" w:author="Microsoft Office User" w:date="2018-10-22T11:00:00Z">
        <w:r w:rsidRPr="00A01B78" w:rsidDel="00103D53">
          <w:rPr>
            <w:rFonts w:ascii="Arial" w:eastAsia="Times New Roman" w:hAnsi="Arial" w:cs="Arial"/>
            <w:color w:val="000000"/>
            <w:sz w:val="22"/>
            <w:szCs w:val="22"/>
            <w:lang w:val="en-CA"/>
          </w:rPr>
          <w:delText xml:space="preserve">generally </w:delText>
        </w:r>
      </w:del>
      <w:r w:rsidRPr="00A01B78">
        <w:rPr>
          <w:rFonts w:ascii="Arial" w:eastAsia="Times New Roman" w:hAnsi="Arial" w:cs="Arial"/>
          <w:color w:val="000000"/>
          <w:sz w:val="22"/>
          <w:szCs w:val="22"/>
          <w:lang w:val="en-CA"/>
        </w:rPr>
        <w:t>associated’</w:t>
      </w:r>
      <w:r w:rsidR="008E05A7">
        <w:rPr>
          <w:rFonts w:ascii="Arial" w:eastAsia="Times New Roman" w:hAnsi="Arial" w:cs="Arial"/>
          <w:color w:val="000000"/>
          <w:sz w:val="22"/>
          <w:szCs w:val="22"/>
          <w:lang w:val="en-CA"/>
        </w:rPr>
        <w:t>:</w:t>
      </w:r>
    </w:p>
    <w:p w14:paraId="02EF1F30" w14:textId="77777777" w:rsidR="008E05A7" w:rsidRDefault="008E05A7" w:rsidP="00497AF9">
      <w:pPr>
        <w:rPr>
          <w:rFonts w:ascii="Arial" w:eastAsia="Times New Roman" w:hAnsi="Arial" w:cs="Arial"/>
          <w:color w:val="000000"/>
          <w:sz w:val="22"/>
          <w:szCs w:val="22"/>
          <w:lang w:val="en-CA"/>
        </w:rPr>
      </w:pPr>
    </w:p>
    <w:p w14:paraId="70A0DF6E" w14:textId="61C95C41" w:rsidR="00497AF9" w:rsidRDefault="008E05A7" w:rsidP="00103D53">
      <w:pPr>
        <w:rPr>
          <w:rFonts w:ascii="Arial" w:eastAsia="Times New Roman" w:hAnsi="Arial" w:cs="Arial"/>
          <w:color w:val="000000"/>
          <w:sz w:val="22"/>
          <w:szCs w:val="22"/>
          <w:lang w:val="en-CA"/>
        </w:rPr>
      </w:pPr>
      <w:r w:rsidRPr="008E05A7">
        <w:rPr>
          <w:rFonts w:ascii="Times New Roman" w:hAnsi="Times New Roman" w:cs="Times New Roman"/>
          <w:color w:val="FF0000"/>
        </w:rPr>
        <w:t xml:space="preserve">Since our results on genetic non-parallelism and segregation variance (e.g., Fig 3A &amp; B) are both </w:t>
      </w:r>
      <w:del w:id="117" w:author="Microsoft Office User" w:date="2018-10-22T11:00:00Z">
        <w:r w:rsidRPr="008E05A7" w:rsidDel="00103D53">
          <w:rPr>
            <w:rFonts w:ascii="Times New Roman" w:hAnsi="Times New Roman" w:cs="Times New Roman"/>
            <w:color w:val="FF0000"/>
          </w:rPr>
          <w:delText xml:space="preserve">generally </w:delText>
        </w:r>
      </w:del>
      <w:r w:rsidRPr="008E05A7">
        <w:rPr>
          <w:rFonts w:ascii="Times New Roman" w:hAnsi="Times New Roman" w:cs="Times New Roman"/>
          <w:color w:val="FF0000"/>
        </w:rPr>
        <w:t xml:space="preserve">associated with genetic divergence, these results could correlate with the strength and/or number of intrinsic incompatibilities </w:t>
      </w:r>
      <w:r w:rsidRPr="008E05A7">
        <w:rPr>
          <w:rFonts w:ascii="Times New Roman" w:hAnsi="Times New Roman" w:cs="Times New Roman"/>
          <w:color w:val="FF0000"/>
        </w:rPr>
        <w:fldChar w:fldCharType="begin" w:fldLock="1"/>
      </w:r>
      <w:r w:rsidRPr="008E05A7">
        <w:rPr>
          <w:rFonts w:ascii="Times New Roman" w:hAnsi="Times New Roman" w:cs="Times New Roman"/>
          <w:color w:val="FF0000"/>
        </w:rPr>
        <w:instrText>ADDIN CSL_CITATION {"citationItems":[{"id":"ITEM-1","itemData":{"DOI":"10.1111/evo.12346","ISBN":"0014-3820","ISSN":"15585646","PMID":"24410181","abstract":"Niche dimensionality is suggested to be a key determinant of ecological speciation (\"multifarious selection\" hypothesis), but genetic aspects of this process have not been investigated theoretically. We use Fisher's geometrical model to study how niche dimensionality influences the mean fitness of hybrids formed upon secondary contact between populations adapting in allopatry. Gaussian selection for an optimum generates two forms of reproductive isolation (RI): an extrinsic component due to maladaptation of the mean phenotype, and an intrinsic variance load resulting from what we term transgressive incompatibilities between mutations fixed in different populations. We show that after adaptation to a new environment, RI increases with (1) the mean initial maladaptation of diverging population, and (2) niche dimensionality, which increases the phenotypic variability of fixed mutations. Under mutation selection drift equilibrium in a constant environment, RI accumulates steadily with time, at a rate that also increases with niche dimensionality. A similar pattern can be produced by successive shifts in the optimum phenotype. Niche dimensionality thus has an effect per se on postzygotic isolation, beyond putative indirect effects (stronger selection, more genes). Our mechanism is consistent with empirical evidence about transgressive segregation in crosses between divergent populations, and with patterns of accumulation of RI with time in many taxa.","author":[{"dropping-particle":"","family":"Chevin","given":"Luis Miguel","non-dropping-particle":"","parse-names":false,"suffix":""},{"dropping-particle":"","family":"Decorzent","given":"Guillaume","non-dropping-particle":"","parse-names":false,"suffix":""},{"dropping-particle":"","family":"Lenormand","given":"Thomas","non-dropping-particle":"","parse-names":false,"suffix":""}],"container-title":"Evolution","id":"ITEM-1","issue":"5","issued":{"date-parts":[["2014"]]},"page":"1244-1256","title":"Niche dimensionality and the genetics of ecological speciation","type":"article-journal","volume":"68"},"uris":["http://www.mendeley.com/documents/?uuid=702b54b5-99e0-4ad3-be21-3c77f331885f"]}],"mendeley":{"formattedCitation":"(Chevin et al. 2014)","plainTextFormattedCitation":"(Chevin et al. 2014)","previouslyFormattedCitation":"(Chevin et al. 2014)"},"properties":{"noteIndex":0},"schema":"https://github.com/citation-style-language/schema/raw/master/csl-citation.json"}</w:instrText>
      </w:r>
      <w:r w:rsidRPr="008E05A7">
        <w:rPr>
          <w:rFonts w:ascii="Times New Roman" w:hAnsi="Times New Roman" w:cs="Times New Roman"/>
          <w:color w:val="FF0000"/>
        </w:rPr>
        <w:fldChar w:fldCharType="separate"/>
      </w:r>
      <w:r w:rsidRPr="008E05A7">
        <w:rPr>
          <w:rFonts w:ascii="Times New Roman" w:hAnsi="Times New Roman" w:cs="Times New Roman"/>
          <w:noProof/>
          <w:color w:val="FF0000"/>
        </w:rPr>
        <w:t>(Chevin et al. 2014)</w:t>
      </w:r>
      <w:r w:rsidRPr="008E05A7">
        <w:rPr>
          <w:rFonts w:ascii="Times New Roman" w:hAnsi="Times New Roman" w:cs="Times New Roman"/>
          <w:color w:val="FF0000"/>
        </w:rPr>
        <w:fldChar w:fldCharType="end"/>
      </w:r>
      <w:r w:rsidRPr="008E05A7">
        <w:rPr>
          <w:rFonts w:ascii="Times New Roman" w:hAnsi="Times New Roman" w:cs="Times New Roman"/>
          <w:color w:val="FF0000"/>
        </w:rPr>
        <w:t>.</w:t>
      </w:r>
      <w:r w:rsidR="00497AF9" w:rsidRPr="008E05A7">
        <w:rPr>
          <w:rFonts w:ascii="Arial" w:eastAsia="Times New Roman" w:hAnsi="Arial" w:cs="Arial"/>
          <w:color w:val="FF0000"/>
          <w:sz w:val="22"/>
          <w:szCs w:val="22"/>
          <w:lang w:val="en-CA"/>
        </w:rPr>
        <w:t xml:space="preserve"> </w:t>
      </w:r>
      <w:r w:rsidR="00497AF9" w:rsidRPr="00A01B78">
        <w:rPr>
          <w:rFonts w:ascii="Arial" w:eastAsia="Times New Roman" w:hAnsi="Arial" w:cs="Arial"/>
          <w:color w:val="000000"/>
          <w:sz w:val="22"/>
          <w:szCs w:val="22"/>
          <w:lang w:val="en-CA"/>
        </w:rPr>
        <w:t xml:space="preserve">(lines </w:t>
      </w:r>
      <w:r w:rsidR="00497AF9" w:rsidRPr="00A01B78">
        <w:rPr>
          <w:rFonts w:ascii="Arial" w:eastAsia="Times New Roman" w:hAnsi="Arial" w:cs="Arial"/>
          <w:color w:val="000000"/>
          <w:sz w:val="22"/>
          <w:szCs w:val="22"/>
          <w:highlight w:val="yellow"/>
          <w:lang w:val="en-CA"/>
        </w:rPr>
        <w:t>xx-yy</w:t>
      </w:r>
      <w:r w:rsidR="00497AF9" w:rsidRPr="00A01B78">
        <w:rPr>
          <w:rFonts w:ascii="Arial" w:eastAsia="Times New Roman" w:hAnsi="Arial" w:cs="Arial"/>
          <w:color w:val="000000"/>
          <w:sz w:val="22"/>
          <w:szCs w:val="22"/>
          <w:lang w:val="en-CA"/>
        </w:rPr>
        <w:t>).</w:t>
      </w:r>
    </w:p>
    <w:p w14:paraId="0ABC9BFD" w14:textId="00B8EA4B" w:rsidR="008E05A7" w:rsidRDefault="008E05A7" w:rsidP="00497AF9">
      <w:pPr>
        <w:rPr>
          <w:rFonts w:ascii="Arial" w:eastAsia="Times New Roman" w:hAnsi="Arial" w:cs="Arial"/>
          <w:color w:val="000000"/>
          <w:sz w:val="22"/>
          <w:szCs w:val="22"/>
          <w:lang w:val="en-CA"/>
        </w:rPr>
      </w:pPr>
    </w:p>
    <w:p w14:paraId="5100E742" w14:textId="174D0679" w:rsidR="008E05A7" w:rsidRPr="00A01B78" w:rsidRDefault="008E05A7" w:rsidP="00103D53">
      <w:pPr>
        <w:rPr>
          <w:rFonts w:ascii="Arial" w:eastAsia="Times New Roman" w:hAnsi="Arial" w:cs="Arial"/>
          <w:color w:val="000000"/>
          <w:sz w:val="22"/>
          <w:szCs w:val="22"/>
          <w:lang w:val="en-CA"/>
        </w:rPr>
      </w:pPr>
      <w:r>
        <w:rPr>
          <w:rFonts w:ascii="Arial" w:eastAsia="Times New Roman" w:hAnsi="Arial" w:cs="Arial"/>
          <w:color w:val="000000"/>
          <w:sz w:val="22"/>
          <w:szCs w:val="22"/>
          <w:lang w:val="en-CA"/>
        </w:rPr>
        <w:t>We also note that segregation variance is highly correlated with our metric of non-parallelism</w:t>
      </w:r>
      <w:ins w:id="118" w:author="Microsoft Office User" w:date="2018-10-22T11:00:00Z">
        <w:r w:rsidR="00103D53">
          <w:rPr>
            <w:rFonts w:ascii="Arial" w:eastAsia="Times New Roman" w:hAnsi="Arial" w:cs="Arial"/>
            <w:color w:val="000000"/>
            <w:sz w:val="22"/>
            <w:szCs w:val="22"/>
            <w:lang w:val="en-CA"/>
          </w:rPr>
          <w:t xml:space="preserve">, which is agnostic to </w:t>
        </w:r>
      </w:ins>
      <w:ins w:id="119" w:author="Microsoft Office User" w:date="2018-10-22T11:01:00Z">
        <w:r w:rsidR="00103D53">
          <w:rPr>
            <w:rFonts w:ascii="Arial" w:eastAsia="Times New Roman" w:hAnsi="Arial" w:cs="Arial"/>
            <w:color w:val="000000"/>
            <w:sz w:val="22"/>
            <w:szCs w:val="22"/>
            <w:lang w:val="en-CA"/>
          </w:rPr>
          <w:t xml:space="preserve">mutational </w:t>
        </w:r>
      </w:ins>
      <w:ins w:id="120" w:author="Microsoft Office User" w:date="2018-10-22T11:00:00Z">
        <w:r w:rsidR="00103D53">
          <w:rPr>
            <w:rFonts w:ascii="Arial" w:eastAsia="Times New Roman" w:hAnsi="Arial" w:cs="Arial"/>
            <w:color w:val="000000"/>
            <w:sz w:val="22"/>
            <w:szCs w:val="22"/>
            <w:lang w:val="en-CA"/>
          </w:rPr>
          <w:t>effect</w:t>
        </w:r>
      </w:ins>
      <w:ins w:id="121" w:author="Microsoft Office User" w:date="2018-10-22T11:01:00Z">
        <w:r w:rsidR="00103D53">
          <w:rPr>
            <w:rFonts w:ascii="Arial" w:eastAsia="Times New Roman" w:hAnsi="Arial" w:cs="Arial"/>
            <w:color w:val="000000"/>
            <w:sz w:val="22"/>
            <w:szCs w:val="22"/>
            <w:lang w:val="en-CA"/>
          </w:rPr>
          <w:t>s</w:t>
        </w:r>
      </w:ins>
      <w:r>
        <w:rPr>
          <w:rFonts w:ascii="Arial" w:eastAsia="Times New Roman" w:hAnsi="Arial" w:cs="Arial"/>
          <w:color w:val="000000"/>
          <w:sz w:val="22"/>
          <w:szCs w:val="22"/>
          <w:lang w:val="en-CA"/>
        </w:rPr>
        <w:t xml:space="preserve"> (see new Fig. </w:t>
      </w:r>
      <w:r w:rsidRPr="008E05A7">
        <w:rPr>
          <w:rFonts w:ascii="Arial" w:eastAsia="Times New Roman" w:hAnsi="Arial" w:cs="Arial"/>
          <w:color w:val="000000"/>
          <w:sz w:val="22"/>
          <w:szCs w:val="22"/>
          <w:highlight w:val="yellow"/>
          <w:lang w:val="en-CA"/>
        </w:rPr>
        <w:t>SX</w:t>
      </w:r>
      <w:r>
        <w:rPr>
          <w:rFonts w:ascii="Arial" w:eastAsia="Times New Roman" w:hAnsi="Arial" w:cs="Arial"/>
          <w:color w:val="000000"/>
          <w:sz w:val="22"/>
          <w:szCs w:val="22"/>
          <w:lang w:val="en-CA"/>
        </w:rPr>
        <w:t>).</w:t>
      </w:r>
    </w:p>
    <w:p w14:paraId="64EA70A1" w14:textId="77777777" w:rsidR="00497AF9" w:rsidRPr="00A01B78" w:rsidRDefault="00497AF9" w:rsidP="00497AF9">
      <w:pPr>
        <w:rPr>
          <w:rFonts w:ascii="Arial" w:eastAsia="Times New Roman" w:hAnsi="Arial" w:cs="Arial"/>
          <w:i/>
          <w:color w:val="000000"/>
          <w:sz w:val="22"/>
          <w:szCs w:val="22"/>
          <w:lang w:val="en-CA"/>
        </w:rPr>
      </w:pPr>
    </w:p>
    <w:p w14:paraId="0493DFC9"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415-416: “our results of segregation variance across environments (Fig. 3) could have implications for the evolution of intrinsic barriers”.  Note that this connection with more classical, environment-independent DM incompatibilities, was already made explicitly by Chevin et al (2014).</w:t>
      </w:r>
    </w:p>
    <w:p w14:paraId="37FCD738" w14:textId="77777777" w:rsidR="00965252" w:rsidRPr="00A01B78" w:rsidRDefault="00965252" w:rsidP="00965252">
      <w:pPr>
        <w:rPr>
          <w:rFonts w:ascii="Arial" w:eastAsia="Times New Roman" w:hAnsi="Arial" w:cs="Arial"/>
          <w:i/>
          <w:color w:val="000000"/>
          <w:sz w:val="22"/>
          <w:szCs w:val="22"/>
          <w:lang w:val="en-CA"/>
        </w:rPr>
      </w:pPr>
    </w:p>
    <w:p w14:paraId="79D957D5" w14:textId="77777777" w:rsidR="00965252" w:rsidRPr="00A01B78" w:rsidRDefault="00965252" w:rsidP="00965252">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Absolutely—we have added a citation to Chevin et al. (2014) here.</w:t>
      </w:r>
    </w:p>
    <w:p w14:paraId="220B7413" w14:textId="77777777" w:rsidR="00965252" w:rsidRPr="00A01B78" w:rsidRDefault="00965252" w:rsidP="00965252">
      <w:pPr>
        <w:rPr>
          <w:rFonts w:ascii="Arial" w:eastAsia="Times New Roman" w:hAnsi="Arial" w:cs="Arial"/>
          <w:i/>
          <w:color w:val="000000"/>
          <w:sz w:val="22"/>
          <w:szCs w:val="22"/>
          <w:lang w:val="en-CA"/>
        </w:rPr>
      </w:pPr>
    </w:p>
    <w:p w14:paraId="2C70D3BF"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Figure 3a: what does the black line represent here?</w:t>
      </w:r>
    </w:p>
    <w:p w14:paraId="7F780DDD" w14:textId="77777777" w:rsidR="00965252" w:rsidRPr="00A01B78" w:rsidRDefault="00965252" w:rsidP="00965252">
      <w:pPr>
        <w:rPr>
          <w:rFonts w:ascii="Arial" w:eastAsia="Times New Roman" w:hAnsi="Arial" w:cs="Arial"/>
          <w:i/>
          <w:color w:val="000000"/>
          <w:sz w:val="22"/>
          <w:szCs w:val="22"/>
          <w:lang w:val="en-CA"/>
        </w:rPr>
      </w:pPr>
    </w:p>
    <w:p w14:paraId="1AE311A4" w14:textId="69D11FFC" w:rsidR="00ED1B2B" w:rsidRPr="00A01B78" w:rsidRDefault="00965252" w:rsidP="00965252">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Thanks for pointing this out: the black line is the 1:1 line</w:t>
      </w:r>
      <w:r w:rsidR="008E05A7">
        <w:rPr>
          <w:rFonts w:ascii="Arial" w:eastAsia="Times New Roman" w:hAnsi="Arial" w:cs="Arial"/>
          <w:color w:val="000000"/>
          <w:sz w:val="22"/>
          <w:szCs w:val="22"/>
          <w:lang w:val="en-CA"/>
        </w:rPr>
        <w:t xml:space="preserve"> meant to facilitate a comparison as compared to ‘linear’</w:t>
      </w:r>
      <w:r w:rsidRPr="00A01B78">
        <w:rPr>
          <w:rFonts w:ascii="Arial" w:eastAsia="Times New Roman" w:hAnsi="Arial" w:cs="Arial"/>
          <w:color w:val="000000"/>
          <w:sz w:val="22"/>
          <w:szCs w:val="22"/>
          <w:lang w:val="en-CA"/>
        </w:rPr>
        <w:t xml:space="preserve">. </w:t>
      </w:r>
      <w:r w:rsidR="000806AC" w:rsidRPr="00A01B78">
        <w:rPr>
          <w:rFonts w:ascii="Arial" w:eastAsia="Times New Roman" w:hAnsi="Arial" w:cs="Arial"/>
          <w:color w:val="000000"/>
          <w:sz w:val="22"/>
          <w:szCs w:val="22"/>
          <w:lang w:val="en-CA"/>
        </w:rPr>
        <w:t xml:space="preserve">We include this is the revised caption </w:t>
      </w:r>
      <w:r w:rsidR="008E05A7">
        <w:rPr>
          <w:rFonts w:ascii="Arial" w:eastAsia="Times New Roman" w:hAnsi="Arial" w:cs="Arial"/>
          <w:color w:val="000000"/>
          <w:sz w:val="22"/>
          <w:szCs w:val="22"/>
          <w:lang w:val="en-CA"/>
        </w:rPr>
        <w:t>of Fig. 3A.</w:t>
      </w:r>
    </w:p>
    <w:p w14:paraId="3ED35547" w14:textId="77777777" w:rsidR="00965252" w:rsidRPr="00A01B78" w:rsidRDefault="00965252" w:rsidP="00965252">
      <w:pPr>
        <w:rPr>
          <w:rFonts w:ascii="Arial" w:eastAsia="Times New Roman" w:hAnsi="Arial" w:cs="Arial"/>
          <w:i/>
          <w:color w:val="000000"/>
          <w:sz w:val="22"/>
          <w:szCs w:val="22"/>
          <w:lang w:val="en-CA"/>
        </w:rPr>
      </w:pPr>
    </w:p>
    <w:p w14:paraId="4C7B4AED"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Figure 3b: red and pink are almost indistinguishable</w:t>
      </w:r>
    </w:p>
    <w:p w14:paraId="30F6408A" w14:textId="77777777" w:rsidR="00965252" w:rsidRPr="00A01B78" w:rsidRDefault="00965252" w:rsidP="00965252">
      <w:pPr>
        <w:rPr>
          <w:rFonts w:ascii="Arial" w:eastAsia="Times New Roman" w:hAnsi="Arial" w:cs="Arial"/>
          <w:i/>
          <w:color w:val="000000"/>
          <w:sz w:val="22"/>
          <w:szCs w:val="22"/>
          <w:lang w:val="en-CA"/>
        </w:rPr>
      </w:pPr>
    </w:p>
    <w:p w14:paraId="7216AAD2" w14:textId="16C501C3" w:rsidR="00965252" w:rsidRPr="00A01B78" w:rsidRDefault="00ED1B2B" w:rsidP="00965252">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We’ve updated the colour of the overlapping region to purple in our revision.</w:t>
      </w:r>
    </w:p>
    <w:p w14:paraId="6AA43F6F" w14:textId="77777777" w:rsidR="00965252" w:rsidRPr="00A01B78" w:rsidRDefault="00965252" w:rsidP="00965252">
      <w:pPr>
        <w:rPr>
          <w:rFonts w:ascii="Arial" w:eastAsia="Times New Roman" w:hAnsi="Arial" w:cs="Arial"/>
          <w:i/>
          <w:color w:val="000000"/>
          <w:sz w:val="22"/>
          <w:szCs w:val="22"/>
          <w:lang w:val="en-CA"/>
        </w:rPr>
      </w:pPr>
    </w:p>
    <w:p w14:paraId="3A227CFC"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629: “relationship between the initial fraction of mutations …” and what? “Angle of divergence” is probably missing from the sentence</w:t>
      </w:r>
    </w:p>
    <w:p w14:paraId="5821AC75" w14:textId="77777777" w:rsidR="00965252" w:rsidRPr="00A01B78" w:rsidRDefault="00965252" w:rsidP="00965252">
      <w:pPr>
        <w:rPr>
          <w:rFonts w:ascii="Arial" w:eastAsia="Times New Roman" w:hAnsi="Arial" w:cs="Arial"/>
          <w:i/>
          <w:color w:val="000000"/>
          <w:sz w:val="22"/>
          <w:szCs w:val="22"/>
          <w:lang w:val="en-CA"/>
        </w:rPr>
      </w:pPr>
    </w:p>
    <w:p w14:paraId="1EE1E756" w14:textId="118D437E" w:rsidR="00965252" w:rsidRPr="00A01B78" w:rsidRDefault="00965252" w:rsidP="00965252">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Fixed</w:t>
      </w:r>
      <w:r w:rsidR="00972B04" w:rsidRPr="00A01B78">
        <w:rPr>
          <w:rFonts w:ascii="Arial" w:eastAsia="Times New Roman" w:hAnsi="Arial" w:cs="Arial"/>
          <w:color w:val="000000"/>
          <w:sz w:val="22"/>
          <w:szCs w:val="22"/>
          <w:lang w:val="en-CA"/>
        </w:rPr>
        <w:t xml:space="preserve">. </w:t>
      </w:r>
    </w:p>
    <w:p w14:paraId="5B74981F" w14:textId="77777777" w:rsidR="00965252" w:rsidRPr="00A01B78" w:rsidRDefault="00965252" w:rsidP="00965252">
      <w:pPr>
        <w:rPr>
          <w:rFonts w:ascii="Arial" w:eastAsia="Times New Roman" w:hAnsi="Arial" w:cs="Arial"/>
          <w:i/>
          <w:color w:val="000000"/>
          <w:sz w:val="22"/>
          <w:szCs w:val="22"/>
          <w:lang w:val="en-CA"/>
        </w:rPr>
      </w:pPr>
    </w:p>
    <w:p w14:paraId="22FCBAD9"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Fig 4b: any idea why the change from positive to ne</w:t>
      </w:r>
      <w:r w:rsidR="0019157D" w:rsidRPr="00A01B78">
        <w:rPr>
          <w:rFonts w:ascii="Arial" w:eastAsia="Times New Roman" w:hAnsi="Arial" w:cs="Arial"/>
          <w:i/>
          <w:color w:val="000000"/>
          <w:sz w:val="22"/>
          <w:szCs w:val="22"/>
          <w:lang w:val="en-CA"/>
        </w:rPr>
        <w:t>gative occurs at (or near) 90°?</w:t>
      </w:r>
    </w:p>
    <w:p w14:paraId="5498EBA6" w14:textId="77777777" w:rsidR="0019157D" w:rsidRPr="00A01B78" w:rsidRDefault="0019157D" w:rsidP="0019157D">
      <w:pPr>
        <w:rPr>
          <w:rFonts w:ascii="Arial" w:eastAsia="Times New Roman" w:hAnsi="Arial" w:cs="Arial"/>
          <w:i/>
          <w:color w:val="000000"/>
          <w:sz w:val="22"/>
          <w:szCs w:val="22"/>
          <w:lang w:val="en-CA"/>
        </w:rPr>
      </w:pPr>
    </w:p>
    <w:p w14:paraId="099530D3" w14:textId="1A7269DB" w:rsidR="0019157D" w:rsidRPr="00A01B78" w:rsidRDefault="0019157D" w:rsidP="0019157D">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There’s nothing special about 90°, there’s just a certain point where segregation variance on average causes individuals to approach the optimum more than deviate. It will depend on </w:t>
      </w:r>
      <w:r w:rsidRPr="00A01B78">
        <w:rPr>
          <w:rFonts w:ascii="Arial" w:eastAsia="Times New Roman" w:hAnsi="Arial" w:cs="Arial"/>
          <w:i/>
          <w:color w:val="000000"/>
          <w:sz w:val="22"/>
          <w:szCs w:val="22"/>
          <w:lang w:val="en-CA"/>
        </w:rPr>
        <w:t>d</w:t>
      </w:r>
      <w:r w:rsidRPr="00A01B78">
        <w:rPr>
          <w:rFonts w:ascii="Arial" w:eastAsia="Times New Roman" w:hAnsi="Arial" w:cs="Arial"/>
          <w:color w:val="000000"/>
          <w:sz w:val="22"/>
          <w:szCs w:val="22"/>
          <w:lang w:val="en-CA"/>
        </w:rPr>
        <w:t xml:space="preserve">, </w:t>
      </w:r>
      <w:r w:rsidRPr="00A01B78">
        <w:rPr>
          <w:rFonts w:ascii="Arial" w:eastAsia="Times New Roman" w:hAnsi="Arial" w:cs="Arial"/>
          <w:i/>
          <w:color w:val="000000"/>
          <w:sz w:val="22"/>
          <w:szCs w:val="22"/>
          <w:lang w:val="en-CA"/>
        </w:rPr>
        <w:t>m</w:t>
      </w:r>
      <w:r w:rsidRPr="00A01B78">
        <w:rPr>
          <w:rFonts w:ascii="Arial" w:eastAsia="Times New Roman" w:hAnsi="Arial" w:cs="Arial"/>
          <w:color w:val="000000"/>
          <w:sz w:val="22"/>
          <w:szCs w:val="22"/>
          <w:lang w:val="en-CA"/>
        </w:rPr>
        <w:t xml:space="preserve">, </w:t>
      </w:r>
      <w:r w:rsidRPr="00A01B78">
        <w:rPr>
          <w:rFonts w:ascii="Arial" w:eastAsia="Times New Roman" w:hAnsi="Arial" w:cs="Arial"/>
          <w:color w:val="000000"/>
          <w:sz w:val="22"/>
          <w:szCs w:val="22"/>
          <w:lang w:val="en-CA"/>
        </w:rPr>
        <w:lastRenderedPageBreak/>
        <w:t xml:space="preserve">and assumptions about the fitness landscape. </w:t>
      </w:r>
      <w:r w:rsidR="00013F77">
        <w:rPr>
          <w:rFonts w:ascii="Arial" w:eastAsia="Times New Roman" w:hAnsi="Arial" w:cs="Arial"/>
          <w:color w:val="000000"/>
          <w:sz w:val="22"/>
          <w:szCs w:val="22"/>
          <w:lang w:val="en-CA"/>
        </w:rPr>
        <w:t xml:space="preserve">We hope our new simulations plotted in several supplementary figures illustrate this </w:t>
      </w:r>
      <w:commentRangeStart w:id="122"/>
      <w:r w:rsidR="00013F77">
        <w:rPr>
          <w:rFonts w:ascii="Arial" w:eastAsia="Times New Roman" w:hAnsi="Arial" w:cs="Arial"/>
          <w:color w:val="000000"/>
          <w:sz w:val="22"/>
          <w:szCs w:val="22"/>
          <w:lang w:val="en-CA"/>
        </w:rPr>
        <w:t>well</w:t>
      </w:r>
      <w:commentRangeEnd w:id="122"/>
      <w:r w:rsidR="00103D53">
        <w:rPr>
          <w:rStyle w:val="CommentReference"/>
        </w:rPr>
        <w:commentReference w:id="122"/>
      </w:r>
      <w:r w:rsidR="00013F77">
        <w:rPr>
          <w:rFonts w:ascii="Arial" w:eastAsia="Times New Roman" w:hAnsi="Arial" w:cs="Arial"/>
          <w:color w:val="000000"/>
          <w:sz w:val="22"/>
          <w:szCs w:val="22"/>
          <w:lang w:val="en-CA"/>
        </w:rPr>
        <w:t>.</w:t>
      </w:r>
    </w:p>
    <w:p w14:paraId="3B7EC93F" w14:textId="77777777" w:rsidR="0019157D" w:rsidRPr="00A01B78" w:rsidRDefault="0019157D" w:rsidP="0019157D">
      <w:pPr>
        <w:rPr>
          <w:rFonts w:ascii="Arial" w:eastAsia="Times New Roman" w:hAnsi="Arial" w:cs="Arial"/>
          <w:i/>
          <w:color w:val="000000"/>
          <w:sz w:val="22"/>
          <w:szCs w:val="22"/>
          <w:lang w:val="en-CA"/>
        </w:rPr>
      </w:pPr>
    </w:p>
    <w:p w14:paraId="09FB5161"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713: “very sufficiently small mutations” reads awkward</w:t>
      </w:r>
    </w:p>
    <w:p w14:paraId="4DD59182" w14:textId="2ABD5312" w:rsidR="000C5723" w:rsidRPr="00A01B78" w:rsidRDefault="000C5723" w:rsidP="000C5723">
      <w:pPr>
        <w:rPr>
          <w:rFonts w:ascii="Arial" w:eastAsia="Times New Roman" w:hAnsi="Arial" w:cs="Arial"/>
          <w:i/>
          <w:color w:val="000000"/>
          <w:sz w:val="22"/>
          <w:szCs w:val="22"/>
          <w:lang w:val="en-CA"/>
        </w:rPr>
      </w:pPr>
    </w:p>
    <w:p w14:paraId="3C28B34E" w14:textId="6C656F3F" w:rsidR="00F852C0" w:rsidRPr="00A01B78" w:rsidRDefault="00F852C0" w:rsidP="000C572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We have changed the text to just ‘small mutation’ (Lines </w:t>
      </w:r>
      <w:r w:rsidRPr="00013F77">
        <w:rPr>
          <w:rFonts w:ascii="Arial" w:eastAsia="Times New Roman" w:hAnsi="Arial" w:cs="Arial"/>
          <w:color w:val="000000"/>
          <w:sz w:val="22"/>
          <w:szCs w:val="22"/>
          <w:highlight w:val="yellow"/>
          <w:lang w:val="en-CA"/>
        </w:rPr>
        <w:t>XX-YY</w:t>
      </w:r>
      <w:r w:rsidRPr="00A01B78">
        <w:rPr>
          <w:rFonts w:ascii="Arial" w:eastAsia="Times New Roman" w:hAnsi="Arial" w:cs="Arial"/>
          <w:color w:val="000000"/>
          <w:sz w:val="22"/>
          <w:szCs w:val="22"/>
          <w:lang w:val="en-CA"/>
        </w:rPr>
        <w:t xml:space="preserve">): </w:t>
      </w:r>
    </w:p>
    <w:p w14:paraId="30ACB340" w14:textId="77777777" w:rsidR="00F852C0" w:rsidRPr="00A01B78" w:rsidRDefault="00F852C0" w:rsidP="000C5723">
      <w:pPr>
        <w:rPr>
          <w:rFonts w:ascii="Arial" w:eastAsia="Times New Roman" w:hAnsi="Arial" w:cs="Arial"/>
          <w:color w:val="000000"/>
          <w:sz w:val="22"/>
          <w:szCs w:val="22"/>
          <w:lang w:val="en-CA"/>
        </w:rPr>
      </w:pPr>
    </w:p>
    <w:p w14:paraId="0A69AB4B" w14:textId="77777777" w:rsidR="00F852C0" w:rsidRPr="00A01B78" w:rsidRDefault="00F852C0" w:rsidP="000C5723">
      <w:pPr>
        <w:rPr>
          <w:rFonts w:ascii="Arial" w:eastAsia="Times New Roman" w:hAnsi="Arial" w:cs="Arial"/>
          <w:color w:val="000000"/>
          <w:sz w:val="22"/>
          <w:szCs w:val="22"/>
          <w:lang w:val="en-CA"/>
        </w:rPr>
      </w:pPr>
    </w:p>
    <w:p w14:paraId="153BFEB2" w14:textId="77777777" w:rsidR="000C5723" w:rsidRPr="00A01B78" w:rsidRDefault="000C5723" w:rsidP="000C5723">
      <w:pPr>
        <w:rPr>
          <w:rFonts w:ascii="Arial" w:eastAsia="Times New Roman" w:hAnsi="Arial" w:cs="Arial"/>
          <w:i/>
          <w:color w:val="000000"/>
          <w:sz w:val="22"/>
          <w:szCs w:val="22"/>
          <w:lang w:val="en-CA"/>
        </w:rPr>
      </w:pPr>
    </w:p>
    <w:p w14:paraId="39A6BDAB"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 xml:space="preserve">741: does fig S1C represent effect sizes on fitness or traits? In the latter case, why are all </w:t>
      </w:r>
      <w:r w:rsidR="000C5723" w:rsidRPr="00A01B78">
        <w:rPr>
          <w:rFonts w:ascii="Arial" w:eastAsia="Times New Roman" w:hAnsi="Arial" w:cs="Arial"/>
          <w:i/>
          <w:color w:val="000000"/>
          <w:sz w:val="22"/>
          <w:szCs w:val="22"/>
          <w:lang w:val="en-CA"/>
        </w:rPr>
        <w:t>values positive?</w:t>
      </w:r>
    </w:p>
    <w:p w14:paraId="4CC71C24" w14:textId="77777777" w:rsidR="000C5723" w:rsidRPr="00A01B78" w:rsidRDefault="000C5723" w:rsidP="000C5723">
      <w:pPr>
        <w:rPr>
          <w:rFonts w:ascii="Arial" w:eastAsia="Times New Roman" w:hAnsi="Arial" w:cs="Arial"/>
          <w:i/>
          <w:color w:val="000000"/>
          <w:sz w:val="22"/>
          <w:szCs w:val="22"/>
          <w:lang w:val="en-CA"/>
        </w:rPr>
      </w:pPr>
    </w:p>
    <w:p w14:paraId="0D8F74D0" w14:textId="507D881E" w:rsidR="000C5723" w:rsidRPr="00A01B78" w:rsidRDefault="00552864" w:rsidP="00103D53">
      <w:pPr>
        <w:rPr>
          <w:rFonts w:ascii="Arial" w:eastAsia="Times New Roman" w:hAnsi="Arial" w:cs="Arial"/>
          <w:color w:val="000000"/>
          <w:sz w:val="22"/>
          <w:szCs w:val="22"/>
          <w:lang w:val="en-CA"/>
        </w:rPr>
      </w:pPr>
      <w:r>
        <w:rPr>
          <w:rFonts w:ascii="Arial" w:eastAsia="Times New Roman" w:hAnsi="Arial" w:cs="Arial"/>
          <w:color w:val="000000"/>
          <w:sz w:val="22"/>
          <w:szCs w:val="22"/>
          <w:lang w:val="en-CA"/>
        </w:rPr>
        <w:t>This is the mutation effect size on traits</w:t>
      </w:r>
      <w:del w:id="123" w:author="Microsoft Office User" w:date="2018-10-22T11:03:00Z">
        <w:r w:rsidDel="00103D53">
          <w:rPr>
            <w:rFonts w:ascii="Arial" w:eastAsia="Times New Roman" w:hAnsi="Arial" w:cs="Arial"/>
            <w:color w:val="000000"/>
            <w:sz w:val="22"/>
            <w:szCs w:val="22"/>
            <w:lang w:val="en-CA"/>
          </w:rPr>
          <w:delText>. W</w:delText>
        </w:r>
        <w:r w:rsidR="000C5723" w:rsidRPr="00A01B78" w:rsidDel="00103D53">
          <w:rPr>
            <w:rFonts w:ascii="Arial" w:eastAsia="Times New Roman" w:hAnsi="Arial" w:cs="Arial"/>
            <w:color w:val="000000"/>
            <w:sz w:val="22"/>
            <w:szCs w:val="22"/>
            <w:lang w:val="en-CA"/>
          </w:rPr>
          <w:delText>e’re plotting</w:delText>
        </w:r>
      </w:del>
      <w:ins w:id="124" w:author="Microsoft Office User" w:date="2018-10-22T11:03:00Z">
        <w:r w:rsidR="00103D53">
          <w:rPr>
            <w:rFonts w:ascii="Arial" w:eastAsia="Times New Roman" w:hAnsi="Arial" w:cs="Arial"/>
            <w:color w:val="000000"/>
            <w:sz w:val="22"/>
            <w:szCs w:val="22"/>
            <w:lang w:val="en-CA"/>
          </w:rPr>
          <w:t>,</w:t>
        </w:r>
      </w:ins>
      <w:r w:rsidR="000C5723" w:rsidRPr="00A01B78">
        <w:rPr>
          <w:rFonts w:ascii="Arial" w:eastAsia="Times New Roman" w:hAnsi="Arial" w:cs="Arial"/>
          <w:color w:val="000000"/>
          <w:sz w:val="22"/>
          <w:szCs w:val="22"/>
          <w:lang w:val="en-CA"/>
        </w:rPr>
        <w:t xml:space="preserve"> the </w:t>
      </w:r>
      <w:del w:id="125" w:author="Microsoft Office User" w:date="2018-10-22T11:02:00Z">
        <w:r w:rsidR="000C5723" w:rsidRPr="00A01B78" w:rsidDel="00103D53">
          <w:rPr>
            <w:rFonts w:ascii="Arial" w:eastAsia="Times New Roman" w:hAnsi="Arial" w:cs="Arial"/>
            <w:color w:val="000000"/>
            <w:sz w:val="22"/>
            <w:szCs w:val="22"/>
            <w:lang w:val="en-CA"/>
          </w:rPr>
          <w:delText>absolute value</w:delText>
        </w:r>
        <w:r w:rsidR="00CB4733" w:rsidRPr="00A01B78" w:rsidDel="00103D53">
          <w:rPr>
            <w:rFonts w:ascii="Arial" w:eastAsia="Times New Roman" w:hAnsi="Arial" w:cs="Arial"/>
            <w:color w:val="000000"/>
            <w:sz w:val="22"/>
            <w:szCs w:val="22"/>
            <w:lang w:val="en-CA"/>
          </w:rPr>
          <w:delText xml:space="preserve"> of the effect of a mutation on an individual’s phenotype</w:delText>
        </w:r>
      </w:del>
      <w:ins w:id="126" w:author="Microsoft Office User" w:date="2018-10-22T11:02:00Z">
        <w:r w:rsidR="00103D53">
          <w:rPr>
            <w:rFonts w:ascii="Arial" w:eastAsia="Times New Roman" w:hAnsi="Arial" w:cs="Arial"/>
            <w:color w:val="000000"/>
            <w:sz w:val="22"/>
            <w:szCs w:val="22"/>
            <w:lang w:val="en-CA"/>
          </w:rPr>
          <w:t>Euclidean distance of a mutational vector</w:t>
        </w:r>
      </w:ins>
      <w:r w:rsidR="000C5723" w:rsidRPr="00A01B78">
        <w:rPr>
          <w:rFonts w:ascii="Arial" w:eastAsia="Times New Roman" w:hAnsi="Arial" w:cs="Arial"/>
          <w:color w:val="000000"/>
          <w:sz w:val="22"/>
          <w:szCs w:val="22"/>
          <w:lang w:val="en-CA"/>
        </w:rPr>
        <w:t xml:space="preserve">. We have </w:t>
      </w:r>
      <w:r w:rsidR="000C5723" w:rsidRPr="00A01B78">
        <w:rPr>
          <w:rFonts w:ascii="Arial" w:eastAsia="Times New Roman" w:hAnsi="Arial" w:cs="Arial"/>
          <w:color w:val="000000"/>
          <w:sz w:val="22"/>
          <w:szCs w:val="22"/>
          <w:highlight w:val="yellow"/>
          <w:lang w:val="en-CA"/>
        </w:rPr>
        <w:t>specified</w:t>
      </w:r>
      <w:r w:rsidR="00CB4733" w:rsidRPr="00A01B78">
        <w:rPr>
          <w:rFonts w:ascii="Arial" w:eastAsia="Times New Roman" w:hAnsi="Arial" w:cs="Arial"/>
          <w:color w:val="000000"/>
          <w:sz w:val="22"/>
          <w:szCs w:val="22"/>
          <w:lang w:val="en-CA"/>
        </w:rPr>
        <w:t xml:space="preserve"> this in the revised caption</w:t>
      </w:r>
      <w:r>
        <w:rPr>
          <w:rFonts w:ascii="Arial" w:eastAsia="Times New Roman" w:hAnsi="Arial" w:cs="Arial"/>
          <w:color w:val="000000"/>
          <w:sz w:val="22"/>
          <w:szCs w:val="22"/>
          <w:lang w:val="en-CA"/>
        </w:rPr>
        <w:t xml:space="preserve"> for Fig. S1.</w:t>
      </w:r>
      <w:r w:rsidR="00CB4733" w:rsidRPr="00A01B78">
        <w:rPr>
          <w:rFonts w:ascii="Arial" w:eastAsia="Times New Roman" w:hAnsi="Arial" w:cs="Arial"/>
          <w:color w:val="000000"/>
          <w:sz w:val="22"/>
          <w:szCs w:val="22"/>
          <w:lang w:val="en-CA"/>
        </w:rPr>
        <w:t xml:space="preserve"> </w:t>
      </w:r>
      <w:r w:rsidR="00CB4733" w:rsidRPr="00A01B78">
        <w:rPr>
          <w:rFonts w:ascii="Arial" w:eastAsia="Times New Roman" w:hAnsi="Arial" w:cs="Arial"/>
          <w:color w:val="000000"/>
          <w:sz w:val="22"/>
          <w:szCs w:val="22"/>
          <w:highlight w:val="yellow"/>
          <w:lang w:val="en-CA"/>
        </w:rPr>
        <w:t>(Lines XX</w:t>
      </w:r>
      <w:r>
        <w:rPr>
          <w:rFonts w:ascii="Arial" w:eastAsia="Times New Roman" w:hAnsi="Arial" w:cs="Arial"/>
          <w:color w:val="000000"/>
          <w:sz w:val="22"/>
          <w:szCs w:val="22"/>
          <w:highlight w:val="yellow"/>
          <w:lang w:val="en-CA"/>
        </w:rPr>
        <w:t>)</w:t>
      </w:r>
    </w:p>
    <w:p w14:paraId="02FF9392" w14:textId="77777777" w:rsidR="00CB4733" w:rsidRPr="00A01B78" w:rsidRDefault="00CB4733" w:rsidP="000C5723">
      <w:pPr>
        <w:rPr>
          <w:rFonts w:ascii="Arial" w:eastAsia="Times New Roman" w:hAnsi="Arial" w:cs="Arial"/>
          <w:i/>
          <w:color w:val="000000"/>
          <w:sz w:val="22"/>
          <w:szCs w:val="22"/>
          <w:lang w:val="en-CA"/>
        </w:rPr>
      </w:pPr>
    </w:p>
    <w:p w14:paraId="160297F5"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Fig S3b: what is the black line here?</w:t>
      </w:r>
    </w:p>
    <w:p w14:paraId="7C8C44F4" w14:textId="77777777" w:rsidR="00965252" w:rsidRPr="00A01B78" w:rsidRDefault="00965252" w:rsidP="00965252">
      <w:pPr>
        <w:rPr>
          <w:rFonts w:ascii="Arial" w:eastAsia="Times New Roman" w:hAnsi="Arial" w:cs="Arial"/>
          <w:i/>
          <w:color w:val="000000"/>
          <w:sz w:val="22"/>
          <w:szCs w:val="22"/>
          <w:lang w:val="en-CA"/>
        </w:rPr>
      </w:pPr>
    </w:p>
    <w:p w14:paraId="2C3E3243" w14:textId="78268CDB" w:rsidR="00965252" w:rsidRPr="00A01B78" w:rsidRDefault="00965252" w:rsidP="00965252">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 xml:space="preserve">See response to </w:t>
      </w:r>
      <w:r w:rsidRPr="00A01B78">
        <w:rPr>
          <w:rFonts w:ascii="Arial" w:eastAsia="Times New Roman" w:hAnsi="Arial" w:cs="Arial"/>
          <w:color w:val="000000"/>
          <w:sz w:val="22"/>
          <w:szCs w:val="22"/>
          <w:highlight w:val="yellow"/>
          <w:lang w:val="en-CA"/>
        </w:rPr>
        <w:t>#64.</w:t>
      </w:r>
      <w:r w:rsidR="00F852C0" w:rsidRPr="00A01B78">
        <w:rPr>
          <w:rFonts w:ascii="Arial" w:eastAsia="Times New Roman" w:hAnsi="Arial" w:cs="Arial"/>
          <w:color w:val="000000"/>
          <w:sz w:val="22"/>
          <w:szCs w:val="22"/>
          <w:lang w:val="en-CA"/>
        </w:rPr>
        <w:t xml:space="preserve"> We</w:t>
      </w:r>
      <w:r w:rsidR="00CB4733" w:rsidRPr="00A01B78">
        <w:rPr>
          <w:rFonts w:ascii="Arial" w:eastAsia="Times New Roman" w:hAnsi="Arial" w:cs="Arial"/>
          <w:color w:val="000000"/>
          <w:sz w:val="22"/>
          <w:szCs w:val="22"/>
          <w:lang w:val="en-CA"/>
        </w:rPr>
        <w:t xml:space="preserve">. have clarified this in the caption: </w:t>
      </w:r>
    </w:p>
    <w:p w14:paraId="691B0449" w14:textId="77777777" w:rsidR="00965252" w:rsidRPr="00A01B78" w:rsidRDefault="00965252" w:rsidP="00965252">
      <w:pPr>
        <w:rPr>
          <w:rFonts w:ascii="Arial" w:eastAsia="Times New Roman" w:hAnsi="Arial" w:cs="Arial"/>
          <w:i/>
          <w:color w:val="000000"/>
          <w:sz w:val="22"/>
          <w:szCs w:val="22"/>
          <w:lang w:val="en-CA"/>
        </w:rPr>
      </w:pPr>
    </w:p>
    <w:p w14:paraId="4C805D74" w14:textId="77777777" w:rsidR="00DD2DB3" w:rsidRPr="00A01B78" w:rsidRDefault="00DD2DB3" w:rsidP="00DD2DB3">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762: I don’t understand the use of “respectively” here</w:t>
      </w:r>
    </w:p>
    <w:p w14:paraId="738E0B6C" w14:textId="77777777" w:rsidR="000C5723" w:rsidRPr="00A01B78" w:rsidRDefault="000C5723" w:rsidP="000C5723">
      <w:pPr>
        <w:rPr>
          <w:rFonts w:ascii="Arial" w:eastAsia="Times New Roman" w:hAnsi="Arial" w:cs="Arial"/>
          <w:i/>
          <w:color w:val="000000"/>
          <w:sz w:val="22"/>
          <w:szCs w:val="22"/>
          <w:lang w:val="en-CA"/>
        </w:rPr>
      </w:pPr>
    </w:p>
    <w:p w14:paraId="2B5917BC" w14:textId="2348EBEB" w:rsidR="000C5723" w:rsidRPr="00A01B78" w:rsidRDefault="00CB4733" w:rsidP="000C5723">
      <w:pPr>
        <w:rPr>
          <w:rFonts w:ascii="Arial" w:eastAsia="Times New Roman" w:hAnsi="Arial" w:cs="Arial"/>
          <w:color w:val="000000"/>
          <w:sz w:val="22"/>
          <w:szCs w:val="22"/>
          <w:lang w:val="en-CA"/>
        </w:rPr>
      </w:pPr>
      <w:r w:rsidRPr="00A01B78">
        <w:rPr>
          <w:rFonts w:ascii="Arial" w:eastAsia="Times New Roman" w:hAnsi="Arial" w:cs="Arial"/>
          <w:color w:val="000000"/>
          <w:sz w:val="22"/>
          <w:szCs w:val="22"/>
          <w:lang w:val="en-CA"/>
        </w:rPr>
        <w:t>We have deleted ‘respectively’ from the sentence.</w:t>
      </w:r>
    </w:p>
    <w:p w14:paraId="13F0578C" w14:textId="77777777" w:rsidR="000C5723" w:rsidRPr="00A01B78" w:rsidRDefault="000C5723" w:rsidP="000C5723">
      <w:pPr>
        <w:rPr>
          <w:rFonts w:ascii="Arial" w:eastAsia="Times New Roman" w:hAnsi="Arial" w:cs="Arial"/>
          <w:i/>
          <w:color w:val="000000"/>
          <w:sz w:val="22"/>
          <w:szCs w:val="22"/>
          <w:lang w:val="en-CA"/>
        </w:rPr>
      </w:pPr>
    </w:p>
    <w:p w14:paraId="065B5DF2" w14:textId="77777777" w:rsidR="00DD2DB3" w:rsidRPr="00A01B78" w:rsidRDefault="00DD2DB3" w:rsidP="00A01B78">
      <w:pPr>
        <w:pStyle w:val="ListParagraph"/>
        <w:numPr>
          <w:ilvl w:val="0"/>
          <w:numId w:val="1"/>
        </w:numPr>
        <w:rPr>
          <w:rFonts w:ascii="Arial" w:eastAsia="Times New Roman" w:hAnsi="Arial" w:cs="Arial"/>
          <w:i/>
          <w:color w:val="000000"/>
          <w:sz w:val="22"/>
          <w:szCs w:val="22"/>
          <w:lang w:val="en-CA"/>
        </w:rPr>
      </w:pPr>
      <w:r w:rsidRPr="00A01B78">
        <w:rPr>
          <w:rFonts w:ascii="Arial" w:eastAsia="Times New Roman" w:hAnsi="Arial" w:cs="Arial"/>
          <w:i/>
          <w:color w:val="000000"/>
          <w:sz w:val="22"/>
          <w:szCs w:val="22"/>
          <w:lang w:val="en-CA"/>
        </w:rPr>
        <w:t>768: “identical properties”. You mean identical distributions of phenotypic and fitness effects. Another important property is their initial frequency, which you here set at 0.1.</w:t>
      </w:r>
    </w:p>
    <w:p w14:paraId="7A2FB659" w14:textId="77777777" w:rsidR="00DD2DB3" w:rsidRPr="00A01B78" w:rsidRDefault="00DD2DB3" w:rsidP="00DD2DB3">
      <w:pPr>
        <w:rPr>
          <w:rFonts w:ascii="Arial" w:eastAsia="Times New Roman" w:hAnsi="Arial" w:cs="Arial"/>
          <w:i/>
          <w:sz w:val="22"/>
          <w:szCs w:val="22"/>
          <w:lang w:val="en-CA"/>
        </w:rPr>
      </w:pPr>
    </w:p>
    <w:p w14:paraId="13735F55" w14:textId="7ADBC9BA" w:rsidR="00A01B78" w:rsidRDefault="00CB4733">
      <w:pPr>
        <w:rPr>
          <w:rFonts w:ascii="Arial" w:hAnsi="Arial" w:cs="Arial"/>
          <w:sz w:val="22"/>
          <w:szCs w:val="22"/>
        </w:rPr>
      </w:pPr>
      <w:r w:rsidRPr="00A01B78">
        <w:rPr>
          <w:rFonts w:ascii="Arial" w:hAnsi="Arial" w:cs="Arial"/>
          <w:sz w:val="22"/>
          <w:szCs w:val="22"/>
        </w:rPr>
        <w:t>We have changed the text to specify that</w:t>
      </w:r>
      <w:ins w:id="127" w:author="Microsoft Office User" w:date="2018-10-22T11:04:00Z">
        <w:r w:rsidR="00103D53">
          <w:rPr>
            <w:rFonts w:ascii="Arial" w:hAnsi="Arial" w:cs="Arial"/>
            <w:sz w:val="22"/>
            <w:szCs w:val="22"/>
          </w:rPr>
          <w:t>, in this case,</w:t>
        </w:r>
      </w:ins>
      <w:bookmarkStart w:id="128" w:name="_GoBack"/>
      <w:bookmarkEnd w:id="128"/>
      <w:r w:rsidRPr="00A01B78">
        <w:rPr>
          <w:rFonts w:ascii="Arial" w:hAnsi="Arial" w:cs="Arial"/>
          <w:sz w:val="22"/>
          <w:szCs w:val="22"/>
        </w:rPr>
        <w:t xml:space="preserve"> </w:t>
      </w:r>
      <w:r w:rsidR="00DA0CD5" w:rsidRPr="00A01B78">
        <w:rPr>
          <w:rFonts w:ascii="Arial" w:hAnsi="Arial" w:cs="Arial"/>
          <w:sz w:val="22"/>
          <w:szCs w:val="22"/>
        </w:rPr>
        <w:t xml:space="preserve">mutations in the SGV have effect sizes that are the same as mutations arising </w:t>
      </w:r>
      <w:r w:rsidR="00DA0CD5" w:rsidRPr="00A01B78">
        <w:rPr>
          <w:rFonts w:ascii="Arial" w:hAnsi="Arial" w:cs="Arial"/>
          <w:i/>
          <w:sz w:val="22"/>
          <w:szCs w:val="22"/>
        </w:rPr>
        <w:t>de novo</w:t>
      </w:r>
      <w:r w:rsidR="00DA0CD5" w:rsidRPr="00A01B78">
        <w:rPr>
          <w:rFonts w:ascii="Arial" w:hAnsi="Arial" w:cs="Arial"/>
          <w:sz w:val="22"/>
          <w:szCs w:val="22"/>
        </w:rPr>
        <w:t>.</w:t>
      </w:r>
      <w:r w:rsidR="000C5723" w:rsidRPr="00A01B78">
        <w:rPr>
          <w:rFonts w:ascii="Arial" w:hAnsi="Arial" w:cs="Arial"/>
          <w:sz w:val="22"/>
          <w:szCs w:val="22"/>
        </w:rPr>
        <w:t xml:space="preserve"> </w:t>
      </w:r>
    </w:p>
    <w:p w14:paraId="46A3D7ED" w14:textId="169F709F" w:rsidR="003725C9" w:rsidRDefault="003725C9">
      <w:pPr>
        <w:rPr>
          <w:rFonts w:ascii="Arial" w:hAnsi="Arial" w:cs="Arial"/>
          <w:sz w:val="22"/>
          <w:szCs w:val="22"/>
        </w:rPr>
      </w:pPr>
    </w:p>
    <w:p w14:paraId="5D7F51EE" w14:textId="0786294A" w:rsidR="003725C9" w:rsidRPr="00552864" w:rsidRDefault="003725C9">
      <w:pPr>
        <w:rPr>
          <w:rFonts w:ascii="Arial" w:hAnsi="Arial" w:cs="Arial"/>
          <w:b/>
          <w:sz w:val="22"/>
          <w:szCs w:val="22"/>
        </w:rPr>
      </w:pPr>
      <w:r w:rsidRPr="00552864">
        <w:rPr>
          <w:rFonts w:ascii="Arial" w:hAnsi="Arial" w:cs="Arial"/>
          <w:b/>
          <w:sz w:val="22"/>
          <w:szCs w:val="22"/>
        </w:rPr>
        <w:t>References cited:</w:t>
      </w:r>
    </w:p>
    <w:p w14:paraId="40EAA864" w14:textId="054ADA20" w:rsidR="003725C9" w:rsidRDefault="003725C9">
      <w:pPr>
        <w:rPr>
          <w:rFonts w:ascii="Arial" w:hAnsi="Arial" w:cs="Arial"/>
          <w:sz w:val="22"/>
          <w:szCs w:val="22"/>
        </w:rPr>
      </w:pPr>
    </w:p>
    <w:p w14:paraId="51DCD962" w14:textId="24409E75" w:rsidR="003725C9" w:rsidRPr="00152725" w:rsidRDefault="003725C9" w:rsidP="003725C9">
      <w:pPr>
        <w:widowControl w:val="0"/>
        <w:autoSpaceDE w:val="0"/>
        <w:autoSpaceDN w:val="0"/>
        <w:adjustRightInd w:val="0"/>
        <w:ind w:left="480" w:hanging="480"/>
        <w:rPr>
          <w:rFonts w:ascii="Arial" w:hAnsi="Arial" w:cs="Arial"/>
          <w:noProof/>
          <w:sz w:val="22"/>
          <w:lang w:val="de-DE"/>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Pr="003725C9">
        <w:rPr>
          <w:rFonts w:ascii="Arial" w:hAnsi="Arial" w:cs="Arial"/>
          <w:noProof/>
          <w:sz w:val="22"/>
        </w:rPr>
        <w:t xml:space="preserve">Burton, R. S., C. K. Ellison, and J. S. Harrison. 2006. The Sorry State of F </w:t>
      </w:r>
      <w:r w:rsidRPr="003725C9">
        <w:rPr>
          <w:rFonts w:ascii="Arial" w:hAnsi="Arial" w:cs="Arial"/>
          <w:noProof/>
          <w:sz w:val="22"/>
          <w:vertAlign w:val="subscript"/>
        </w:rPr>
        <w:t>2</w:t>
      </w:r>
      <w:r w:rsidRPr="003725C9">
        <w:rPr>
          <w:rFonts w:ascii="Arial" w:hAnsi="Arial" w:cs="Arial"/>
          <w:noProof/>
          <w:sz w:val="22"/>
        </w:rPr>
        <w:t xml:space="preserve"> Hybrids: Consequences of Rapid Mitochondrial DNA Evolution in Allopatric Populations. </w:t>
      </w:r>
      <w:r w:rsidRPr="00152725">
        <w:rPr>
          <w:rFonts w:ascii="Arial" w:hAnsi="Arial" w:cs="Arial"/>
          <w:noProof/>
          <w:sz w:val="22"/>
          <w:lang w:val="de-DE"/>
        </w:rPr>
        <w:t>Am. Nat., doi: 10.1086/509046.</w:t>
      </w:r>
    </w:p>
    <w:p w14:paraId="208C7452" w14:textId="77777777" w:rsidR="003725C9" w:rsidRPr="003725C9" w:rsidRDefault="003725C9" w:rsidP="003725C9">
      <w:pPr>
        <w:widowControl w:val="0"/>
        <w:autoSpaceDE w:val="0"/>
        <w:autoSpaceDN w:val="0"/>
        <w:adjustRightInd w:val="0"/>
        <w:ind w:left="480" w:hanging="480"/>
        <w:rPr>
          <w:rFonts w:ascii="Arial" w:hAnsi="Arial" w:cs="Arial"/>
          <w:noProof/>
          <w:sz w:val="22"/>
        </w:rPr>
      </w:pPr>
      <w:r w:rsidRPr="00152725">
        <w:rPr>
          <w:rFonts w:ascii="Arial" w:hAnsi="Arial" w:cs="Arial"/>
          <w:noProof/>
          <w:sz w:val="22"/>
          <w:lang w:val="de-DE"/>
        </w:rPr>
        <w:t xml:space="preserve">Hartl, D. L., and C. H. Taubes. </w:t>
      </w:r>
      <w:r w:rsidRPr="003725C9">
        <w:rPr>
          <w:rFonts w:ascii="Arial" w:hAnsi="Arial" w:cs="Arial"/>
          <w:noProof/>
          <w:sz w:val="22"/>
        </w:rPr>
        <w:t>1996. Compensatory nearly neutral mutations: Selection without adaptation.</w:t>
      </w:r>
    </w:p>
    <w:p w14:paraId="475740F6" w14:textId="77777777" w:rsidR="003725C9" w:rsidRPr="003725C9" w:rsidRDefault="003725C9" w:rsidP="003725C9">
      <w:pPr>
        <w:widowControl w:val="0"/>
        <w:autoSpaceDE w:val="0"/>
        <w:autoSpaceDN w:val="0"/>
        <w:adjustRightInd w:val="0"/>
        <w:ind w:left="480" w:hanging="480"/>
        <w:rPr>
          <w:rFonts w:ascii="Arial" w:hAnsi="Arial" w:cs="Arial"/>
          <w:noProof/>
          <w:sz w:val="22"/>
        </w:rPr>
      </w:pPr>
      <w:r w:rsidRPr="003725C9">
        <w:rPr>
          <w:rFonts w:ascii="Arial" w:hAnsi="Arial" w:cs="Arial"/>
          <w:noProof/>
          <w:sz w:val="22"/>
        </w:rPr>
        <w:t>Kimura, M. 1969. The number of heterozygous nucleotide sites maintained in a finite population due to steady flux of mutations. Genetics 61:893–903.</w:t>
      </w:r>
    </w:p>
    <w:p w14:paraId="7963E8AB" w14:textId="77777777" w:rsidR="003725C9" w:rsidRPr="003725C9" w:rsidRDefault="003725C9" w:rsidP="003725C9">
      <w:pPr>
        <w:widowControl w:val="0"/>
        <w:autoSpaceDE w:val="0"/>
        <w:autoSpaceDN w:val="0"/>
        <w:adjustRightInd w:val="0"/>
        <w:ind w:left="480" w:hanging="480"/>
        <w:rPr>
          <w:rFonts w:ascii="Arial" w:hAnsi="Arial" w:cs="Arial"/>
          <w:noProof/>
          <w:sz w:val="22"/>
        </w:rPr>
      </w:pPr>
      <w:r w:rsidRPr="003725C9">
        <w:rPr>
          <w:rFonts w:ascii="Arial" w:hAnsi="Arial" w:cs="Arial"/>
          <w:noProof/>
          <w:sz w:val="22"/>
        </w:rPr>
        <w:t>Kingsolver, J. G., H. E. Hoekstra, J. M. Hoekstra, D. Berrigan, S. N. Vignieri, C. E. Hill, A. Hoang, P. Gibert, and P. Beerli. 2001. The strength of phenotypic selection in natural populations. Am. Nat. 157:245–61.</w:t>
      </w:r>
    </w:p>
    <w:p w14:paraId="08E1D705" w14:textId="77777777" w:rsidR="003725C9" w:rsidRPr="003725C9" w:rsidRDefault="003725C9" w:rsidP="003725C9">
      <w:pPr>
        <w:widowControl w:val="0"/>
        <w:autoSpaceDE w:val="0"/>
        <w:autoSpaceDN w:val="0"/>
        <w:adjustRightInd w:val="0"/>
        <w:ind w:left="480" w:hanging="480"/>
        <w:rPr>
          <w:rFonts w:ascii="Arial" w:hAnsi="Arial" w:cs="Arial"/>
          <w:noProof/>
          <w:sz w:val="22"/>
        </w:rPr>
      </w:pPr>
      <w:r w:rsidRPr="003725C9">
        <w:rPr>
          <w:rFonts w:ascii="Arial" w:hAnsi="Arial" w:cs="Arial"/>
          <w:noProof/>
          <w:sz w:val="22"/>
        </w:rPr>
        <w:t>Orr, H. A. 2000. Adaptation and the cost of complexity. Evolution 54:13–20.</w:t>
      </w:r>
    </w:p>
    <w:p w14:paraId="5B0287B2" w14:textId="77777777" w:rsidR="003725C9" w:rsidRPr="003725C9" w:rsidRDefault="003725C9" w:rsidP="003725C9">
      <w:pPr>
        <w:widowControl w:val="0"/>
        <w:autoSpaceDE w:val="0"/>
        <w:autoSpaceDN w:val="0"/>
        <w:adjustRightInd w:val="0"/>
        <w:ind w:left="480" w:hanging="480"/>
        <w:rPr>
          <w:rFonts w:ascii="Arial" w:hAnsi="Arial" w:cs="Arial"/>
          <w:noProof/>
          <w:sz w:val="22"/>
        </w:rPr>
      </w:pPr>
      <w:r w:rsidRPr="003725C9">
        <w:rPr>
          <w:rFonts w:ascii="Arial" w:hAnsi="Arial" w:cs="Arial"/>
          <w:noProof/>
          <w:sz w:val="22"/>
        </w:rPr>
        <w:t>Orr, H. A. 2005. The genetic theory of adaptation: a brief history. Nat. Rev. Genet. 6:119–127.</w:t>
      </w:r>
    </w:p>
    <w:p w14:paraId="0B1CB04D" w14:textId="77777777" w:rsidR="003725C9" w:rsidRPr="003725C9" w:rsidRDefault="003725C9" w:rsidP="003725C9">
      <w:pPr>
        <w:widowControl w:val="0"/>
        <w:autoSpaceDE w:val="0"/>
        <w:autoSpaceDN w:val="0"/>
        <w:adjustRightInd w:val="0"/>
        <w:ind w:left="480" w:hanging="480"/>
        <w:rPr>
          <w:rFonts w:ascii="Arial" w:hAnsi="Arial" w:cs="Arial"/>
          <w:noProof/>
          <w:sz w:val="22"/>
        </w:rPr>
      </w:pPr>
      <w:r w:rsidRPr="003725C9">
        <w:rPr>
          <w:rFonts w:ascii="Arial" w:hAnsi="Arial" w:cs="Arial"/>
          <w:noProof/>
          <w:sz w:val="22"/>
        </w:rPr>
        <w:t>Rockman, M. V. 2012. The QTN program and the alleles that matter for evolution: All that’s gold does not glitter.</w:t>
      </w:r>
    </w:p>
    <w:p w14:paraId="66A43E61" w14:textId="77777777" w:rsidR="003725C9" w:rsidRPr="003725C9" w:rsidRDefault="003725C9" w:rsidP="003725C9">
      <w:pPr>
        <w:widowControl w:val="0"/>
        <w:autoSpaceDE w:val="0"/>
        <w:autoSpaceDN w:val="0"/>
        <w:adjustRightInd w:val="0"/>
        <w:ind w:left="480" w:hanging="480"/>
        <w:rPr>
          <w:rFonts w:ascii="Arial" w:hAnsi="Arial" w:cs="Arial"/>
          <w:noProof/>
          <w:sz w:val="22"/>
        </w:rPr>
      </w:pPr>
      <w:r w:rsidRPr="003725C9">
        <w:rPr>
          <w:rFonts w:ascii="Arial" w:hAnsi="Arial" w:cs="Arial"/>
          <w:noProof/>
          <w:sz w:val="22"/>
        </w:rPr>
        <w:t>Tenaillon, O. 2014. The utility of Fisher’s geometric model in revolutionary genetics. Annu. Rev. Ecol. Evol. Syst. 45:179–201.</w:t>
      </w:r>
    </w:p>
    <w:p w14:paraId="239EB047" w14:textId="6DF5033D" w:rsidR="003725C9" w:rsidRPr="00A01B78" w:rsidRDefault="003725C9">
      <w:pPr>
        <w:rPr>
          <w:rFonts w:ascii="Arial" w:hAnsi="Arial" w:cs="Arial"/>
          <w:sz w:val="22"/>
          <w:szCs w:val="22"/>
        </w:rPr>
      </w:pPr>
      <w:r>
        <w:rPr>
          <w:rFonts w:ascii="Arial" w:hAnsi="Arial" w:cs="Arial"/>
          <w:sz w:val="22"/>
          <w:szCs w:val="22"/>
        </w:rPr>
        <w:fldChar w:fldCharType="end"/>
      </w:r>
    </w:p>
    <w:sectPr w:rsidR="003725C9" w:rsidRPr="00A01B78" w:rsidSect="000323B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10-12T14:39:00Z" w:initials="Office">
    <w:p w14:paraId="6F39E9D4" w14:textId="370FACDF" w:rsidR="00E64FE2" w:rsidRDefault="00E64FE2">
      <w:pPr>
        <w:pStyle w:val="CommentText"/>
      </w:pPr>
      <w:r>
        <w:rPr>
          <w:rStyle w:val="CommentReference"/>
        </w:rPr>
        <w:annotationRef/>
      </w:r>
      <w:r>
        <w:t>This puts all the blame on the reviewers. Maybe rephrase (“we did not understand what the reviewers meant”)?</w:t>
      </w:r>
    </w:p>
  </w:comment>
  <w:comment w:id="2" w:author="Microsoft Office User" w:date="2018-10-12T14:38:00Z" w:initials="Office">
    <w:p w14:paraId="3878E02B" w14:textId="764FD20B" w:rsidR="00E64FE2" w:rsidRDefault="00E64FE2">
      <w:pPr>
        <w:pStyle w:val="CommentText"/>
      </w:pPr>
      <w:r>
        <w:rPr>
          <w:rStyle w:val="CommentReference"/>
        </w:rPr>
        <w:annotationRef/>
      </w:r>
      <w:r>
        <w:t>Is it possible to give a one sentence summary here?</w:t>
      </w:r>
    </w:p>
  </w:comment>
  <w:comment w:id="3" w:author="Microsoft Office User" w:date="2018-10-12T14:41:00Z" w:initials="Office">
    <w:p w14:paraId="6F67C45F" w14:textId="259C9AFA" w:rsidR="00E64FE2" w:rsidRDefault="00E64FE2">
      <w:pPr>
        <w:pStyle w:val="CommentText"/>
      </w:pPr>
      <w:r>
        <w:rPr>
          <w:rStyle w:val="CommentReference"/>
        </w:rPr>
        <w:annotationRef/>
      </w:r>
      <w:r>
        <w:t>This is still vague. Do we consider parallel genetic evolution to be changes in allele frequency at the same locus (in either direction) or changes in allele frequency that are in the same direction in both populations?</w:t>
      </w:r>
    </w:p>
  </w:comment>
  <w:comment w:id="4" w:author="Microsoft Office User" w:date="2018-10-12T14:44:00Z" w:initials="Office">
    <w:p w14:paraId="04242D51" w14:textId="671DEB05" w:rsidR="00E64FE2" w:rsidRDefault="00E64FE2">
      <w:pPr>
        <w:pStyle w:val="CommentText"/>
      </w:pPr>
      <w:r>
        <w:rPr>
          <w:rStyle w:val="CommentReference"/>
        </w:rPr>
        <w:annotationRef/>
      </w:r>
      <w:r>
        <w:t>Just saw this come out:</w:t>
      </w:r>
      <w:r w:rsidRPr="00F72E5C">
        <w:t xml:space="preserve"> https://journals.plos.org/plosgenetics/article?id=10.1371/journal.pgen.1007717</w:t>
      </w:r>
    </w:p>
  </w:comment>
  <w:comment w:id="26" w:author="Microsoft Office User" w:date="2018-10-12T14:54:00Z" w:initials="Office">
    <w:p w14:paraId="2982F9C2" w14:textId="790A8079" w:rsidR="00E64FE2" w:rsidRDefault="00E64FE2" w:rsidP="006E3B8D">
      <w:pPr>
        <w:pStyle w:val="CommentText"/>
      </w:pPr>
      <w:r>
        <w:rPr>
          <w:rStyle w:val="CommentReference"/>
        </w:rPr>
        <w:annotationRef/>
      </w:r>
      <w:r>
        <w:t>Seems funny that we didn’t vary mutation rate given this is one of the two parameters the reviewer mentioned</w:t>
      </w:r>
    </w:p>
  </w:comment>
  <w:comment w:id="29" w:author="Microsoft Office User" w:date="2018-10-12T14:56:00Z" w:initials="Office">
    <w:p w14:paraId="54FE83AD" w14:textId="6A90F4FB" w:rsidR="00E64FE2" w:rsidRDefault="00E64FE2">
      <w:pPr>
        <w:pStyle w:val="CommentText"/>
      </w:pPr>
      <w:r>
        <w:rPr>
          <w:rStyle w:val="CommentReference"/>
        </w:rPr>
        <w:annotationRef/>
      </w:r>
      <w:r>
        <w:t>Might be worth mentioning that we had the analytical intuition for arbitrary dimensions before – and so we knew what was going on? Now this is confirmed…</w:t>
      </w:r>
    </w:p>
  </w:comment>
  <w:comment w:id="49" w:author="TA2" w:date="2018-10-12T13:45:00Z" w:initials="TA2">
    <w:p w14:paraId="2CFD2674" w14:textId="380D6843" w:rsidR="00E64FE2" w:rsidRDefault="00E64FE2">
      <w:pPr>
        <w:pStyle w:val="CommentText"/>
      </w:pPr>
      <w:r>
        <w:rPr>
          <w:rStyle w:val="CommentReference"/>
        </w:rPr>
        <w:annotationRef/>
      </w:r>
      <w:r>
        <w:t>mmo</w:t>
      </w:r>
    </w:p>
  </w:comment>
  <w:comment w:id="50" w:author="TA2" w:date="2018-10-12T13:46:00Z" w:initials="TA2">
    <w:p w14:paraId="1D714503" w14:textId="661862E6" w:rsidR="00E64FE2" w:rsidRDefault="00E64FE2">
      <w:pPr>
        <w:pStyle w:val="CommentText"/>
      </w:pPr>
      <w:r>
        <w:rPr>
          <w:rStyle w:val="CommentReference"/>
        </w:rPr>
        <w:annotationRef/>
      </w:r>
      <w:r>
        <w:t>mmo… we could compare RI in sims under stabilizing selection (i.e., ‘d = 0’). Any idea what the best way would be to do this? Any input here?</w:t>
      </w:r>
    </w:p>
    <w:p w14:paraId="1FB795F3" w14:textId="77777777" w:rsidR="00E64FE2" w:rsidRDefault="00E64FE2">
      <w:pPr>
        <w:pStyle w:val="CommentText"/>
      </w:pPr>
    </w:p>
    <w:p w14:paraId="7CFC5819" w14:textId="77777777" w:rsidR="00E64FE2" w:rsidRDefault="00E64FE2">
      <w:pPr>
        <w:pStyle w:val="CommentText"/>
      </w:pPr>
      <w:r>
        <w:t xml:space="preserve">We’d have to use </w:t>
      </w:r>
    </w:p>
    <w:p w14:paraId="5E703CEF" w14:textId="4EEAB12E" w:rsidR="00E64FE2" w:rsidRDefault="00E64FE2" w:rsidP="007760B9">
      <w:pPr>
        <w:pStyle w:val="CommentText"/>
        <w:numPr>
          <w:ilvl w:val="0"/>
          <w:numId w:val="6"/>
        </w:numPr>
      </w:pPr>
      <w:r>
        <w:t>s*alpha^2/2 =1/250</w:t>
      </w:r>
    </w:p>
    <w:p w14:paraId="464CFEF4" w14:textId="1C9C1FB5" w:rsidR="00E64FE2" w:rsidRDefault="00E64FE2" w:rsidP="007760B9">
      <w:pPr>
        <w:pStyle w:val="CommentText"/>
        <w:numPr>
          <w:ilvl w:val="1"/>
          <w:numId w:val="6"/>
        </w:numPr>
      </w:pPr>
      <w:r>
        <w:t>alpha is not SD but mutation effect size, so in our notation, alpha = 0 and mutation effect size is a constant</w:t>
      </w:r>
    </w:p>
    <w:p w14:paraId="2C792F1B" w14:textId="2BF30CAA" w:rsidR="00E64FE2" w:rsidRDefault="00E64FE2" w:rsidP="007760B9">
      <w:pPr>
        <w:pStyle w:val="CommentText"/>
        <w:numPr>
          <w:ilvl w:val="1"/>
          <w:numId w:val="6"/>
        </w:numPr>
      </w:pPr>
      <w:r>
        <w:t>s is the variance in fitness (Gaussian curve with variance 1/s)</w:t>
      </w:r>
    </w:p>
    <w:p w14:paraId="51A33F2B" w14:textId="3A360AF6" w:rsidR="00E64FE2" w:rsidRDefault="00E64FE2" w:rsidP="007760B9">
      <w:pPr>
        <w:pStyle w:val="CommentText"/>
        <w:numPr>
          <w:ilvl w:val="1"/>
          <w:numId w:val="6"/>
        </w:numPr>
      </w:pPr>
      <w:r>
        <w:t xml:space="preserve">if s = 1, then alpha = </w:t>
      </w:r>
    </w:p>
    <w:p w14:paraId="464F4520" w14:textId="1EA42A1C" w:rsidR="00E64FE2" w:rsidRDefault="00E64FE2" w:rsidP="00D37DB1">
      <w:pPr>
        <w:pStyle w:val="CommentText"/>
        <w:numPr>
          <w:ilvl w:val="0"/>
          <w:numId w:val="6"/>
        </w:numPr>
      </w:pPr>
      <w:r>
        <w:rPr>
          <w:i/>
        </w:rPr>
        <w:t>n</w:t>
      </w:r>
      <w:r>
        <w:t xml:space="preserve"> loci is 100</w:t>
      </w:r>
    </w:p>
    <w:p w14:paraId="1AF024A7" w14:textId="18F7CFBF" w:rsidR="00E64FE2" w:rsidRDefault="00E64FE2" w:rsidP="00D37DB1">
      <w:pPr>
        <w:pStyle w:val="CommentText"/>
        <w:numPr>
          <w:ilvl w:val="0"/>
          <w:numId w:val="6"/>
        </w:numPr>
      </w:pPr>
      <w:r>
        <w:t>gamma is u/sa^2, ratio between mutation and selection.</w:t>
      </w:r>
    </w:p>
    <w:p w14:paraId="75E995D2" w14:textId="081C737E" w:rsidR="00E64FE2" w:rsidRDefault="00E64FE2" w:rsidP="00D37DB1">
      <w:pPr>
        <w:pStyle w:val="CommentText"/>
        <w:numPr>
          <w:ilvl w:val="1"/>
          <w:numId w:val="6"/>
        </w:numPr>
      </w:pPr>
      <w:r>
        <w:t>Barton uses 0.01</w:t>
      </w:r>
    </w:p>
    <w:p w14:paraId="014A582C" w14:textId="0327C2AE" w:rsidR="00E64FE2" w:rsidRDefault="00E64FE2" w:rsidP="003F17A7">
      <w:pPr>
        <w:pStyle w:val="CommentText"/>
        <w:numPr>
          <w:ilvl w:val="0"/>
          <w:numId w:val="6"/>
        </w:numPr>
      </w:pPr>
      <w:r>
        <w:t>u is per locus mutation rate, 8*10</w:t>
      </w:r>
      <w:r w:rsidRPr="003B25E8">
        <w:rPr>
          <w:vertAlign w:val="superscript"/>
        </w:rPr>
        <w:t>-5</w:t>
      </w:r>
      <w:r>
        <w:t>.</w:t>
      </w:r>
    </w:p>
    <w:p w14:paraId="27644BC7" w14:textId="7C848B53" w:rsidR="00E64FE2" w:rsidRDefault="00E64FE2" w:rsidP="003F17A7">
      <w:pPr>
        <w:pStyle w:val="CommentText"/>
        <w:numPr>
          <w:ilvl w:val="0"/>
          <w:numId w:val="6"/>
        </w:numPr>
      </w:pPr>
      <w:r>
        <w:t>Assumes large population.</w:t>
      </w:r>
    </w:p>
    <w:p w14:paraId="0CECA29D" w14:textId="0B9140D1" w:rsidR="00E64FE2" w:rsidRDefault="00E64FE2">
      <w:pPr>
        <w:pStyle w:val="CommentText"/>
      </w:pPr>
    </w:p>
  </w:comment>
  <w:comment w:id="51" w:author="TA2" w:date="2018-10-12T13:45:00Z" w:initials="TA2">
    <w:p w14:paraId="7565A49C" w14:textId="4B07CF3E" w:rsidR="00E64FE2" w:rsidRDefault="00E64FE2">
      <w:pPr>
        <w:pStyle w:val="CommentText"/>
      </w:pPr>
      <w:r>
        <w:rPr>
          <w:rStyle w:val="CommentReference"/>
        </w:rPr>
        <w:annotationRef/>
      </w:r>
      <w:r>
        <w:t>mmo</w:t>
      </w:r>
    </w:p>
  </w:comment>
  <w:comment w:id="55" w:author="Microsoft Office User" w:date="2018-10-22T10:11:00Z" w:initials="Office">
    <w:p w14:paraId="414F9EDC" w14:textId="16A673FE" w:rsidR="00E64FE2" w:rsidRDefault="00E64FE2" w:rsidP="00E51421">
      <w:pPr>
        <w:pStyle w:val="CommentText"/>
      </w:pPr>
      <w:r>
        <w:rPr>
          <w:rStyle w:val="CommentReference"/>
        </w:rPr>
        <w:annotationRef/>
      </w:r>
      <w:r>
        <w:rPr>
          <w:rStyle w:val="CommentReference"/>
        </w:rPr>
        <w:t>This doesn’t fully answer the reviewers question about how appreciable frequencies are maintained. Based on our explanation</w:t>
      </w:r>
      <w:r>
        <w:t xml:space="preserve"> in next paragraph (as well as Barton 1989), all loci should be near fixation and the mean frequency of derived alleles across loci is some intermediate between those few that have nearly fixed and the many that have just arisen (given the mean freq in S1 is 10%, maybe roughly 10% have fixed?). we should point out that we can see this in the newly added site frequency spectrum.</w:t>
      </w:r>
    </w:p>
  </w:comment>
  <w:comment w:id="62" w:author="Microsoft Office User" w:date="2018-10-22T10:05:00Z" w:initials="Office">
    <w:p w14:paraId="1DC382E8" w14:textId="3E83E37F" w:rsidR="00E64FE2" w:rsidRDefault="00E64FE2">
      <w:pPr>
        <w:pStyle w:val="CommentText"/>
      </w:pPr>
      <w:r>
        <w:rPr>
          <w:rStyle w:val="CommentReference"/>
        </w:rPr>
        <w:annotationRef/>
      </w:r>
      <w:r>
        <w:t>also suggested by reviewer 2</w:t>
      </w:r>
    </w:p>
  </w:comment>
  <w:comment w:id="63" w:author="Microsoft Office User" w:date="2018-10-22T10:10:00Z" w:initials="Office">
    <w:p w14:paraId="759364E6" w14:textId="08EE8421" w:rsidR="00E64FE2" w:rsidRDefault="00E64FE2">
      <w:pPr>
        <w:pStyle w:val="CommentText"/>
      </w:pPr>
      <w:r>
        <w:rPr>
          <w:rStyle w:val="CommentReference"/>
        </w:rPr>
        <w:annotationRef/>
      </w:r>
      <w:r>
        <w:t>this will be a hard quantitative comparison since he had n biallelic loci and we have infinite sites. Not sure where you are going here.</w:t>
      </w:r>
    </w:p>
  </w:comment>
  <w:comment w:id="76" w:author="Microsoft Office User" w:date="2018-10-22T10:21:00Z" w:initials="Office">
    <w:p w14:paraId="39ED2399" w14:textId="06565EC2" w:rsidR="00E64FE2" w:rsidRDefault="00E64FE2">
      <w:pPr>
        <w:pStyle w:val="CommentText"/>
      </w:pPr>
      <w:r>
        <w:rPr>
          <w:rStyle w:val="CommentReference"/>
        </w:rPr>
        <w:annotationRef/>
      </w:r>
      <w:r>
        <w:t>Mention that other alternatives exist, eg., Fraise et al’s spiraling optimum (also ridiculous, the point is just to make SGV)?</w:t>
      </w:r>
    </w:p>
  </w:comment>
  <w:comment w:id="78" w:author="Microsoft Office User" w:date="2018-10-22T10:22:00Z" w:initials="Office">
    <w:p w14:paraId="0C5E9AFB" w14:textId="4229CAD4" w:rsidR="00E64FE2" w:rsidRDefault="00E64FE2">
      <w:pPr>
        <w:pStyle w:val="CommentText"/>
      </w:pPr>
      <w:r>
        <w:rPr>
          <w:rStyle w:val="CommentReference"/>
        </w:rPr>
        <w:annotationRef/>
      </w:r>
      <w:r>
        <w:t xml:space="preserve">Probably safer to either say selection was relatively weak in the ancestor or relatively strong in the adapting populations – saying both makes no sense as their values are relative. Alternatively, we could use Turelli’s 1984 (or others’) estimates for as many parameters as possible, e.g., on the bottom of page 149 Turelli has u&lt;=10^(-5), 0.01 &lt;= s &lt;=0.1, 0.01 &lt;= sigma^2 &lt;= 0.1 (this would of course put us into the HoC). </w:t>
      </w:r>
      <w:r w:rsidR="00FC2D70">
        <w:t xml:space="preserve">In this sense we do not have weak selection in the ancestor (it is within Turelli’s moderate range) but instead strong selection in the adapting populations. </w:t>
      </w:r>
    </w:p>
  </w:comment>
  <w:comment w:id="83" w:author="Microsoft Office User" w:date="2018-10-22T10:28:00Z" w:initials="Office">
    <w:p w14:paraId="1B083768" w14:textId="4BF6DA1A" w:rsidR="00FC2D70" w:rsidRDefault="00FC2D70">
      <w:pPr>
        <w:pStyle w:val="CommentText"/>
      </w:pPr>
      <w:r>
        <w:rPr>
          <w:rStyle w:val="CommentReference"/>
        </w:rPr>
        <w:annotationRef/>
      </w:r>
      <w:r>
        <w:t>This makes it sound like a surprise to us! Reword to say “of course this is true, to focus on divergent/parallel selection we kept d constant equal for the two popns. Varying both the angle and distances greatly increases the parameter range and ditracts from our main point. However, we now also examine another extreme to show the reviewer’s point, we set d=0 for one population.”?</w:t>
      </w:r>
    </w:p>
  </w:comment>
  <w:comment w:id="84" w:author="Microsoft Office User" w:date="2018-10-22T10:32:00Z" w:initials="Office">
    <w:p w14:paraId="5819F45B" w14:textId="57209777" w:rsidR="00FC2D70" w:rsidRDefault="00FC2D70">
      <w:pPr>
        <w:pStyle w:val="CommentText"/>
      </w:pPr>
      <w:r>
        <w:rPr>
          <w:rStyle w:val="CommentReference"/>
        </w:rPr>
        <w:annotationRef/>
      </w:r>
      <w:r>
        <w:t>This is not a difficult problem, in 3 dimensions it is just the volume of a sphere!!! Rephrase. Or just cut this sentence. Also, we already solved this with equation A1 as you point out below.</w:t>
      </w:r>
    </w:p>
  </w:comment>
  <w:comment w:id="86" w:author="Microsoft Office User" w:date="2018-10-22T10:34:00Z" w:initials="Office">
    <w:p w14:paraId="53A8EAA0" w14:textId="24BE1A84" w:rsidR="00FC2D70" w:rsidRDefault="00FC2D70">
      <w:pPr>
        <w:pStyle w:val="CommentText"/>
      </w:pPr>
      <w:r>
        <w:rPr>
          <w:rStyle w:val="CommentReference"/>
        </w:rPr>
        <w:annotationRef/>
      </w:r>
      <w:r>
        <w:t>Confusing word because this is not an angle!! “extent”?</w:t>
      </w:r>
    </w:p>
  </w:comment>
  <w:comment w:id="88" w:author="Microsoft Office User" w:date="2018-10-22T10:38:00Z" w:initials="Office">
    <w:p w14:paraId="0551E4E6" w14:textId="66E4C9C5" w:rsidR="00D620A5" w:rsidRDefault="00D620A5" w:rsidP="00D620A5">
      <w:pPr>
        <w:pStyle w:val="CommentText"/>
      </w:pPr>
      <w:r>
        <w:rPr>
          <w:rStyle w:val="CommentReference"/>
        </w:rPr>
        <w:annotationRef/>
      </w:r>
      <w:r>
        <w:t xml:space="preserve">Maybe  they are confused and think we said something about a fitness valley during parental adaptation?? </w:t>
      </w:r>
    </w:p>
  </w:comment>
  <w:comment w:id="104" w:author="Microsoft Office User" w:date="2018-10-22T10:43:00Z" w:initials="Office">
    <w:p w14:paraId="3664FA01" w14:textId="00B801CD" w:rsidR="00956D71" w:rsidRDefault="00956D71">
      <w:pPr>
        <w:pStyle w:val="CommentText"/>
      </w:pPr>
      <w:r>
        <w:rPr>
          <w:rStyle w:val="CommentReference"/>
        </w:rPr>
        <w:annotationRef/>
      </w:r>
      <w:r>
        <w:t>See my email. d is actually delta and s is a function of phenotypic variance and our s</w:t>
      </w:r>
    </w:p>
  </w:comment>
  <w:comment w:id="115" w:author="Microsoft Office User" w:date="2018-10-22T10:54:00Z" w:initials="Office">
    <w:p w14:paraId="4DBDFFE0" w14:textId="16AE7808" w:rsidR="00681084" w:rsidRDefault="00681084" w:rsidP="00681084">
      <w:pPr>
        <w:pStyle w:val="CommentText"/>
      </w:pPr>
      <w:r>
        <w:rPr>
          <w:rStyle w:val="CommentReference"/>
        </w:rPr>
        <w:annotationRef/>
      </w:r>
      <w:r>
        <w:t>I think we would need to define this. E.g., the linear expectation could be the derivative at theta=0, in which case the curve approaches zero slower than this linear (first order) expectation. Maybe the first time we say “decreases with theta fastest at small theta” we should put in brackets “(faster-than-linearly)” to define just what we mean.</w:t>
      </w:r>
    </w:p>
  </w:comment>
  <w:comment w:id="122" w:author="Microsoft Office User" w:date="2018-10-22T11:02:00Z" w:initials="Office">
    <w:p w14:paraId="00FE023E" w14:textId="63378C91" w:rsidR="00103D53" w:rsidRDefault="00103D53">
      <w:pPr>
        <w:pStyle w:val="CommentText"/>
      </w:pPr>
      <w:r>
        <w:rPr>
          <w:rStyle w:val="CommentReference"/>
        </w:rPr>
        <w:annotationRef/>
      </w:r>
      <w:r>
        <w:t>Might be good to mention this very briefly in text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39E9D4" w15:done="0"/>
  <w15:commentEx w15:paraId="3878E02B" w15:done="0"/>
  <w15:commentEx w15:paraId="6F67C45F" w15:done="0"/>
  <w15:commentEx w15:paraId="04242D51" w15:done="0"/>
  <w15:commentEx w15:paraId="2982F9C2" w15:done="0"/>
  <w15:commentEx w15:paraId="54FE83AD" w15:done="0"/>
  <w15:commentEx w15:paraId="2CFD2674" w15:done="0"/>
  <w15:commentEx w15:paraId="0CECA29D" w15:done="0"/>
  <w15:commentEx w15:paraId="7565A49C" w15:done="0"/>
  <w15:commentEx w15:paraId="414F9EDC" w15:done="0"/>
  <w15:commentEx w15:paraId="1DC382E8" w15:done="0"/>
  <w15:commentEx w15:paraId="759364E6" w15:done="0"/>
  <w15:commentEx w15:paraId="39ED2399" w15:done="0"/>
  <w15:commentEx w15:paraId="0C5E9AFB" w15:done="0"/>
  <w15:commentEx w15:paraId="1B083768" w15:done="0"/>
  <w15:commentEx w15:paraId="5819F45B" w15:done="0"/>
  <w15:commentEx w15:paraId="53A8EAA0" w15:done="0"/>
  <w15:commentEx w15:paraId="0551E4E6" w15:done="0"/>
  <w15:commentEx w15:paraId="3664FA01" w15:done="0"/>
  <w15:commentEx w15:paraId="4DBDFFE0" w15:done="0"/>
  <w15:commentEx w15:paraId="00FE02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D2674" w16cid:durableId="1F6B23F9"/>
  <w16cid:commentId w16cid:paraId="0CECA29D" w16cid:durableId="1F6B2436"/>
  <w16cid:commentId w16cid:paraId="7565A49C" w16cid:durableId="1F6B240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E740E" w14:textId="77777777" w:rsidR="0055350E" w:rsidRDefault="0055350E" w:rsidP="008C0D21">
      <w:r>
        <w:separator/>
      </w:r>
    </w:p>
  </w:endnote>
  <w:endnote w:type="continuationSeparator" w:id="0">
    <w:p w14:paraId="299A88D6" w14:textId="77777777" w:rsidR="0055350E" w:rsidRDefault="0055350E" w:rsidP="008C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6E492" w14:textId="77777777" w:rsidR="0055350E" w:rsidRDefault="0055350E" w:rsidP="008C0D21">
      <w:r>
        <w:separator/>
      </w:r>
    </w:p>
  </w:footnote>
  <w:footnote w:type="continuationSeparator" w:id="0">
    <w:p w14:paraId="642845BF" w14:textId="77777777" w:rsidR="0055350E" w:rsidRDefault="0055350E" w:rsidP="008C0D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4820"/>
    <w:multiLevelType w:val="hybridMultilevel"/>
    <w:tmpl w:val="4BA0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E22FD"/>
    <w:multiLevelType w:val="hybridMultilevel"/>
    <w:tmpl w:val="AC12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459D0"/>
    <w:multiLevelType w:val="hybridMultilevel"/>
    <w:tmpl w:val="816EE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16C6E"/>
    <w:multiLevelType w:val="hybridMultilevel"/>
    <w:tmpl w:val="5D1673D0"/>
    <w:lvl w:ilvl="0" w:tplc="0409000F">
      <w:start w:val="1"/>
      <w:numFmt w:val="decimal"/>
      <w:lvlText w:val="%1."/>
      <w:lvlJc w:val="left"/>
      <w:pPr>
        <w:ind w:left="720" w:hanging="360"/>
      </w:pPr>
    </w:lvl>
    <w:lvl w:ilvl="1" w:tplc="8C10DBE6">
      <w:start w:val="10"/>
      <w:numFmt w:val="bullet"/>
      <w:lvlText w:val="-"/>
      <w:lvlJc w:val="left"/>
      <w:pPr>
        <w:ind w:left="1440" w:hanging="360"/>
      </w:pPr>
      <w:rPr>
        <w:rFonts w:ascii="-webkit-standard" w:eastAsia="Times New Roman" w:hAnsi="-webkit-standard"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6F031A"/>
    <w:multiLevelType w:val="hybridMultilevel"/>
    <w:tmpl w:val="0144C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44163"/>
    <w:multiLevelType w:val="hybridMultilevel"/>
    <w:tmpl w:val="2E6C7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TA2">
    <w15:presenceInfo w15:providerId="None" w15:userId="T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B3"/>
    <w:rsid w:val="0000534C"/>
    <w:rsid w:val="00013F77"/>
    <w:rsid w:val="0001437D"/>
    <w:rsid w:val="000323BD"/>
    <w:rsid w:val="00036689"/>
    <w:rsid w:val="00052F5A"/>
    <w:rsid w:val="000541A0"/>
    <w:rsid w:val="00055FDE"/>
    <w:rsid w:val="000567AE"/>
    <w:rsid w:val="00057D53"/>
    <w:rsid w:val="00065DE9"/>
    <w:rsid w:val="000660C5"/>
    <w:rsid w:val="000735A2"/>
    <w:rsid w:val="00074F67"/>
    <w:rsid w:val="000806AC"/>
    <w:rsid w:val="000B5EAA"/>
    <w:rsid w:val="000B7A66"/>
    <w:rsid w:val="000C5723"/>
    <w:rsid w:val="000C6D6C"/>
    <w:rsid w:val="000D3364"/>
    <w:rsid w:val="000D7999"/>
    <w:rsid w:val="0010027B"/>
    <w:rsid w:val="00103D53"/>
    <w:rsid w:val="00111DF4"/>
    <w:rsid w:val="00125034"/>
    <w:rsid w:val="001335E3"/>
    <w:rsid w:val="0014607E"/>
    <w:rsid w:val="00152725"/>
    <w:rsid w:val="0016115E"/>
    <w:rsid w:val="0017622E"/>
    <w:rsid w:val="001861DB"/>
    <w:rsid w:val="00190436"/>
    <w:rsid w:val="0019157D"/>
    <w:rsid w:val="00196C36"/>
    <w:rsid w:val="001B3392"/>
    <w:rsid w:val="001B67F6"/>
    <w:rsid w:val="001E55EE"/>
    <w:rsid w:val="001F77D5"/>
    <w:rsid w:val="0020072D"/>
    <w:rsid w:val="00203F1D"/>
    <w:rsid w:val="00212098"/>
    <w:rsid w:val="00242059"/>
    <w:rsid w:val="00244BEB"/>
    <w:rsid w:val="0027171E"/>
    <w:rsid w:val="002747E7"/>
    <w:rsid w:val="00286D95"/>
    <w:rsid w:val="00297F95"/>
    <w:rsid w:val="002A26CC"/>
    <w:rsid w:val="002A5E0E"/>
    <w:rsid w:val="002D15F7"/>
    <w:rsid w:val="002F001E"/>
    <w:rsid w:val="002F0C48"/>
    <w:rsid w:val="002F6772"/>
    <w:rsid w:val="002F78EB"/>
    <w:rsid w:val="00314720"/>
    <w:rsid w:val="00316BB5"/>
    <w:rsid w:val="00323934"/>
    <w:rsid w:val="003564BF"/>
    <w:rsid w:val="00370E63"/>
    <w:rsid w:val="003725C9"/>
    <w:rsid w:val="003775AF"/>
    <w:rsid w:val="003923AE"/>
    <w:rsid w:val="003A062D"/>
    <w:rsid w:val="003B25E8"/>
    <w:rsid w:val="003E06F2"/>
    <w:rsid w:val="003F0841"/>
    <w:rsid w:val="003F17A7"/>
    <w:rsid w:val="003F3661"/>
    <w:rsid w:val="003F586D"/>
    <w:rsid w:val="00403A56"/>
    <w:rsid w:val="00413D7E"/>
    <w:rsid w:val="00432926"/>
    <w:rsid w:val="00433887"/>
    <w:rsid w:val="00435A8B"/>
    <w:rsid w:val="004717BE"/>
    <w:rsid w:val="00472FCC"/>
    <w:rsid w:val="00475009"/>
    <w:rsid w:val="00486E82"/>
    <w:rsid w:val="00495FF8"/>
    <w:rsid w:val="00497AF9"/>
    <w:rsid w:val="004C6419"/>
    <w:rsid w:val="004D1533"/>
    <w:rsid w:val="004D159B"/>
    <w:rsid w:val="004F1CD5"/>
    <w:rsid w:val="00505850"/>
    <w:rsid w:val="005236D7"/>
    <w:rsid w:val="005244E8"/>
    <w:rsid w:val="00527C37"/>
    <w:rsid w:val="00541080"/>
    <w:rsid w:val="0054408A"/>
    <w:rsid w:val="00546B28"/>
    <w:rsid w:val="00552864"/>
    <w:rsid w:val="00553378"/>
    <w:rsid w:val="0055350E"/>
    <w:rsid w:val="00564847"/>
    <w:rsid w:val="0057277E"/>
    <w:rsid w:val="00572D79"/>
    <w:rsid w:val="00576150"/>
    <w:rsid w:val="00580C59"/>
    <w:rsid w:val="005A0568"/>
    <w:rsid w:val="005E25C8"/>
    <w:rsid w:val="005E7922"/>
    <w:rsid w:val="006000B4"/>
    <w:rsid w:val="00607AA3"/>
    <w:rsid w:val="00617D45"/>
    <w:rsid w:val="00651F51"/>
    <w:rsid w:val="0065741C"/>
    <w:rsid w:val="0066294D"/>
    <w:rsid w:val="00662FFF"/>
    <w:rsid w:val="00681084"/>
    <w:rsid w:val="00684080"/>
    <w:rsid w:val="006A0A61"/>
    <w:rsid w:val="006D4601"/>
    <w:rsid w:val="006D54AC"/>
    <w:rsid w:val="006E1D28"/>
    <w:rsid w:val="006E3084"/>
    <w:rsid w:val="006E3B8D"/>
    <w:rsid w:val="006E40DF"/>
    <w:rsid w:val="00720824"/>
    <w:rsid w:val="00724A81"/>
    <w:rsid w:val="007253BE"/>
    <w:rsid w:val="007266EA"/>
    <w:rsid w:val="00726863"/>
    <w:rsid w:val="007414C7"/>
    <w:rsid w:val="00772D1A"/>
    <w:rsid w:val="00774804"/>
    <w:rsid w:val="007760B9"/>
    <w:rsid w:val="00784AF8"/>
    <w:rsid w:val="00791624"/>
    <w:rsid w:val="007B1005"/>
    <w:rsid w:val="007D1FE8"/>
    <w:rsid w:val="007D3273"/>
    <w:rsid w:val="007D5540"/>
    <w:rsid w:val="007E03BB"/>
    <w:rsid w:val="007F162B"/>
    <w:rsid w:val="007F7D0A"/>
    <w:rsid w:val="00802D77"/>
    <w:rsid w:val="0080383D"/>
    <w:rsid w:val="0081117B"/>
    <w:rsid w:val="0083743B"/>
    <w:rsid w:val="0084124B"/>
    <w:rsid w:val="00855CB2"/>
    <w:rsid w:val="00865565"/>
    <w:rsid w:val="00866816"/>
    <w:rsid w:val="00892439"/>
    <w:rsid w:val="008A5E82"/>
    <w:rsid w:val="008C0D21"/>
    <w:rsid w:val="008C43A8"/>
    <w:rsid w:val="008D545E"/>
    <w:rsid w:val="008E05A7"/>
    <w:rsid w:val="00903CFA"/>
    <w:rsid w:val="0091076B"/>
    <w:rsid w:val="0091365A"/>
    <w:rsid w:val="00932FF2"/>
    <w:rsid w:val="0094501E"/>
    <w:rsid w:val="0095109E"/>
    <w:rsid w:val="00956D71"/>
    <w:rsid w:val="00965252"/>
    <w:rsid w:val="00972B04"/>
    <w:rsid w:val="009736FA"/>
    <w:rsid w:val="00981A49"/>
    <w:rsid w:val="009840AE"/>
    <w:rsid w:val="009A2942"/>
    <w:rsid w:val="009A62A1"/>
    <w:rsid w:val="009A6BA2"/>
    <w:rsid w:val="009B21B1"/>
    <w:rsid w:val="009B65F2"/>
    <w:rsid w:val="009B719B"/>
    <w:rsid w:val="009D4490"/>
    <w:rsid w:val="00A01B78"/>
    <w:rsid w:val="00A076D9"/>
    <w:rsid w:val="00A126F8"/>
    <w:rsid w:val="00A226D9"/>
    <w:rsid w:val="00A25AA6"/>
    <w:rsid w:val="00A6012C"/>
    <w:rsid w:val="00A62563"/>
    <w:rsid w:val="00A665CF"/>
    <w:rsid w:val="00AB6D9F"/>
    <w:rsid w:val="00AC3036"/>
    <w:rsid w:val="00AD75AE"/>
    <w:rsid w:val="00AE08C8"/>
    <w:rsid w:val="00AF7BD3"/>
    <w:rsid w:val="00B24B33"/>
    <w:rsid w:val="00B269BD"/>
    <w:rsid w:val="00B31D2D"/>
    <w:rsid w:val="00B421BF"/>
    <w:rsid w:val="00B43D8E"/>
    <w:rsid w:val="00B8344A"/>
    <w:rsid w:val="00BB16ED"/>
    <w:rsid w:val="00BB1E2E"/>
    <w:rsid w:val="00C06879"/>
    <w:rsid w:val="00C127FA"/>
    <w:rsid w:val="00C15D57"/>
    <w:rsid w:val="00C16578"/>
    <w:rsid w:val="00C22ACB"/>
    <w:rsid w:val="00C56422"/>
    <w:rsid w:val="00C636AC"/>
    <w:rsid w:val="00C846ED"/>
    <w:rsid w:val="00C87790"/>
    <w:rsid w:val="00CA0C95"/>
    <w:rsid w:val="00CA2250"/>
    <w:rsid w:val="00CA7446"/>
    <w:rsid w:val="00CB4733"/>
    <w:rsid w:val="00CC0C5A"/>
    <w:rsid w:val="00CD2EB3"/>
    <w:rsid w:val="00CF461C"/>
    <w:rsid w:val="00CF7A0D"/>
    <w:rsid w:val="00D00F87"/>
    <w:rsid w:val="00D04398"/>
    <w:rsid w:val="00D1276E"/>
    <w:rsid w:val="00D13571"/>
    <w:rsid w:val="00D200F6"/>
    <w:rsid w:val="00D20C53"/>
    <w:rsid w:val="00D25C12"/>
    <w:rsid w:val="00D31972"/>
    <w:rsid w:val="00D31EF0"/>
    <w:rsid w:val="00D353DA"/>
    <w:rsid w:val="00D37DB1"/>
    <w:rsid w:val="00D4027E"/>
    <w:rsid w:val="00D620A5"/>
    <w:rsid w:val="00D71BA5"/>
    <w:rsid w:val="00D87478"/>
    <w:rsid w:val="00DA0CD5"/>
    <w:rsid w:val="00DB3019"/>
    <w:rsid w:val="00DC2FE7"/>
    <w:rsid w:val="00DC499A"/>
    <w:rsid w:val="00DC7844"/>
    <w:rsid w:val="00DD2DB3"/>
    <w:rsid w:val="00DE2B2D"/>
    <w:rsid w:val="00DF0064"/>
    <w:rsid w:val="00DF5AF4"/>
    <w:rsid w:val="00E03426"/>
    <w:rsid w:val="00E0438F"/>
    <w:rsid w:val="00E31321"/>
    <w:rsid w:val="00E33F4D"/>
    <w:rsid w:val="00E35D2E"/>
    <w:rsid w:val="00E41EA7"/>
    <w:rsid w:val="00E4787F"/>
    <w:rsid w:val="00E51421"/>
    <w:rsid w:val="00E520CC"/>
    <w:rsid w:val="00E62258"/>
    <w:rsid w:val="00E632F1"/>
    <w:rsid w:val="00E64FE2"/>
    <w:rsid w:val="00E85966"/>
    <w:rsid w:val="00EA504B"/>
    <w:rsid w:val="00EB17FC"/>
    <w:rsid w:val="00EB7330"/>
    <w:rsid w:val="00EC4DC2"/>
    <w:rsid w:val="00ED1B2B"/>
    <w:rsid w:val="00EF4D24"/>
    <w:rsid w:val="00EF5A30"/>
    <w:rsid w:val="00F72E5C"/>
    <w:rsid w:val="00F852C0"/>
    <w:rsid w:val="00F852C5"/>
    <w:rsid w:val="00F94D52"/>
    <w:rsid w:val="00FB7C81"/>
    <w:rsid w:val="00FC2D70"/>
    <w:rsid w:val="00FE117C"/>
    <w:rsid w:val="00FF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F9C27"/>
  <w14:defaultImageDpi w14:val="32767"/>
  <w15:chartTrackingRefBased/>
  <w15:docId w15:val="{82FF0D32-8BF3-4E47-BC14-94BDF912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2DB3"/>
  </w:style>
  <w:style w:type="character" w:styleId="Hyperlink">
    <w:name w:val="Hyperlink"/>
    <w:basedOn w:val="DefaultParagraphFont"/>
    <w:uiPriority w:val="99"/>
    <w:semiHidden/>
    <w:unhideWhenUsed/>
    <w:rsid w:val="00DD2DB3"/>
    <w:rPr>
      <w:color w:val="0000FF"/>
      <w:u w:val="single"/>
    </w:rPr>
  </w:style>
  <w:style w:type="character" w:customStyle="1" w:styleId="apple-tab-span">
    <w:name w:val="apple-tab-span"/>
    <w:basedOn w:val="DefaultParagraphFont"/>
    <w:rsid w:val="00DD2DB3"/>
  </w:style>
  <w:style w:type="paragraph" w:styleId="ListParagraph">
    <w:name w:val="List Paragraph"/>
    <w:basedOn w:val="Normal"/>
    <w:uiPriority w:val="34"/>
    <w:qFormat/>
    <w:rsid w:val="00DD2DB3"/>
    <w:pPr>
      <w:ind w:left="720"/>
      <w:contextualSpacing/>
    </w:pPr>
  </w:style>
  <w:style w:type="paragraph" w:styleId="Header">
    <w:name w:val="header"/>
    <w:basedOn w:val="Normal"/>
    <w:link w:val="HeaderChar"/>
    <w:uiPriority w:val="99"/>
    <w:unhideWhenUsed/>
    <w:rsid w:val="008C0D21"/>
    <w:pPr>
      <w:tabs>
        <w:tab w:val="center" w:pos="4680"/>
        <w:tab w:val="right" w:pos="9360"/>
      </w:tabs>
    </w:pPr>
  </w:style>
  <w:style w:type="character" w:customStyle="1" w:styleId="HeaderChar">
    <w:name w:val="Header Char"/>
    <w:basedOn w:val="DefaultParagraphFont"/>
    <w:link w:val="Header"/>
    <w:uiPriority w:val="99"/>
    <w:rsid w:val="008C0D21"/>
  </w:style>
  <w:style w:type="paragraph" w:styleId="Footer">
    <w:name w:val="footer"/>
    <w:basedOn w:val="Normal"/>
    <w:link w:val="FooterChar"/>
    <w:uiPriority w:val="99"/>
    <w:unhideWhenUsed/>
    <w:rsid w:val="008C0D21"/>
    <w:pPr>
      <w:tabs>
        <w:tab w:val="center" w:pos="4680"/>
        <w:tab w:val="right" w:pos="9360"/>
      </w:tabs>
    </w:pPr>
  </w:style>
  <w:style w:type="character" w:customStyle="1" w:styleId="FooterChar">
    <w:name w:val="Footer Char"/>
    <w:basedOn w:val="DefaultParagraphFont"/>
    <w:link w:val="Footer"/>
    <w:uiPriority w:val="99"/>
    <w:rsid w:val="008C0D21"/>
  </w:style>
  <w:style w:type="character" w:styleId="PageNumber">
    <w:name w:val="page number"/>
    <w:rsid w:val="00052F5A"/>
  </w:style>
  <w:style w:type="character" w:styleId="CommentReference">
    <w:name w:val="annotation reference"/>
    <w:basedOn w:val="DefaultParagraphFont"/>
    <w:uiPriority w:val="99"/>
    <w:semiHidden/>
    <w:unhideWhenUsed/>
    <w:rsid w:val="00C846ED"/>
    <w:rPr>
      <w:sz w:val="16"/>
      <w:szCs w:val="16"/>
    </w:rPr>
  </w:style>
  <w:style w:type="paragraph" w:styleId="CommentText">
    <w:name w:val="annotation text"/>
    <w:basedOn w:val="Normal"/>
    <w:link w:val="CommentTextChar"/>
    <w:uiPriority w:val="99"/>
    <w:unhideWhenUsed/>
    <w:rsid w:val="00C846ED"/>
    <w:rPr>
      <w:sz w:val="20"/>
      <w:szCs w:val="20"/>
    </w:rPr>
  </w:style>
  <w:style w:type="character" w:customStyle="1" w:styleId="CommentTextChar">
    <w:name w:val="Comment Text Char"/>
    <w:basedOn w:val="DefaultParagraphFont"/>
    <w:link w:val="CommentText"/>
    <w:uiPriority w:val="99"/>
    <w:rsid w:val="00C846ED"/>
    <w:rPr>
      <w:sz w:val="20"/>
      <w:szCs w:val="20"/>
    </w:rPr>
  </w:style>
  <w:style w:type="paragraph" w:styleId="CommentSubject">
    <w:name w:val="annotation subject"/>
    <w:basedOn w:val="CommentText"/>
    <w:next w:val="CommentText"/>
    <w:link w:val="CommentSubjectChar"/>
    <w:uiPriority w:val="99"/>
    <w:semiHidden/>
    <w:unhideWhenUsed/>
    <w:rsid w:val="00C846ED"/>
    <w:rPr>
      <w:b/>
      <w:bCs/>
    </w:rPr>
  </w:style>
  <w:style w:type="character" w:customStyle="1" w:styleId="CommentSubjectChar">
    <w:name w:val="Comment Subject Char"/>
    <w:basedOn w:val="CommentTextChar"/>
    <w:link w:val="CommentSubject"/>
    <w:uiPriority w:val="99"/>
    <w:semiHidden/>
    <w:rsid w:val="00C846ED"/>
    <w:rPr>
      <w:b/>
      <w:bCs/>
      <w:sz w:val="20"/>
      <w:szCs w:val="20"/>
    </w:rPr>
  </w:style>
  <w:style w:type="paragraph" w:styleId="BalloonText">
    <w:name w:val="Balloon Text"/>
    <w:basedOn w:val="Normal"/>
    <w:link w:val="BalloonTextChar"/>
    <w:uiPriority w:val="99"/>
    <w:semiHidden/>
    <w:unhideWhenUsed/>
    <w:rsid w:val="00C846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46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9091">
      <w:bodyDiv w:val="1"/>
      <w:marLeft w:val="0"/>
      <w:marRight w:val="0"/>
      <w:marTop w:val="0"/>
      <w:marBottom w:val="0"/>
      <w:divBdr>
        <w:top w:val="none" w:sz="0" w:space="0" w:color="auto"/>
        <w:left w:val="none" w:sz="0" w:space="0" w:color="auto"/>
        <w:bottom w:val="none" w:sz="0" w:space="0" w:color="auto"/>
        <w:right w:val="none" w:sz="0" w:space="0" w:color="auto"/>
      </w:divBdr>
      <w:divsChild>
        <w:div w:id="68306631">
          <w:marLeft w:val="0"/>
          <w:marRight w:val="0"/>
          <w:marTop w:val="0"/>
          <w:marBottom w:val="0"/>
          <w:divBdr>
            <w:top w:val="none" w:sz="0" w:space="0" w:color="auto"/>
            <w:left w:val="none" w:sz="0" w:space="0" w:color="auto"/>
            <w:bottom w:val="none" w:sz="0" w:space="0" w:color="auto"/>
            <w:right w:val="none" w:sz="0" w:space="0" w:color="auto"/>
          </w:divBdr>
        </w:div>
        <w:div w:id="1584073778">
          <w:marLeft w:val="0"/>
          <w:marRight w:val="0"/>
          <w:marTop w:val="0"/>
          <w:marBottom w:val="0"/>
          <w:divBdr>
            <w:top w:val="none" w:sz="0" w:space="0" w:color="auto"/>
            <w:left w:val="none" w:sz="0" w:space="0" w:color="auto"/>
            <w:bottom w:val="none" w:sz="0" w:space="0" w:color="auto"/>
            <w:right w:val="none" w:sz="0" w:space="0" w:color="auto"/>
          </w:divBdr>
        </w:div>
        <w:div w:id="1820338130">
          <w:marLeft w:val="0"/>
          <w:marRight w:val="0"/>
          <w:marTop w:val="0"/>
          <w:marBottom w:val="0"/>
          <w:divBdr>
            <w:top w:val="none" w:sz="0" w:space="0" w:color="auto"/>
            <w:left w:val="none" w:sz="0" w:space="0" w:color="auto"/>
            <w:bottom w:val="none" w:sz="0" w:space="0" w:color="auto"/>
            <w:right w:val="none" w:sz="0" w:space="0" w:color="auto"/>
          </w:divBdr>
        </w:div>
        <w:div w:id="1056514936">
          <w:marLeft w:val="0"/>
          <w:marRight w:val="0"/>
          <w:marTop w:val="0"/>
          <w:marBottom w:val="0"/>
          <w:divBdr>
            <w:top w:val="none" w:sz="0" w:space="0" w:color="auto"/>
            <w:left w:val="none" w:sz="0" w:space="0" w:color="auto"/>
            <w:bottom w:val="none" w:sz="0" w:space="0" w:color="auto"/>
            <w:right w:val="none" w:sz="0" w:space="0" w:color="auto"/>
          </w:divBdr>
        </w:div>
        <w:div w:id="1144201458">
          <w:marLeft w:val="0"/>
          <w:marRight w:val="0"/>
          <w:marTop w:val="0"/>
          <w:marBottom w:val="0"/>
          <w:divBdr>
            <w:top w:val="none" w:sz="0" w:space="0" w:color="auto"/>
            <w:left w:val="none" w:sz="0" w:space="0" w:color="auto"/>
            <w:bottom w:val="none" w:sz="0" w:space="0" w:color="auto"/>
            <w:right w:val="none" w:sz="0" w:space="0" w:color="auto"/>
          </w:divBdr>
        </w:div>
        <w:div w:id="1987471263">
          <w:marLeft w:val="0"/>
          <w:marRight w:val="0"/>
          <w:marTop w:val="0"/>
          <w:marBottom w:val="0"/>
          <w:divBdr>
            <w:top w:val="none" w:sz="0" w:space="0" w:color="auto"/>
            <w:left w:val="none" w:sz="0" w:space="0" w:color="auto"/>
            <w:bottom w:val="none" w:sz="0" w:space="0" w:color="auto"/>
            <w:right w:val="none" w:sz="0" w:space="0" w:color="auto"/>
          </w:divBdr>
        </w:div>
        <w:div w:id="1982071269">
          <w:marLeft w:val="0"/>
          <w:marRight w:val="0"/>
          <w:marTop w:val="0"/>
          <w:marBottom w:val="0"/>
          <w:divBdr>
            <w:top w:val="none" w:sz="0" w:space="0" w:color="auto"/>
            <w:left w:val="none" w:sz="0" w:space="0" w:color="auto"/>
            <w:bottom w:val="none" w:sz="0" w:space="0" w:color="auto"/>
            <w:right w:val="none" w:sz="0" w:space="0" w:color="auto"/>
          </w:divBdr>
        </w:div>
        <w:div w:id="640423980">
          <w:marLeft w:val="0"/>
          <w:marRight w:val="0"/>
          <w:marTop w:val="0"/>
          <w:marBottom w:val="0"/>
          <w:divBdr>
            <w:top w:val="none" w:sz="0" w:space="0" w:color="auto"/>
            <w:left w:val="none" w:sz="0" w:space="0" w:color="auto"/>
            <w:bottom w:val="none" w:sz="0" w:space="0" w:color="auto"/>
            <w:right w:val="none" w:sz="0" w:space="0" w:color="auto"/>
          </w:divBdr>
        </w:div>
        <w:div w:id="1832913636">
          <w:marLeft w:val="0"/>
          <w:marRight w:val="0"/>
          <w:marTop w:val="0"/>
          <w:marBottom w:val="0"/>
          <w:divBdr>
            <w:top w:val="none" w:sz="0" w:space="0" w:color="auto"/>
            <w:left w:val="none" w:sz="0" w:space="0" w:color="auto"/>
            <w:bottom w:val="none" w:sz="0" w:space="0" w:color="auto"/>
            <w:right w:val="none" w:sz="0" w:space="0" w:color="auto"/>
          </w:divBdr>
        </w:div>
        <w:div w:id="1734769532">
          <w:marLeft w:val="0"/>
          <w:marRight w:val="0"/>
          <w:marTop w:val="0"/>
          <w:marBottom w:val="0"/>
          <w:divBdr>
            <w:top w:val="none" w:sz="0" w:space="0" w:color="auto"/>
            <w:left w:val="none" w:sz="0" w:space="0" w:color="auto"/>
            <w:bottom w:val="none" w:sz="0" w:space="0" w:color="auto"/>
            <w:right w:val="none" w:sz="0" w:space="0" w:color="auto"/>
          </w:divBdr>
        </w:div>
        <w:div w:id="1861620850">
          <w:marLeft w:val="0"/>
          <w:marRight w:val="0"/>
          <w:marTop w:val="0"/>
          <w:marBottom w:val="0"/>
          <w:divBdr>
            <w:top w:val="none" w:sz="0" w:space="0" w:color="auto"/>
            <w:left w:val="none" w:sz="0" w:space="0" w:color="auto"/>
            <w:bottom w:val="none" w:sz="0" w:space="0" w:color="auto"/>
            <w:right w:val="none" w:sz="0" w:space="0" w:color="auto"/>
          </w:divBdr>
        </w:div>
        <w:div w:id="1880119065">
          <w:marLeft w:val="0"/>
          <w:marRight w:val="0"/>
          <w:marTop w:val="0"/>
          <w:marBottom w:val="0"/>
          <w:divBdr>
            <w:top w:val="none" w:sz="0" w:space="0" w:color="auto"/>
            <w:left w:val="none" w:sz="0" w:space="0" w:color="auto"/>
            <w:bottom w:val="none" w:sz="0" w:space="0" w:color="auto"/>
            <w:right w:val="none" w:sz="0" w:space="0" w:color="auto"/>
          </w:divBdr>
        </w:div>
        <w:div w:id="36055001">
          <w:marLeft w:val="0"/>
          <w:marRight w:val="0"/>
          <w:marTop w:val="0"/>
          <w:marBottom w:val="0"/>
          <w:divBdr>
            <w:top w:val="none" w:sz="0" w:space="0" w:color="auto"/>
            <w:left w:val="none" w:sz="0" w:space="0" w:color="auto"/>
            <w:bottom w:val="none" w:sz="0" w:space="0" w:color="auto"/>
            <w:right w:val="none" w:sz="0" w:space="0" w:color="auto"/>
          </w:divBdr>
        </w:div>
        <w:div w:id="1328440363">
          <w:marLeft w:val="0"/>
          <w:marRight w:val="0"/>
          <w:marTop w:val="0"/>
          <w:marBottom w:val="0"/>
          <w:divBdr>
            <w:top w:val="none" w:sz="0" w:space="0" w:color="auto"/>
            <w:left w:val="none" w:sz="0" w:space="0" w:color="auto"/>
            <w:bottom w:val="none" w:sz="0" w:space="0" w:color="auto"/>
            <w:right w:val="none" w:sz="0" w:space="0" w:color="auto"/>
          </w:divBdr>
        </w:div>
        <w:div w:id="2030520288">
          <w:marLeft w:val="0"/>
          <w:marRight w:val="0"/>
          <w:marTop w:val="0"/>
          <w:marBottom w:val="0"/>
          <w:divBdr>
            <w:top w:val="none" w:sz="0" w:space="0" w:color="auto"/>
            <w:left w:val="none" w:sz="0" w:space="0" w:color="auto"/>
            <w:bottom w:val="none" w:sz="0" w:space="0" w:color="auto"/>
            <w:right w:val="none" w:sz="0" w:space="0" w:color="auto"/>
          </w:divBdr>
        </w:div>
        <w:div w:id="1816802397">
          <w:marLeft w:val="0"/>
          <w:marRight w:val="0"/>
          <w:marTop w:val="0"/>
          <w:marBottom w:val="0"/>
          <w:divBdr>
            <w:top w:val="none" w:sz="0" w:space="0" w:color="auto"/>
            <w:left w:val="none" w:sz="0" w:space="0" w:color="auto"/>
            <w:bottom w:val="none" w:sz="0" w:space="0" w:color="auto"/>
            <w:right w:val="none" w:sz="0" w:space="0" w:color="auto"/>
          </w:divBdr>
        </w:div>
        <w:div w:id="1542093338">
          <w:marLeft w:val="0"/>
          <w:marRight w:val="0"/>
          <w:marTop w:val="0"/>
          <w:marBottom w:val="0"/>
          <w:divBdr>
            <w:top w:val="none" w:sz="0" w:space="0" w:color="auto"/>
            <w:left w:val="none" w:sz="0" w:space="0" w:color="auto"/>
            <w:bottom w:val="none" w:sz="0" w:space="0" w:color="auto"/>
            <w:right w:val="none" w:sz="0" w:space="0" w:color="auto"/>
          </w:divBdr>
        </w:div>
        <w:div w:id="1704329635">
          <w:marLeft w:val="0"/>
          <w:marRight w:val="0"/>
          <w:marTop w:val="0"/>
          <w:marBottom w:val="0"/>
          <w:divBdr>
            <w:top w:val="none" w:sz="0" w:space="0" w:color="auto"/>
            <w:left w:val="none" w:sz="0" w:space="0" w:color="auto"/>
            <w:bottom w:val="none" w:sz="0" w:space="0" w:color="auto"/>
            <w:right w:val="none" w:sz="0" w:space="0" w:color="auto"/>
          </w:divBdr>
        </w:div>
        <w:div w:id="1547913089">
          <w:marLeft w:val="0"/>
          <w:marRight w:val="0"/>
          <w:marTop w:val="0"/>
          <w:marBottom w:val="0"/>
          <w:divBdr>
            <w:top w:val="none" w:sz="0" w:space="0" w:color="auto"/>
            <w:left w:val="none" w:sz="0" w:space="0" w:color="auto"/>
            <w:bottom w:val="none" w:sz="0" w:space="0" w:color="auto"/>
            <w:right w:val="none" w:sz="0" w:space="0" w:color="auto"/>
          </w:divBdr>
        </w:div>
        <w:div w:id="1292436854">
          <w:marLeft w:val="0"/>
          <w:marRight w:val="0"/>
          <w:marTop w:val="0"/>
          <w:marBottom w:val="0"/>
          <w:divBdr>
            <w:top w:val="none" w:sz="0" w:space="0" w:color="auto"/>
            <w:left w:val="none" w:sz="0" w:space="0" w:color="auto"/>
            <w:bottom w:val="none" w:sz="0" w:space="0" w:color="auto"/>
            <w:right w:val="none" w:sz="0" w:space="0" w:color="auto"/>
          </w:divBdr>
        </w:div>
        <w:div w:id="2042050857">
          <w:marLeft w:val="0"/>
          <w:marRight w:val="0"/>
          <w:marTop w:val="0"/>
          <w:marBottom w:val="0"/>
          <w:divBdr>
            <w:top w:val="none" w:sz="0" w:space="0" w:color="auto"/>
            <w:left w:val="none" w:sz="0" w:space="0" w:color="auto"/>
            <w:bottom w:val="none" w:sz="0" w:space="0" w:color="auto"/>
            <w:right w:val="none" w:sz="0" w:space="0" w:color="auto"/>
          </w:divBdr>
        </w:div>
        <w:div w:id="2023312577">
          <w:marLeft w:val="0"/>
          <w:marRight w:val="0"/>
          <w:marTop w:val="0"/>
          <w:marBottom w:val="0"/>
          <w:divBdr>
            <w:top w:val="none" w:sz="0" w:space="0" w:color="auto"/>
            <w:left w:val="none" w:sz="0" w:space="0" w:color="auto"/>
            <w:bottom w:val="none" w:sz="0" w:space="0" w:color="auto"/>
            <w:right w:val="none" w:sz="0" w:space="0" w:color="auto"/>
          </w:divBdr>
        </w:div>
        <w:div w:id="475531122">
          <w:marLeft w:val="0"/>
          <w:marRight w:val="0"/>
          <w:marTop w:val="0"/>
          <w:marBottom w:val="0"/>
          <w:divBdr>
            <w:top w:val="none" w:sz="0" w:space="0" w:color="auto"/>
            <w:left w:val="none" w:sz="0" w:space="0" w:color="auto"/>
            <w:bottom w:val="none" w:sz="0" w:space="0" w:color="auto"/>
            <w:right w:val="none" w:sz="0" w:space="0" w:color="auto"/>
          </w:divBdr>
        </w:div>
        <w:div w:id="972949106">
          <w:marLeft w:val="0"/>
          <w:marRight w:val="0"/>
          <w:marTop w:val="0"/>
          <w:marBottom w:val="0"/>
          <w:divBdr>
            <w:top w:val="none" w:sz="0" w:space="0" w:color="auto"/>
            <w:left w:val="none" w:sz="0" w:space="0" w:color="auto"/>
            <w:bottom w:val="none" w:sz="0" w:space="0" w:color="auto"/>
            <w:right w:val="none" w:sz="0" w:space="0" w:color="auto"/>
          </w:divBdr>
        </w:div>
        <w:div w:id="1487042337">
          <w:marLeft w:val="0"/>
          <w:marRight w:val="0"/>
          <w:marTop w:val="0"/>
          <w:marBottom w:val="0"/>
          <w:divBdr>
            <w:top w:val="none" w:sz="0" w:space="0" w:color="auto"/>
            <w:left w:val="none" w:sz="0" w:space="0" w:color="auto"/>
            <w:bottom w:val="none" w:sz="0" w:space="0" w:color="auto"/>
            <w:right w:val="none" w:sz="0" w:space="0" w:color="auto"/>
          </w:divBdr>
        </w:div>
        <w:div w:id="1343046498">
          <w:marLeft w:val="0"/>
          <w:marRight w:val="0"/>
          <w:marTop w:val="0"/>
          <w:marBottom w:val="0"/>
          <w:divBdr>
            <w:top w:val="none" w:sz="0" w:space="0" w:color="auto"/>
            <w:left w:val="none" w:sz="0" w:space="0" w:color="auto"/>
            <w:bottom w:val="none" w:sz="0" w:space="0" w:color="auto"/>
            <w:right w:val="none" w:sz="0" w:space="0" w:color="auto"/>
          </w:divBdr>
        </w:div>
        <w:div w:id="342362861">
          <w:marLeft w:val="0"/>
          <w:marRight w:val="0"/>
          <w:marTop w:val="0"/>
          <w:marBottom w:val="0"/>
          <w:divBdr>
            <w:top w:val="none" w:sz="0" w:space="0" w:color="auto"/>
            <w:left w:val="none" w:sz="0" w:space="0" w:color="auto"/>
            <w:bottom w:val="none" w:sz="0" w:space="0" w:color="auto"/>
            <w:right w:val="none" w:sz="0" w:space="0" w:color="auto"/>
          </w:divBdr>
        </w:div>
        <w:div w:id="670834015">
          <w:marLeft w:val="0"/>
          <w:marRight w:val="0"/>
          <w:marTop w:val="0"/>
          <w:marBottom w:val="0"/>
          <w:divBdr>
            <w:top w:val="none" w:sz="0" w:space="0" w:color="auto"/>
            <w:left w:val="none" w:sz="0" w:space="0" w:color="auto"/>
            <w:bottom w:val="none" w:sz="0" w:space="0" w:color="auto"/>
            <w:right w:val="none" w:sz="0" w:space="0" w:color="auto"/>
          </w:divBdr>
        </w:div>
        <w:div w:id="1755199302">
          <w:marLeft w:val="0"/>
          <w:marRight w:val="0"/>
          <w:marTop w:val="0"/>
          <w:marBottom w:val="0"/>
          <w:divBdr>
            <w:top w:val="none" w:sz="0" w:space="0" w:color="auto"/>
            <w:left w:val="none" w:sz="0" w:space="0" w:color="auto"/>
            <w:bottom w:val="none" w:sz="0" w:space="0" w:color="auto"/>
            <w:right w:val="none" w:sz="0" w:space="0" w:color="auto"/>
          </w:divBdr>
        </w:div>
        <w:div w:id="480467944">
          <w:marLeft w:val="0"/>
          <w:marRight w:val="0"/>
          <w:marTop w:val="0"/>
          <w:marBottom w:val="0"/>
          <w:divBdr>
            <w:top w:val="none" w:sz="0" w:space="0" w:color="auto"/>
            <w:left w:val="none" w:sz="0" w:space="0" w:color="auto"/>
            <w:bottom w:val="none" w:sz="0" w:space="0" w:color="auto"/>
            <w:right w:val="none" w:sz="0" w:space="0" w:color="auto"/>
          </w:divBdr>
        </w:div>
        <w:div w:id="1993480905">
          <w:marLeft w:val="0"/>
          <w:marRight w:val="0"/>
          <w:marTop w:val="0"/>
          <w:marBottom w:val="0"/>
          <w:divBdr>
            <w:top w:val="none" w:sz="0" w:space="0" w:color="auto"/>
            <w:left w:val="none" w:sz="0" w:space="0" w:color="auto"/>
            <w:bottom w:val="none" w:sz="0" w:space="0" w:color="auto"/>
            <w:right w:val="none" w:sz="0" w:space="0" w:color="auto"/>
          </w:divBdr>
        </w:div>
        <w:div w:id="762144283">
          <w:marLeft w:val="0"/>
          <w:marRight w:val="0"/>
          <w:marTop w:val="0"/>
          <w:marBottom w:val="0"/>
          <w:divBdr>
            <w:top w:val="none" w:sz="0" w:space="0" w:color="auto"/>
            <w:left w:val="none" w:sz="0" w:space="0" w:color="auto"/>
            <w:bottom w:val="none" w:sz="0" w:space="0" w:color="auto"/>
            <w:right w:val="none" w:sz="0" w:space="0" w:color="auto"/>
          </w:divBdr>
        </w:div>
        <w:div w:id="830294616">
          <w:marLeft w:val="0"/>
          <w:marRight w:val="0"/>
          <w:marTop w:val="0"/>
          <w:marBottom w:val="0"/>
          <w:divBdr>
            <w:top w:val="none" w:sz="0" w:space="0" w:color="auto"/>
            <w:left w:val="none" w:sz="0" w:space="0" w:color="auto"/>
            <w:bottom w:val="none" w:sz="0" w:space="0" w:color="auto"/>
            <w:right w:val="none" w:sz="0" w:space="0" w:color="auto"/>
          </w:divBdr>
        </w:div>
        <w:div w:id="528448220">
          <w:marLeft w:val="0"/>
          <w:marRight w:val="0"/>
          <w:marTop w:val="0"/>
          <w:marBottom w:val="0"/>
          <w:divBdr>
            <w:top w:val="none" w:sz="0" w:space="0" w:color="auto"/>
            <w:left w:val="none" w:sz="0" w:space="0" w:color="auto"/>
            <w:bottom w:val="none" w:sz="0" w:space="0" w:color="auto"/>
            <w:right w:val="none" w:sz="0" w:space="0" w:color="auto"/>
          </w:divBdr>
        </w:div>
        <w:div w:id="1744598307">
          <w:marLeft w:val="0"/>
          <w:marRight w:val="0"/>
          <w:marTop w:val="0"/>
          <w:marBottom w:val="0"/>
          <w:divBdr>
            <w:top w:val="none" w:sz="0" w:space="0" w:color="auto"/>
            <w:left w:val="none" w:sz="0" w:space="0" w:color="auto"/>
            <w:bottom w:val="none" w:sz="0" w:space="0" w:color="auto"/>
            <w:right w:val="none" w:sz="0" w:space="0" w:color="auto"/>
          </w:divBdr>
        </w:div>
        <w:div w:id="1948660997">
          <w:marLeft w:val="0"/>
          <w:marRight w:val="0"/>
          <w:marTop w:val="0"/>
          <w:marBottom w:val="0"/>
          <w:divBdr>
            <w:top w:val="none" w:sz="0" w:space="0" w:color="auto"/>
            <w:left w:val="none" w:sz="0" w:space="0" w:color="auto"/>
            <w:bottom w:val="none" w:sz="0" w:space="0" w:color="auto"/>
            <w:right w:val="none" w:sz="0" w:space="0" w:color="auto"/>
          </w:divBdr>
        </w:div>
        <w:div w:id="405424860">
          <w:marLeft w:val="0"/>
          <w:marRight w:val="0"/>
          <w:marTop w:val="0"/>
          <w:marBottom w:val="0"/>
          <w:divBdr>
            <w:top w:val="none" w:sz="0" w:space="0" w:color="auto"/>
            <w:left w:val="none" w:sz="0" w:space="0" w:color="auto"/>
            <w:bottom w:val="none" w:sz="0" w:space="0" w:color="auto"/>
            <w:right w:val="none" w:sz="0" w:space="0" w:color="auto"/>
          </w:divBdr>
        </w:div>
        <w:div w:id="41558853">
          <w:marLeft w:val="0"/>
          <w:marRight w:val="0"/>
          <w:marTop w:val="0"/>
          <w:marBottom w:val="0"/>
          <w:divBdr>
            <w:top w:val="none" w:sz="0" w:space="0" w:color="auto"/>
            <w:left w:val="none" w:sz="0" w:space="0" w:color="auto"/>
            <w:bottom w:val="none" w:sz="0" w:space="0" w:color="auto"/>
            <w:right w:val="none" w:sz="0" w:space="0" w:color="auto"/>
          </w:divBdr>
        </w:div>
        <w:div w:id="581524634">
          <w:marLeft w:val="0"/>
          <w:marRight w:val="0"/>
          <w:marTop w:val="0"/>
          <w:marBottom w:val="0"/>
          <w:divBdr>
            <w:top w:val="none" w:sz="0" w:space="0" w:color="auto"/>
            <w:left w:val="none" w:sz="0" w:space="0" w:color="auto"/>
            <w:bottom w:val="none" w:sz="0" w:space="0" w:color="auto"/>
            <w:right w:val="none" w:sz="0" w:space="0" w:color="auto"/>
          </w:divBdr>
        </w:div>
        <w:div w:id="366762169">
          <w:marLeft w:val="0"/>
          <w:marRight w:val="0"/>
          <w:marTop w:val="0"/>
          <w:marBottom w:val="0"/>
          <w:divBdr>
            <w:top w:val="none" w:sz="0" w:space="0" w:color="auto"/>
            <w:left w:val="none" w:sz="0" w:space="0" w:color="auto"/>
            <w:bottom w:val="none" w:sz="0" w:space="0" w:color="auto"/>
            <w:right w:val="none" w:sz="0" w:space="0" w:color="auto"/>
          </w:divBdr>
        </w:div>
        <w:div w:id="1612861194">
          <w:marLeft w:val="0"/>
          <w:marRight w:val="0"/>
          <w:marTop w:val="0"/>
          <w:marBottom w:val="0"/>
          <w:divBdr>
            <w:top w:val="none" w:sz="0" w:space="0" w:color="auto"/>
            <w:left w:val="none" w:sz="0" w:space="0" w:color="auto"/>
            <w:bottom w:val="none" w:sz="0" w:space="0" w:color="auto"/>
            <w:right w:val="none" w:sz="0" w:space="0" w:color="auto"/>
          </w:divBdr>
        </w:div>
        <w:div w:id="1104154323">
          <w:marLeft w:val="0"/>
          <w:marRight w:val="0"/>
          <w:marTop w:val="0"/>
          <w:marBottom w:val="0"/>
          <w:divBdr>
            <w:top w:val="none" w:sz="0" w:space="0" w:color="auto"/>
            <w:left w:val="none" w:sz="0" w:space="0" w:color="auto"/>
            <w:bottom w:val="none" w:sz="0" w:space="0" w:color="auto"/>
            <w:right w:val="none" w:sz="0" w:space="0" w:color="auto"/>
          </w:divBdr>
        </w:div>
        <w:div w:id="914708655">
          <w:marLeft w:val="0"/>
          <w:marRight w:val="0"/>
          <w:marTop w:val="0"/>
          <w:marBottom w:val="0"/>
          <w:divBdr>
            <w:top w:val="none" w:sz="0" w:space="0" w:color="auto"/>
            <w:left w:val="none" w:sz="0" w:space="0" w:color="auto"/>
            <w:bottom w:val="none" w:sz="0" w:space="0" w:color="auto"/>
            <w:right w:val="none" w:sz="0" w:space="0" w:color="auto"/>
          </w:divBdr>
        </w:div>
        <w:div w:id="1292517357">
          <w:marLeft w:val="0"/>
          <w:marRight w:val="0"/>
          <w:marTop w:val="0"/>
          <w:marBottom w:val="0"/>
          <w:divBdr>
            <w:top w:val="none" w:sz="0" w:space="0" w:color="auto"/>
            <w:left w:val="none" w:sz="0" w:space="0" w:color="auto"/>
            <w:bottom w:val="none" w:sz="0" w:space="0" w:color="auto"/>
            <w:right w:val="none" w:sz="0" w:space="0" w:color="auto"/>
          </w:divBdr>
        </w:div>
        <w:div w:id="1888645221">
          <w:marLeft w:val="0"/>
          <w:marRight w:val="0"/>
          <w:marTop w:val="0"/>
          <w:marBottom w:val="0"/>
          <w:divBdr>
            <w:top w:val="none" w:sz="0" w:space="0" w:color="auto"/>
            <w:left w:val="none" w:sz="0" w:space="0" w:color="auto"/>
            <w:bottom w:val="none" w:sz="0" w:space="0" w:color="auto"/>
            <w:right w:val="none" w:sz="0" w:space="0" w:color="auto"/>
          </w:divBdr>
        </w:div>
        <w:div w:id="1933585796">
          <w:marLeft w:val="0"/>
          <w:marRight w:val="0"/>
          <w:marTop w:val="0"/>
          <w:marBottom w:val="0"/>
          <w:divBdr>
            <w:top w:val="none" w:sz="0" w:space="0" w:color="auto"/>
            <w:left w:val="none" w:sz="0" w:space="0" w:color="auto"/>
            <w:bottom w:val="none" w:sz="0" w:space="0" w:color="auto"/>
            <w:right w:val="none" w:sz="0" w:space="0" w:color="auto"/>
          </w:divBdr>
        </w:div>
        <w:div w:id="916942512">
          <w:marLeft w:val="0"/>
          <w:marRight w:val="0"/>
          <w:marTop w:val="0"/>
          <w:marBottom w:val="0"/>
          <w:divBdr>
            <w:top w:val="none" w:sz="0" w:space="0" w:color="auto"/>
            <w:left w:val="none" w:sz="0" w:space="0" w:color="auto"/>
            <w:bottom w:val="none" w:sz="0" w:space="0" w:color="auto"/>
            <w:right w:val="none" w:sz="0" w:space="0" w:color="auto"/>
          </w:divBdr>
        </w:div>
        <w:div w:id="2129351093">
          <w:marLeft w:val="0"/>
          <w:marRight w:val="0"/>
          <w:marTop w:val="0"/>
          <w:marBottom w:val="0"/>
          <w:divBdr>
            <w:top w:val="none" w:sz="0" w:space="0" w:color="auto"/>
            <w:left w:val="none" w:sz="0" w:space="0" w:color="auto"/>
            <w:bottom w:val="none" w:sz="0" w:space="0" w:color="auto"/>
            <w:right w:val="none" w:sz="0" w:space="0" w:color="auto"/>
          </w:divBdr>
        </w:div>
        <w:div w:id="755638282">
          <w:marLeft w:val="0"/>
          <w:marRight w:val="0"/>
          <w:marTop w:val="0"/>
          <w:marBottom w:val="0"/>
          <w:divBdr>
            <w:top w:val="none" w:sz="0" w:space="0" w:color="auto"/>
            <w:left w:val="none" w:sz="0" w:space="0" w:color="auto"/>
            <w:bottom w:val="none" w:sz="0" w:space="0" w:color="auto"/>
            <w:right w:val="none" w:sz="0" w:space="0" w:color="auto"/>
          </w:divBdr>
        </w:div>
        <w:div w:id="845247012">
          <w:marLeft w:val="0"/>
          <w:marRight w:val="0"/>
          <w:marTop w:val="0"/>
          <w:marBottom w:val="0"/>
          <w:divBdr>
            <w:top w:val="none" w:sz="0" w:space="0" w:color="auto"/>
            <w:left w:val="none" w:sz="0" w:space="0" w:color="auto"/>
            <w:bottom w:val="none" w:sz="0" w:space="0" w:color="auto"/>
            <w:right w:val="none" w:sz="0" w:space="0" w:color="auto"/>
          </w:divBdr>
        </w:div>
        <w:div w:id="1919439283">
          <w:marLeft w:val="0"/>
          <w:marRight w:val="0"/>
          <w:marTop w:val="0"/>
          <w:marBottom w:val="0"/>
          <w:divBdr>
            <w:top w:val="none" w:sz="0" w:space="0" w:color="auto"/>
            <w:left w:val="none" w:sz="0" w:space="0" w:color="auto"/>
            <w:bottom w:val="none" w:sz="0" w:space="0" w:color="auto"/>
            <w:right w:val="none" w:sz="0" w:space="0" w:color="auto"/>
          </w:divBdr>
        </w:div>
        <w:div w:id="1695686287">
          <w:marLeft w:val="0"/>
          <w:marRight w:val="0"/>
          <w:marTop w:val="0"/>
          <w:marBottom w:val="0"/>
          <w:divBdr>
            <w:top w:val="none" w:sz="0" w:space="0" w:color="auto"/>
            <w:left w:val="none" w:sz="0" w:space="0" w:color="auto"/>
            <w:bottom w:val="none" w:sz="0" w:space="0" w:color="auto"/>
            <w:right w:val="none" w:sz="0" w:space="0" w:color="auto"/>
          </w:divBdr>
        </w:div>
        <w:div w:id="1591037876">
          <w:marLeft w:val="0"/>
          <w:marRight w:val="0"/>
          <w:marTop w:val="0"/>
          <w:marBottom w:val="0"/>
          <w:divBdr>
            <w:top w:val="none" w:sz="0" w:space="0" w:color="auto"/>
            <w:left w:val="none" w:sz="0" w:space="0" w:color="auto"/>
            <w:bottom w:val="none" w:sz="0" w:space="0" w:color="auto"/>
            <w:right w:val="none" w:sz="0" w:space="0" w:color="auto"/>
          </w:divBdr>
        </w:div>
        <w:div w:id="1308246713">
          <w:marLeft w:val="0"/>
          <w:marRight w:val="0"/>
          <w:marTop w:val="0"/>
          <w:marBottom w:val="0"/>
          <w:divBdr>
            <w:top w:val="none" w:sz="0" w:space="0" w:color="auto"/>
            <w:left w:val="none" w:sz="0" w:space="0" w:color="auto"/>
            <w:bottom w:val="none" w:sz="0" w:space="0" w:color="auto"/>
            <w:right w:val="none" w:sz="0" w:space="0" w:color="auto"/>
          </w:divBdr>
        </w:div>
        <w:div w:id="1641032941">
          <w:marLeft w:val="0"/>
          <w:marRight w:val="0"/>
          <w:marTop w:val="0"/>
          <w:marBottom w:val="0"/>
          <w:divBdr>
            <w:top w:val="none" w:sz="0" w:space="0" w:color="auto"/>
            <w:left w:val="none" w:sz="0" w:space="0" w:color="auto"/>
            <w:bottom w:val="none" w:sz="0" w:space="0" w:color="auto"/>
            <w:right w:val="none" w:sz="0" w:space="0" w:color="auto"/>
          </w:divBdr>
        </w:div>
        <w:div w:id="565916587">
          <w:marLeft w:val="0"/>
          <w:marRight w:val="0"/>
          <w:marTop w:val="0"/>
          <w:marBottom w:val="0"/>
          <w:divBdr>
            <w:top w:val="none" w:sz="0" w:space="0" w:color="auto"/>
            <w:left w:val="none" w:sz="0" w:space="0" w:color="auto"/>
            <w:bottom w:val="none" w:sz="0" w:space="0" w:color="auto"/>
            <w:right w:val="none" w:sz="0" w:space="0" w:color="auto"/>
          </w:divBdr>
        </w:div>
        <w:div w:id="1004090906">
          <w:marLeft w:val="0"/>
          <w:marRight w:val="0"/>
          <w:marTop w:val="0"/>
          <w:marBottom w:val="0"/>
          <w:divBdr>
            <w:top w:val="none" w:sz="0" w:space="0" w:color="auto"/>
            <w:left w:val="none" w:sz="0" w:space="0" w:color="auto"/>
            <w:bottom w:val="none" w:sz="0" w:space="0" w:color="auto"/>
            <w:right w:val="none" w:sz="0" w:space="0" w:color="auto"/>
          </w:divBdr>
        </w:div>
        <w:div w:id="180123667">
          <w:marLeft w:val="0"/>
          <w:marRight w:val="0"/>
          <w:marTop w:val="0"/>
          <w:marBottom w:val="0"/>
          <w:divBdr>
            <w:top w:val="none" w:sz="0" w:space="0" w:color="auto"/>
            <w:left w:val="none" w:sz="0" w:space="0" w:color="auto"/>
            <w:bottom w:val="none" w:sz="0" w:space="0" w:color="auto"/>
            <w:right w:val="none" w:sz="0" w:space="0" w:color="auto"/>
          </w:divBdr>
        </w:div>
        <w:div w:id="689991445">
          <w:marLeft w:val="0"/>
          <w:marRight w:val="0"/>
          <w:marTop w:val="0"/>
          <w:marBottom w:val="0"/>
          <w:divBdr>
            <w:top w:val="none" w:sz="0" w:space="0" w:color="auto"/>
            <w:left w:val="none" w:sz="0" w:space="0" w:color="auto"/>
            <w:bottom w:val="none" w:sz="0" w:space="0" w:color="auto"/>
            <w:right w:val="none" w:sz="0" w:space="0" w:color="auto"/>
          </w:divBdr>
        </w:div>
        <w:div w:id="354113108">
          <w:marLeft w:val="0"/>
          <w:marRight w:val="0"/>
          <w:marTop w:val="0"/>
          <w:marBottom w:val="0"/>
          <w:divBdr>
            <w:top w:val="none" w:sz="0" w:space="0" w:color="auto"/>
            <w:left w:val="none" w:sz="0" w:space="0" w:color="auto"/>
            <w:bottom w:val="none" w:sz="0" w:space="0" w:color="auto"/>
            <w:right w:val="none" w:sz="0" w:space="0" w:color="auto"/>
          </w:divBdr>
        </w:div>
        <w:div w:id="1774284988">
          <w:marLeft w:val="0"/>
          <w:marRight w:val="0"/>
          <w:marTop w:val="0"/>
          <w:marBottom w:val="0"/>
          <w:divBdr>
            <w:top w:val="none" w:sz="0" w:space="0" w:color="auto"/>
            <w:left w:val="none" w:sz="0" w:space="0" w:color="auto"/>
            <w:bottom w:val="none" w:sz="0" w:space="0" w:color="auto"/>
            <w:right w:val="none" w:sz="0" w:space="0" w:color="auto"/>
          </w:divBdr>
        </w:div>
        <w:div w:id="134030042">
          <w:marLeft w:val="0"/>
          <w:marRight w:val="0"/>
          <w:marTop w:val="0"/>
          <w:marBottom w:val="0"/>
          <w:divBdr>
            <w:top w:val="none" w:sz="0" w:space="0" w:color="auto"/>
            <w:left w:val="none" w:sz="0" w:space="0" w:color="auto"/>
            <w:bottom w:val="none" w:sz="0" w:space="0" w:color="auto"/>
            <w:right w:val="none" w:sz="0" w:space="0" w:color="auto"/>
          </w:divBdr>
        </w:div>
        <w:div w:id="153567582">
          <w:marLeft w:val="0"/>
          <w:marRight w:val="0"/>
          <w:marTop w:val="0"/>
          <w:marBottom w:val="0"/>
          <w:divBdr>
            <w:top w:val="none" w:sz="0" w:space="0" w:color="auto"/>
            <w:left w:val="none" w:sz="0" w:space="0" w:color="auto"/>
            <w:bottom w:val="none" w:sz="0" w:space="0" w:color="auto"/>
            <w:right w:val="none" w:sz="0" w:space="0" w:color="auto"/>
          </w:divBdr>
        </w:div>
        <w:div w:id="1576159607">
          <w:marLeft w:val="0"/>
          <w:marRight w:val="0"/>
          <w:marTop w:val="0"/>
          <w:marBottom w:val="0"/>
          <w:divBdr>
            <w:top w:val="none" w:sz="0" w:space="0" w:color="auto"/>
            <w:left w:val="none" w:sz="0" w:space="0" w:color="auto"/>
            <w:bottom w:val="none" w:sz="0" w:space="0" w:color="auto"/>
            <w:right w:val="none" w:sz="0" w:space="0" w:color="auto"/>
          </w:divBdr>
        </w:div>
        <w:div w:id="137769640">
          <w:marLeft w:val="0"/>
          <w:marRight w:val="0"/>
          <w:marTop w:val="0"/>
          <w:marBottom w:val="0"/>
          <w:divBdr>
            <w:top w:val="none" w:sz="0" w:space="0" w:color="auto"/>
            <w:left w:val="none" w:sz="0" w:space="0" w:color="auto"/>
            <w:bottom w:val="none" w:sz="0" w:space="0" w:color="auto"/>
            <w:right w:val="none" w:sz="0" w:space="0" w:color="auto"/>
          </w:divBdr>
        </w:div>
        <w:div w:id="1904482387">
          <w:marLeft w:val="0"/>
          <w:marRight w:val="0"/>
          <w:marTop w:val="0"/>
          <w:marBottom w:val="0"/>
          <w:divBdr>
            <w:top w:val="none" w:sz="0" w:space="0" w:color="auto"/>
            <w:left w:val="none" w:sz="0" w:space="0" w:color="auto"/>
            <w:bottom w:val="none" w:sz="0" w:space="0" w:color="auto"/>
            <w:right w:val="none" w:sz="0" w:space="0" w:color="auto"/>
          </w:divBdr>
        </w:div>
        <w:div w:id="769089527">
          <w:marLeft w:val="0"/>
          <w:marRight w:val="0"/>
          <w:marTop w:val="0"/>
          <w:marBottom w:val="0"/>
          <w:divBdr>
            <w:top w:val="none" w:sz="0" w:space="0" w:color="auto"/>
            <w:left w:val="none" w:sz="0" w:space="0" w:color="auto"/>
            <w:bottom w:val="none" w:sz="0" w:space="0" w:color="auto"/>
            <w:right w:val="none" w:sz="0" w:space="0" w:color="auto"/>
          </w:divBdr>
        </w:div>
        <w:div w:id="406076507">
          <w:marLeft w:val="0"/>
          <w:marRight w:val="0"/>
          <w:marTop w:val="0"/>
          <w:marBottom w:val="0"/>
          <w:divBdr>
            <w:top w:val="none" w:sz="0" w:space="0" w:color="auto"/>
            <w:left w:val="none" w:sz="0" w:space="0" w:color="auto"/>
            <w:bottom w:val="none" w:sz="0" w:space="0" w:color="auto"/>
            <w:right w:val="none" w:sz="0" w:space="0" w:color="auto"/>
          </w:divBdr>
        </w:div>
        <w:div w:id="256518884">
          <w:marLeft w:val="0"/>
          <w:marRight w:val="0"/>
          <w:marTop w:val="0"/>
          <w:marBottom w:val="0"/>
          <w:divBdr>
            <w:top w:val="none" w:sz="0" w:space="0" w:color="auto"/>
            <w:left w:val="none" w:sz="0" w:space="0" w:color="auto"/>
            <w:bottom w:val="none" w:sz="0" w:space="0" w:color="auto"/>
            <w:right w:val="none" w:sz="0" w:space="0" w:color="auto"/>
          </w:divBdr>
        </w:div>
        <w:div w:id="244843394">
          <w:marLeft w:val="0"/>
          <w:marRight w:val="0"/>
          <w:marTop w:val="0"/>
          <w:marBottom w:val="0"/>
          <w:divBdr>
            <w:top w:val="none" w:sz="0" w:space="0" w:color="auto"/>
            <w:left w:val="none" w:sz="0" w:space="0" w:color="auto"/>
            <w:bottom w:val="none" w:sz="0" w:space="0" w:color="auto"/>
            <w:right w:val="none" w:sz="0" w:space="0" w:color="auto"/>
          </w:divBdr>
        </w:div>
        <w:div w:id="355009247">
          <w:marLeft w:val="0"/>
          <w:marRight w:val="0"/>
          <w:marTop w:val="0"/>
          <w:marBottom w:val="0"/>
          <w:divBdr>
            <w:top w:val="none" w:sz="0" w:space="0" w:color="auto"/>
            <w:left w:val="none" w:sz="0" w:space="0" w:color="auto"/>
            <w:bottom w:val="none" w:sz="0" w:space="0" w:color="auto"/>
            <w:right w:val="none" w:sz="0" w:space="0" w:color="auto"/>
          </w:divBdr>
        </w:div>
        <w:div w:id="676811875">
          <w:marLeft w:val="0"/>
          <w:marRight w:val="0"/>
          <w:marTop w:val="0"/>
          <w:marBottom w:val="0"/>
          <w:divBdr>
            <w:top w:val="none" w:sz="0" w:space="0" w:color="auto"/>
            <w:left w:val="none" w:sz="0" w:space="0" w:color="auto"/>
            <w:bottom w:val="none" w:sz="0" w:space="0" w:color="auto"/>
            <w:right w:val="none" w:sz="0" w:space="0" w:color="auto"/>
          </w:divBdr>
        </w:div>
        <w:div w:id="166336747">
          <w:marLeft w:val="0"/>
          <w:marRight w:val="0"/>
          <w:marTop w:val="0"/>
          <w:marBottom w:val="0"/>
          <w:divBdr>
            <w:top w:val="none" w:sz="0" w:space="0" w:color="auto"/>
            <w:left w:val="none" w:sz="0" w:space="0" w:color="auto"/>
            <w:bottom w:val="none" w:sz="0" w:space="0" w:color="auto"/>
            <w:right w:val="none" w:sz="0" w:space="0" w:color="auto"/>
          </w:divBdr>
        </w:div>
        <w:div w:id="90905728">
          <w:marLeft w:val="0"/>
          <w:marRight w:val="0"/>
          <w:marTop w:val="0"/>
          <w:marBottom w:val="0"/>
          <w:divBdr>
            <w:top w:val="none" w:sz="0" w:space="0" w:color="auto"/>
            <w:left w:val="none" w:sz="0" w:space="0" w:color="auto"/>
            <w:bottom w:val="none" w:sz="0" w:space="0" w:color="auto"/>
            <w:right w:val="none" w:sz="0" w:space="0" w:color="auto"/>
          </w:divBdr>
        </w:div>
        <w:div w:id="1783722914">
          <w:marLeft w:val="0"/>
          <w:marRight w:val="0"/>
          <w:marTop w:val="0"/>
          <w:marBottom w:val="0"/>
          <w:divBdr>
            <w:top w:val="none" w:sz="0" w:space="0" w:color="auto"/>
            <w:left w:val="none" w:sz="0" w:space="0" w:color="auto"/>
            <w:bottom w:val="none" w:sz="0" w:space="0" w:color="auto"/>
            <w:right w:val="none" w:sz="0" w:space="0" w:color="auto"/>
          </w:divBdr>
        </w:div>
        <w:div w:id="1264609813">
          <w:marLeft w:val="0"/>
          <w:marRight w:val="0"/>
          <w:marTop w:val="0"/>
          <w:marBottom w:val="0"/>
          <w:divBdr>
            <w:top w:val="none" w:sz="0" w:space="0" w:color="auto"/>
            <w:left w:val="none" w:sz="0" w:space="0" w:color="auto"/>
            <w:bottom w:val="none" w:sz="0" w:space="0" w:color="auto"/>
            <w:right w:val="none" w:sz="0" w:space="0" w:color="auto"/>
          </w:divBdr>
        </w:div>
        <w:div w:id="1149253645">
          <w:marLeft w:val="0"/>
          <w:marRight w:val="0"/>
          <w:marTop w:val="0"/>
          <w:marBottom w:val="0"/>
          <w:divBdr>
            <w:top w:val="none" w:sz="0" w:space="0" w:color="auto"/>
            <w:left w:val="none" w:sz="0" w:space="0" w:color="auto"/>
            <w:bottom w:val="none" w:sz="0" w:space="0" w:color="auto"/>
            <w:right w:val="none" w:sz="0" w:space="0" w:color="auto"/>
          </w:divBdr>
        </w:div>
        <w:div w:id="1573589407">
          <w:marLeft w:val="0"/>
          <w:marRight w:val="0"/>
          <w:marTop w:val="0"/>
          <w:marBottom w:val="0"/>
          <w:divBdr>
            <w:top w:val="none" w:sz="0" w:space="0" w:color="auto"/>
            <w:left w:val="none" w:sz="0" w:space="0" w:color="auto"/>
            <w:bottom w:val="none" w:sz="0" w:space="0" w:color="auto"/>
            <w:right w:val="none" w:sz="0" w:space="0" w:color="auto"/>
          </w:divBdr>
        </w:div>
        <w:div w:id="295987209">
          <w:marLeft w:val="0"/>
          <w:marRight w:val="0"/>
          <w:marTop w:val="0"/>
          <w:marBottom w:val="0"/>
          <w:divBdr>
            <w:top w:val="none" w:sz="0" w:space="0" w:color="auto"/>
            <w:left w:val="none" w:sz="0" w:space="0" w:color="auto"/>
            <w:bottom w:val="none" w:sz="0" w:space="0" w:color="auto"/>
            <w:right w:val="none" w:sz="0" w:space="0" w:color="auto"/>
          </w:divBdr>
        </w:div>
        <w:div w:id="1122310230">
          <w:marLeft w:val="0"/>
          <w:marRight w:val="0"/>
          <w:marTop w:val="0"/>
          <w:marBottom w:val="0"/>
          <w:divBdr>
            <w:top w:val="none" w:sz="0" w:space="0" w:color="auto"/>
            <w:left w:val="none" w:sz="0" w:space="0" w:color="auto"/>
            <w:bottom w:val="none" w:sz="0" w:space="0" w:color="auto"/>
            <w:right w:val="none" w:sz="0" w:space="0" w:color="auto"/>
          </w:divBdr>
        </w:div>
        <w:div w:id="836193341">
          <w:marLeft w:val="0"/>
          <w:marRight w:val="0"/>
          <w:marTop w:val="0"/>
          <w:marBottom w:val="0"/>
          <w:divBdr>
            <w:top w:val="none" w:sz="0" w:space="0" w:color="auto"/>
            <w:left w:val="none" w:sz="0" w:space="0" w:color="auto"/>
            <w:bottom w:val="none" w:sz="0" w:space="0" w:color="auto"/>
            <w:right w:val="none" w:sz="0" w:space="0" w:color="auto"/>
          </w:divBdr>
        </w:div>
        <w:div w:id="1780682482">
          <w:marLeft w:val="0"/>
          <w:marRight w:val="0"/>
          <w:marTop w:val="0"/>
          <w:marBottom w:val="0"/>
          <w:divBdr>
            <w:top w:val="none" w:sz="0" w:space="0" w:color="auto"/>
            <w:left w:val="none" w:sz="0" w:space="0" w:color="auto"/>
            <w:bottom w:val="none" w:sz="0" w:space="0" w:color="auto"/>
            <w:right w:val="none" w:sz="0" w:space="0" w:color="auto"/>
          </w:divBdr>
        </w:div>
        <w:div w:id="1419906870">
          <w:marLeft w:val="0"/>
          <w:marRight w:val="0"/>
          <w:marTop w:val="0"/>
          <w:marBottom w:val="0"/>
          <w:divBdr>
            <w:top w:val="none" w:sz="0" w:space="0" w:color="auto"/>
            <w:left w:val="none" w:sz="0" w:space="0" w:color="auto"/>
            <w:bottom w:val="none" w:sz="0" w:space="0" w:color="auto"/>
            <w:right w:val="none" w:sz="0" w:space="0" w:color="auto"/>
          </w:divBdr>
        </w:div>
        <w:div w:id="273252103">
          <w:marLeft w:val="0"/>
          <w:marRight w:val="0"/>
          <w:marTop w:val="0"/>
          <w:marBottom w:val="0"/>
          <w:divBdr>
            <w:top w:val="none" w:sz="0" w:space="0" w:color="auto"/>
            <w:left w:val="none" w:sz="0" w:space="0" w:color="auto"/>
            <w:bottom w:val="none" w:sz="0" w:space="0" w:color="auto"/>
            <w:right w:val="none" w:sz="0" w:space="0" w:color="auto"/>
          </w:divBdr>
        </w:div>
        <w:div w:id="1567377722">
          <w:marLeft w:val="0"/>
          <w:marRight w:val="0"/>
          <w:marTop w:val="0"/>
          <w:marBottom w:val="0"/>
          <w:divBdr>
            <w:top w:val="none" w:sz="0" w:space="0" w:color="auto"/>
            <w:left w:val="none" w:sz="0" w:space="0" w:color="auto"/>
            <w:bottom w:val="none" w:sz="0" w:space="0" w:color="auto"/>
            <w:right w:val="none" w:sz="0" w:space="0" w:color="auto"/>
          </w:divBdr>
        </w:div>
        <w:div w:id="1370033677">
          <w:marLeft w:val="0"/>
          <w:marRight w:val="0"/>
          <w:marTop w:val="0"/>
          <w:marBottom w:val="0"/>
          <w:divBdr>
            <w:top w:val="none" w:sz="0" w:space="0" w:color="auto"/>
            <w:left w:val="none" w:sz="0" w:space="0" w:color="auto"/>
            <w:bottom w:val="none" w:sz="0" w:space="0" w:color="auto"/>
            <w:right w:val="none" w:sz="0" w:space="0" w:color="auto"/>
          </w:divBdr>
        </w:div>
        <w:div w:id="454563159">
          <w:marLeft w:val="0"/>
          <w:marRight w:val="0"/>
          <w:marTop w:val="0"/>
          <w:marBottom w:val="0"/>
          <w:divBdr>
            <w:top w:val="none" w:sz="0" w:space="0" w:color="auto"/>
            <w:left w:val="none" w:sz="0" w:space="0" w:color="auto"/>
            <w:bottom w:val="none" w:sz="0" w:space="0" w:color="auto"/>
            <w:right w:val="none" w:sz="0" w:space="0" w:color="auto"/>
          </w:divBdr>
        </w:div>
        <w:div w:id="727148226">
          <w:marLeft w:val="0"/>
          <w:marRight w:val="0"/>
          <w:marTop w:val="0"/>
          <w:marBottom w:val="0"/>
          <w:divBdr>
            <w:top w:val="none" w:sz="0" w:space="0" w:color="auto"/>
            <w:left w:val="none" w:sz="0" w:space="0" w:color="auto"/>
            <w:bottom w:val="none" w:sz="0" w:space="0" w:color="auto"/>
            <w:right w:val="none" w:sz="0" w:space="0" w:color="auto"/>
          </w:divBdr>
        </w:div>
        <w:div w:id="1120338902">
          <w:marLeft w:val="0"/>
          <w:marRight w:val="0"/>
          <w:marTop w:val="0"/>
          <w:marBottom w:val="0"/>
          <w:divBdr>
            <w:top w:val="none" w:sz="0" w:space="0" w:color="auto"/>
            <w:left w:val="none" w:sz="0" w:space="0" w:color="auto"/>
            <w:bottom w:val="none" w:sz="0" w:space="0" w:color="auto"/>
            <w:right w:val="none" w:sz="0" w:space="0" w:color="auto"/>
          </w:divBdr>
        </w:div>
        <w:div w:id="982076566">
          <w:marLeft w:val="0"/>
          <w:marRight w:val="0"/>
          <w:marTop w:val="0"/>
          <w:marBottom w:val="0"/>
          <w:divBdr>
            <w:top w:val="none" w:sz="0" w:space="0" w:color="auto"/>
            <w:left w:val="none" w:sz="0" w:space="0" w:color="auto"/>
            <w:bottom w:val="none" w:sz="0" w:space="0" w:color="auto"/>
            <w:right w:val="none" w:sz="0" w:space="0" w:color="auto"/>
          </w:divBdr>
        </w:div>
        <w:div w:id="688024354">
          <w:marLeft w:val="0"/>
          <w:marRight w:val="0"/>
          <w:marTop w:val="0"/>
          <w:marBottom w:val="0"/>
          <w:divBdr>
            <w:top w:val="none" w:sz="0" w:space="0" w:color="auto"/>
            <w:left w:val="none" w:sz="0" w:space="0" w:color="auto"/>
            <w:bottom w:val="none" w:sz="0" w:space="0" w:color="auto"/>
            <w:right w:val="none" w:sz="0" w:space="0" w:color="auto"/>
          </w:divBdr>
        </w:div>
        <w:div w:id="258488441">
          <w:marLeft w:val="0"/>
          <w:marRight w:val="0"/>
          <w:marTop w:val="0"/>
          <w:marBottom w:val="0"/>
          <w:divBdr>
            <w:top w:val="none" w:sz="0" w:space="0" w:color="auto"/>
            <w:left w:val="none" w:sz="0" w:space="0" w:color="auto"/>
            <w:bottom w:val="none" w:sz="0" w:space="0" w:color="auto"/>
            <w:right w:val="none" w:sz="0" w:space="0" w:color="auto"/>
          </w:divBdr>
        </w:div>
        <w:div w:id="126120020">
          <w:marLeft w:val="0"/>
          <w:marRight w:val="0"/>
          <w:marTop w:val="0"/>
          <w:marBottom w:val="0"/>
          <w:divBdr>
            <w:top w:val="none" w:sz="0" w:space="0" w:color="auto"/>
            <w:left w:val="none" w:sz="0" w:space="0" w:color="auto"/>
            <w:bottom w:val="none" w:sz="0" w:space="0" w:color="auto"/>
            <w:right w:val="none" w:sz="0" w:space="0" w:color="auto"/>
          </w:divBdr>
        </w:div>
        <w:div w:id="2100902636">
          <w:marLeft w:val="0"/>
          <w:marRight w:val="0"/>
          <w:marTop w:val="0"/>
          <w:marBottom w:val="0"/>
          <w:divBdr>
            <w:top w:val="none" w:sz="0" w:space="0" w:color="auto"/>
            <w:left w:val="none" w:sz="0" w:space="0" w:color="auto"/>
            <w:bottom w:val="none" w:sz="0" w:space="0" w:color="auto"/>
            <w:right w:val="none" w:sz="0" w:space="0" w:color="auto"/>
          </w:divBdr>
        </w:div>
        <w:div w:id="151407017">
          <w:marLeft w:val="0"/>
          <w:marRight w:val="0"/>
          <w:marTop w:val="0"/>
          <w:marBottom w:val="0"/>
          <w:divBdr>
            <w:top w:val="none" w:sz="0" w:space="0" w:color="auto"/>
            <w:left w:val="none" w:sz="0" w:space="0" w:color="auto"/>
            <w:bottom w:val="none" w:sz="0" w:space="0" w:color="auto"/>
            <w:right w:val="none" w:sz="0" w:space="0" w:color="auto"/>
          </w:divBdr>
        </w:div>
        <w:div w:id="1861159139">
          <w:marLeft w:val="0"/>
          <w:marRight w:val="0"/>
          <w:marTop w:val="0"/>
          <w:marBottom w:val="0"/>
          <w:divBdr>
            <w:top w:val="none" w:sz="0" w:space="0" w:color="auto"/>
            <w:left w:val="none" w:sz="0" w:space="0" w:color="auto"/>
            <w:bottom w:val="none" w:sz="0" w:space="0" w:color="auto"/>
            <w:right w:val="none" w:sz="0" w:space="0" w:color="auto"/>
          </w:divBdr>
        </w:div>
        <w:div w:id="1715152307">
          <w:marLeft w:val="0"/>
          <w:marRight w:val="0"/>
          <w:marTop w:val="0"/>
          <w:marBottom w:val="0"/>
          <w:divBdr>
            <w:top w:val="none" w:sz="0" w:space="0" w:color="auto"/>
            <w:left w:val="none" w:sz="0" w:space="0" w:color="auto"/>
            <w:bottom w:val="none" w:sz="0" w:space="0" w:color="auto"/>
            <w:right w:val="none" w:sz="0" w:space="0" w:color="auto"/>
          </w:divBdr>
        </w:div>
        <w:div w:id="1366440938">
          <w:marLeft w:val="0"/>
          <w:marRight w:val="0"/>
          <w:marTop w:val="0"/>
          <w:marBottom w:val="0"/>
          <w:divBdr>
            <w:top w:val="none" w:sz="0" w:space="0" w:color="auto"/>
            <w:left w:val="none" w:sz="0" w:space="0" w:color="auto"/>
            <w:bottom w:val="none" w:sz="0" w:space="0" w:color="auto"/>
            <w:right w:val="none" w:sz="0" w:space="0" w:color="auto"/>
          </w:divBdr>
        </w:div>
        <w:div w:id="593323892">
          <w:marLeft w:val="0"/>
          <w:marRight w:val="0"/>
          <w:marTop w:val="0"/>
          <w:marBottom w:val="0"/>
          <w:divBdr>
            <w:top w:val="none" w:sz="0" w:space="0" w:color="auto"/>
            <w:left w:val="none" w:sz="0" w:space="0" w:color="auto"/>
            <w:bottom w:val="none" w:sz="0" w:space="0" w:color="auto"/>
            <w:right w:val="none" w:sz="0" w:space="0" w:color="auto"/>
          </w:divBdr>
        </w:div>
        <w:div w:id="2040424542">
          <w:marLeft w:val="0"/>
          <w:marRight w:val="0"/>
          <w:marTop w:val="0"/>
          <w:marBottom w:val="0"/>
          <w:divBdr>
            <w:top w:val="none" w:sz="0" w:space="0" w:color="auto"/>
            <w:left w:val="none" w:sz="0" w:space="0" w:color="auto"/>
            <w:bottom w:val="none" w:sz="0" w:space="0" w:color="auto"/>
            <w:right w:val="none" w:sz="0" w:space="0" w:color="auto"/>
          </w:divBdr>
        </w:div>
        <w:div w:id="379332094">
          <w:marLeft w:val="0"/>
          <w:marRight w:val="0"/>
          <w:marTop w:val="0"/>
          <w:marBottom w:val="0"/>
          <w:divBdr>
            <w:top w:val="none" w:sz="0" w:space="0" w:color="auto"/>
            <w:left w:val="none" w:sz="0" w:space="0" w:color="auto"/>
            <w:bottom w:val="none" w:sz="0" w:space="0" w:color="auto"/>
            <w:right w:val="none" w:sz="0" w:space="0" w:color="auto"/>
          </w:divBdr>
        </w:div>
        <w:div w:id="541094693">
          <w:marLeft w:val="0"/>
          <w:marRight w:val="0"/>
          <w:marTop w:val="0"/>
          <w:marBottom w:val="0"/>
          <w:divBdr>
            <w:top w:val="none" w:sz="0" w:space="0" w:color="auto"/>
            <w:left w:val="none" w:sz="0" w:space="0" w:color="auto"/>
            <w:bottom w:val="none" w:sz="0" w:space="0" w:color="auto"/>
            <w:right w:val="none" w:sz="0" w:space="0" w:color="auto"/>
          </w:divBdr>
        </w:div>
        <w:div w:id="178475246">
          <w:marLeft w:val="0"/>
          <w:marRight w:val="0"/>
          <w:marTop w:val="0"/>
          <w:marBottom w:val="0"/>
          <w:divBdr>
            <w:top w:val="none" w:sz="0" w:space="0" w:color="auto"/>
            <w:left w:val="none" w:sz="0" w:space="0" w:color="auto"/>
            <w:bottom w:val="none" w:sz="0" w:space="0" w:color="auto"/>
            <w:right w:val="none" w:sz="0" w:space="0" w:color="auto"/>
          </w:divBdr>
        </w:div>
        <w:div w:id="1577856292">
          <w:marLeft w:val="0"/>
          <w:marRight w:val="0"/>
          <w:marTop w:val="0"/>
          <w:marBottom w:val="0"/>
          <w:divBdr>
            <w:top w:val="none" w:sz="0" w:space="0" w:color="auto"/>
            <w:left w:val="none" w:sz="0" w:space="0" w:color="auto"/>
            <w:bottom w:val="none" w:sz="0" w:space="0" w:color="auto"/>
            <w:right w:val="none" w:sz="0" w:space="0" w:color="auto"/>
          </w:divBdr>
        </w:div>
        <w:div w:id="1502046179">
          <w:marLeft w:val="0"/>
          <w:marRight w:val="0"/>
          <w:marTop w:val="0"/>
          <w:marBottom w:val="0"/>
          <w:divBdr>
            <w:top w:val="none" w:sz="0" w:space="0" w:color="auto"/>
            <w:left w:val="none" w:sz="0" w:space="0" w:color="auto"/>
            <w:bottom w:val="none" w:sz="0" w:space="0" w:color="auto"/>
            <w:right w:val="none" w:sz="0" w:space="0" w:color="auto"/>
          </w:divBdr>
        </w:div>
        <w:div w:id="627663998">
          <w:marLeft w:val="0"/>
          <w:marRight w:val="0"/>
          <w:marTop w:val="0"/>
          <w:marBottom w:val="0"/>
          <w:divBdr>
            <w:top w:val="none" w:sz="0" w:space="0" w:color="auto"/>
            <w:left w:val="none" w:sz="0" w:space="0" w:color="auto"/>
            <w:bottom w:val="none" w:sz="0" w:space="0" w:color="auto"/>
            <w:right w:val="none" w:sz="0" w:space="0" w:color="auto"/>
          </w:divBdr>
        </w:div>
        <w:div w:id="1669363387">
          <w:marLeft w:val="0"/>
          <w:marRight w:val="0"/>
          <w:marTop w:val="0"/>
          <w:marBottom w:val="0"/>
          <w:divBdr>
            <w:top w:val="none" w:sz="0" w:space="0" w:color="auto"/>
            <w:left w:val="none" w:sz="0" w:space="0" w:color="auto"/>
            <w:bottom w:val="none" w:sz="0" w:space="0" w:color="auto"/>
            <w:right w:val="none" w:sz="0" w:space="0" w:color="auto"/>
          </w:divBdr>
        </w:div>
        <w:div w:id="347605029">
          <w:marLeft w:val="0"/>
          <w:marRight w:val="0"/>
          <w:marTop w:val="0"/>
          <w:marBottom w:val="0"/>
          <w:divBdr>
            <w:top w:val="none" w:sz="0" w:space="0" w:color="auto"/>
            <w:left w:val="none" w:sz="0" w:space="0" w:color="auto"/>
            <w:bottom w:val="none" w:sz="0" w:space="0" w:color="auto"/>
            <w:right w:val="none" w:sz="0" w:space="0" w:color="auto"/>
          </w:divBdr>
        </w:div>
        <w:div w:id="1939753729">
          <w:marLeft w:val="0"/>
          <w:marRight w:val="0"/>
          <w:marTop w:val="0"/>
          <w:marBottom w:val="0"/>
          <w:divBdr>
            <w:top w:val="none" w:sz="0" w:space="0" w:color="auto"/>
            <w:left w:val="none" w:sz="0" w:space="0" w:color="auto"/>
            <w:bottom w:val="none" w:sz="0" w:space="0" w:color="auto"/>
            <w:right w:val="none" w:sz="0" w:space="0" w:color="auto"/>
          </w:divBdr>
        </w:div>
        <w:div w:id="268388855">
          <w:marLeft w:val="0"/>
          <w:marRight w:val="0"/>
          <w:marTop w:val="0"/>
          <w:marBottom w:val="0"/>
          <w:divBdr>
            <w:top w:val="none" w:sz="0" w:space="0" w:color="auto"/>
            <w:left w:val="none" w:sz="0" w:space="0" w:color="auto"/>
            <w:bottom w:val="none" w:sz="0" w:space="0" w:color="auto"/>
            <w:right w:val="none" w:sz="0" w:space="0" w:color="auto"/>
          </w:divBdr>
        </w:div>
        <w:div w:id="362286855">
          <w:marLeft w:val="0"/>
          <w:marRight w:val="0"/>
          <w:marTop w:val="0"/>
          <w:marBottom w:val="0"/>
          <w:divBdr>
            <w:top w:val="none" w:sz="0" w:space="0" w:color="auto"/>
            <w:left w:val="none" w:sz="0" w:space="0" w:color="auto"/>
            <w:bottom w:val="none" w:sz="0" w:space="0" w:color="auto"/>
            <w:right w:val="none" w:sz="0" w:space="0" w:color="auto"/>
          </w:divBdr>
        </w:div>
        <w:div w:id="381029355">
          <w:marLeft w:val="0"/>
          <w:marRight w:val="0"/>
          <w:marTop w:val="0"/>
          <w:marBottom w:val="0"/>
          <w:divBdr>
            <w:top w:val="none" w:sz="0" w:space="0" w:color="auto"/>
            <w:left w:val="none" w:sz="0" w:space="0" w:color="auto"/>
            <w:bottom w:val="none" w:sz="0" w:space="0" w:color="auto"/>
            <w:right w:val="none" w:sz="0" w:space="0" w:color="auto"/>
          </w:divBdr>
        </w:div>
        <w:div w:id="1358848478">
          <w:marLeft w:val="0"/>
          <w:marRight w:val="0"/>
          <w:marTop w:val="0"/>
          <w:marBottom w:val="0"/>
          <w:divBdr>
            <w:top w:val="none" w:sz="0" w:space="0" w:color="auto"/>
            <w:left w:val="none" w:sz="0" w:space="0" w:color="auto"/>
            <w:bottom w:val="none" w:sz="0" w:space="0" w:color="auto"/>
            <w:right w:val="none" w:sz="0" w:space="0" w:color="auto"/>
          </w:divBdr>
        </w:div>
        <w:div w:id="634798465">
          <w:marLeft w:val="0"/>
          <w:marRight w:val="0"/>
          <w:marTop w:val="0"/>
          <w:marBottom w:val="0"/>
          <w:divBdr>
            <w:top w:val="none" w:sz="0" w:space="0" w:color="auto"/>
            <w:left w:val="none" w:sz="0" w:space="0" w:color="auto"/>
            <w:bottom w:val="none" w:sz="0" w:space="0" w:color="auto"/>
            <w:right w:val="none" w:sz="0" w:space="0" w:color="auto"/>
          </w:divBdr>
        </w:div>
        <w:div w:id="315257119">
          <w:marLeft w:val="0"/>
          <w:marRight w:val="0"/>
          <w:marTop w:val="0"/>
          <w:marBottom w:val="0"/>
          <w:divBdr>
            <w:top w:val="none" w:sz="0" w:space="0" w:color="auto"/>
            <w:left w:val="none" w:sz="0" w:space="0" w:color="auto"/>
            <w:bottom w:val="none" w:sz="0" w:space="0" w:color="auto"/>
            <w:right w:val="none" w:sz="0" w:space="0" w:color="auto"/>
          </w:divBdr>
        </w:div>
        <w:div w:id="1564103470">
          <w:marLeft w:val="0"/>
          <w:marRight w:val="0"/>
          <w:marTop w:val="0"/>
          <w:marBottom w:val="0"/>
          <w:divBdr>
            <w:top w:val="none" w:sz="0" w:space="0" w:color="auto"/>
            <w:left w:val="none" w:sz="0" w:space="0" w:color="auto"/>
            <w:bottom w:val="none" w:sz="0" w:space="0" w:color="auto"/>
            <w:right w:val="none" w:sz="0" w:space="0" w:color="auto"/>
          </w:divBdr>
        </w:div>
        <w:div w:id="564150387">
          <w:marLeft w:val="0"/>
          <w:marRight w:val="0"/>
          <w:marTop w:val="0"/>
          <w:marBottom w:val="0"/>
          <w:divBdr>
            <w:top w:val="none" w:sz="0" w:space="0" w:color="auto"/>
            <w:left w:val="none" w:sz="0" w:space="0" w:color="auto"/>
            <w:bottom w:val="none" w:sz="0" w:space="0" w:color="auto"/>
            <w:right w:val="none" w:sz="0" w:space="0" w:color="auto"/>
          </w:divBdr>
        </w:div>
        <w:div w:id="440800936">
          <w:marLeft w:val="0"/>
          <w:marRight w:val="0"/>
          <w:marTop w:val="0"/>
          <w:marBottom w:val="0"/>
          <w:divBdr>
            <w:top w:val="none" w:sz="0" w:space="0" w:color="auto"/>
            <w:left w:val="none" w:sz="0" w:space="0" w:color="auto"/>
            <w:bottom w:val="none" w:sz="0" w:space="0" w:color="auto"/>
            <w:right w:val="none" w:sz="0" w:space="0" w:color="auto"/>
          </w:divBdr>
        </w:div>
        <w:div w:id="765343236">
          <w:marLeft w:val="0"/>
          <w:marRight w:val="0"/>
          <w:marTop w:val="0"/>
          <w:marBottom w:val="0"/>
          <w:divBdr>
            <w:top w:val="none" w:sz="0" w:space="0" w:color="auto"/>
            <w:left w:val="none" w:sz="0" w:space="0" w:color="auto"/>
            <w:bottom w:val="none" w:sz="0" w:space="0" w:color="auto"/>
            <w:right w:val="none" w:sz="0" w:space="0" w:color="auto"/>
          </w:divBdr>
        </w:div>
        <w:div w:id="1365667759">
          <w:marLeft w:val="0"/>
          <w:marRight w:val="0"/>
          <w:marTop w:val="0"/>
          <w:marBottom w:val="0"/>
          <w:divBdr>
            <w:top w:val="none" w:sz="0" w:space="0" w:color="auto"/>
            <w:left w:val="none" w:sz="0" w:space="0" w:color="auto"/>
            <w:bottom w:val="none" w:sz="0" w:space="0" w:color="auto"/>
            <w:right w:val="none" w:sz="0" w:space="0" w:color="auto"/>
          </w:divBdr>
        </w:div>
        <w:div w:id="1191650998">
          <w:marLeft w:val="0"/>
          <w:marRight w:val="0"/>
          <w:marTop w:val="0"/>
          <w:marBottom w:val="0"/>
          <w:divBdr>
            <w:top w:val="none" w:sz="0" w:space="0" w:color="auto"/>
            <w:left w:val="none" w:sz="0" w:space="0" w:color="auto"/>
            <w:bottom w:val="none" w:sz="0" w:space="0" w:color="auto"/>
            <w:right w:val="none" w:sz="0" w:space="0" w:color="auto"/>
          </w:divBdr>
        </w:div>
        <w:div w:id="705564075">
          <w:marLeft w:val="0"/>
          <w:marRight w:val="0"/>
          <w:marTop w:val="0"/>
          <w:marBottom w:val="0"/>
          <w:divBdr>
            <w:top w:val="none" w:sz="0" w:space="0" w:color="auto"/>
            <w:left w:val="none" w:sz="0" w:space="0" w:color="auto"/>
            <w:bottom w:val="none" w:sz="0" w:space="0" w:color="auto"/>
            <w:right w:val="none" w:sz="0" w:space="0" w:color="auto"/>
          </w:divBdr>
        </w:div>
        <w:div w:id="1631781316">
          <w:marLeft w:val="0"/>
          <w:marRight w:val="0"/>
          <w:marTop w:val="0"/>
          <w:marBottom w:val="0"/>
          <w:divBdr>
            <w:top w:val="none" w:sz="0" w:space="0" w:color="auto"/>
            <w:left w:val="none" w:sz="0" w:space="0" w:color="auto"/>
            <w:bottom w:val="none" w:sz="0" w:space="0" w:color="auto"/>
            <w:right w:val="none" w:sz="0" w:space="0" w:color="auto"/>
          </w:divBdr>
        </w:div>
        <w:div w:id="897319397">
          <w:marLeft w:val="0"/>
          <w:marRight w:val="0"/>
          <w:marTop w:val="0"/>
          <w:marBottom w:val="0"/>
          <w:divBdr>
            <w:top w:val="none" w:sz="0" w:space="0" w:color="auto"/>
            <w:left w:val="none" w:sz="0" w:space="0" w:color="auto"/>
            <w:bottom w:val="none" w:sz="0" w:space="0" w:color="auto"/>
            <w:right w:val="none" w:sz="0" w:space="0" w:color="auto"/>
          </w:divBdr>
        </w:div>
        <w:div w:id="721515743">
          <w:marLeft w:val="0"/>
          <w:marRight w:val="0"/>
          <w:marTop w:val="0"/>
          <w:marBottom w:val="0"/>
          <w:divBdr>
            <w:top w:val="none" w:sz="0" w:space="0" w:color="auto"/>
            <w:left w:val="none" w:sz="0" w:space="0" w:color="auto"/>
            <w:bottom w:val="none" w:sz="0" w:space="0" w:color="auto"/>
            <w:right w:val="none" w:sz="0" w:space="0" w:color="auto"/>
          </w:divBdr>
        </w:div>
        <w:div w:id="784346374">
          <w:marLeft w:val="0"/>
          <w:marRight w:val="0"/>
          <w:marTop w:val="0"/>
          <w:marBottom w:val="0"/>
          <w:divBdr>
            <w:top w:val="none" w:sz="0" w:space="0" w:color="auto"/>
            <w:left w:val="none" w:sz="0" w:space="0" w:color="auto"/>
            <w:bottom w:val="none" w:sz="0" w:space="0" w:color="auto"/>
            <w:right w:val="none" w:sz="0" w:space="0" w:color="auto"/>
          </w:divBdr>
        </w:div>
        <w:div w:id="1702777105">
          <w:marLeft w:val="0"/>
          <w:marRight w:val="0"/>
          <w:marTop w:val="0"/>
          <w:marBottom w:val="0"/>
          <w:divBdr>
            <w:top w:val="none" w:sz="0" w:space="0" w:color="auto"/>
            <w:left w:val="none" w:sz="0" w:space="0" w:color="auto"/>
            <w:bottom w:val="none" w:sz="0" w:space="0" w:color="auto"/>
            <w:right w:val="none" w:sz="0" w:space="0" w:color="auto"/>
          </w:divBdr>
        </w:div>
        <w:div w:id="730494700">
          <w:marLeft w:val="0"/>
          <w:marRight w:val="0"/>
          <w:marTop w:val="0"/>
          <w:marBottom w:val="0"/>
          <w:divBdr>
            <w:top w:val="none" w:sz="0" w:space="0" w:color="auto"/>
            <w:left w:val="none" w:sz="0" w:space="0" w:color="auto"/>
            <w:bottom w:val="none" w:sz="0" w:space="0" w:color="auto"/>
            <w:right w:val="none" w:sz="0" w:space="0" w:color="auto"/>
          </w:divBdr>
        </w:div>
        <w:div w:id="1832283928">
          <w:marLeft w:val="0"/>
          <w:marRight w:val="0"/>
          <w:marTop w:val="0"/>
          <w:marBottom w:val="0"/>
          <w:divBdr>
            <w:top w:val="none" w:sz="0" w:space="0" w:color="auto"/>
            <w:left w:val="none" w:sz="0" w:space="0" w:color="auto"/>
            <w:bottom w:val="none" w:sz="0" w:space="0" w:color="auto"/>
            <w:right w:val="none" w:sz="0" w:space="0" w:color="auto"/>
          </w:divBdr>
        </w:div>
        <w:div w:id="245841833">
          <w:marLeft w:val="0"/>
          <w:marRight w:val="0"/>
          <w:marTop w:val="0"/>
          <w:marBottom w:val="0"/>
          <w:divBdr>
            <w:top w:val="none" w:sz="0" w:space="0" w:color="auto"/>
            <w:left w:val="none" w:sz="0" w:space="0" w:color="auto"/>
            <w:bottom w:val="none" w:sz="0" w:space="0" w:color="auto"/>
            <w:right w:val="none" w:sz="0" w:space="0" w:color="auto"/>
          </w:divBdr>
        </w:div>
        <w:div w:id="1171604725">
          <w:marLeft w:val="0"/>
          <w:marRight w:val="0"/>
          <w:marTop w:val="0"/>
          <w:marBottom w:val="0"/>
          <w:divBdr>
            <w:top w:val="none" w:sz="0" w:space="0" w:color="auto"/>
            <w:left w:val="none" w:sz="0" w:space="0" w:color="auto"/>
            <w:bottom w:val="none" w:sz="0" w:space="0" w:color="auto"/>
            <w:right w:val="none" w:sz="0" w:space="0" w:color="auto"/>
          </w:divBdr>
        </w:div>
        <w:div w:id="1974601469">
          <w:marLeft w:val="0"/>
          <w:marRight w:val="0"/>
          <w:marTop w:val="0"/>
          <w:marBottom w:val="0"/>
          <w:divBdr>
            <w:top w:val="none" w:sz="0" w:space="0" w:color="auto"/>
            <w:left w:val="none" w:sz="0" w:space="0" w:color="auto"/>
            <w:bottom w:val="none" w:sz="0" w:space="0" w:color="auto"/>
            <w:right w:val="none" w:sz="0" w:space="0" w:color="auto"/>
          </w:divBdr>
        </w:div>
        <w:div w:id="632638982">
          <w:marLeft w:val="0"/>
          <w:marRight w:val="0"/>
          <w:marTop w:val="0"/>
          <w:marBottom w:val="0"/>
          <w:divBdr>
            <w:top w:val="none" w:sz="0" w:space="0" w:color="auto"/>
            <w:left w:val="none" w:sz="0" w:space="0" w:color="auto"/>
            <w:bottom w:val="none" w:sz="0" w:space="0" w:color="auto"/>
            <w:right w:val="none" w:sz="0" w:space="0" w:color="auto"/>
          </w:divBdr>
        </w:div>
        <w:div w:id="1705053684">
          <w:marLeft w:val="0"/>
          <w:marRight w:val="0"/>
          <w:marTop w:val="0"/>
          <w:marBottom w:val="0"/>
          <w:divBdr>
            <w:top w:val="none" w:sz="0" w:space="0" w:color="auto"/>
            <w:left w:val="none" w:sz="0" w:space="0" w:color="auto"/>
            <w:bottom w:val="none" w:sz="0" w:space="0" w:color="auto"/>
            <w:right w:val="none" w:sz="0" w:space="0" w:color="auto"/>
          </w:divBdr>
        </w:div>
        <w:div w:id="1586839380">
          <w:marLeft w:val="0"/>
          <w:marRight w:val="0"/>
          <w:marTop w:val="0"/>
          <w:marBottom w:val="0"/>
          <w:divBdr>
            <w:top w:val="none" w:sz="0" w:space="0" w:color="auto"/>
            <w:left w:val="none" w:sz="0" w:space="0" w:color="auto"/>
            <w:bottom w:val="none" w:sz="0" w:space="0" w:color="auto"/>
            <w:right w:val="none" w:sz="0" w:space="0" w:color="auto"/>
          </w:divBdr>
        </w:div>
        <w:div w:id="134763806">
          <w:marLeft w:val="0"/>
          <w:marRight w:val="0"/>
          <w:marTop w:val="0"/>
          <w:marBottom w:val="0"/>
          <w:divBdr>
            <w:top w:val="none" w:sz="0" w:space="0" w:color="auto"/>
            <w:left w:val="none" w:sz="0" w:space="0" w:color="auto"/>
            <w:bottom w:val="none" w:sz="0" w:space="0" w:color="auto"/>
            <w:right w:val="none" w:sz="0" w:space="0" w:color="auto"/>
          </w:divBdr>
        </w:div>
        <w:div w:id="31006694">
          <w:marLeft w:val="0"/>
          <w:marRight w:val="0"/>
          <w:marTop w:val="0"/>
          <w:marBottom w:val="0"/>
          <w:divBdr>
            <w:top w:val="none" w:sz="0" w:space="0" w:color="auto"/>
            <w:left w:val="none" w:sz="0" w:space="0" w:color="auto"/>
            <w:bottom w:val="none" w:sz="0" w:space="0" w:color="auto"/>
            <w:right w:val="none" w:sz="0" w:space="0" w:color="auto"/>
          </w:divBdr>
        </w:div>
        <w:div w:id="1390961740">
          <w:marLeft w:val="0"/>
          <w:marRight w:val="0"/>
          <w:marTop w:val="0"/>
          <w:marBottom w:val="0"/>
          <w:divBdr>
            <w:top w:val="none" w:sz="0" w:space="0" w:color="auto"/>
            <w:left w:val="none" w:sz="0" w:space="0" w:color="auto"/>
            <w:bottom w:val="none" w:sz="0" w:space="0" w:color="auto"/>
            <w:right w:val="none" w:sz="0" w:space="0" w:color="auto"/>
          </w:divBdr>
        </w:div>
        <w:div w:id="1684472213">
          <w:marLeft w:val="0"/>
          <w:marRight w:val="0"/>
          <w:marTop w:val="0"/>
          <w:marBottom w:val="0"/>
          <w:divBdr>
            <w:top w:val="none" w:sz="0" w:space="0" w:color="auto"/>
            <w:left w:val="none" w:sz="0" w:space="0" w:color="auto"/>
            <w:bottom w:val="none" w:sz="0" w:space="0" w:color="auto"/>
            <w:right w:val="none" w:sz="0" w:space="0" w:color="auto"/>
          </w:divBdr>
        </w:div>
        <w:div w:id="755130166">
          <w:marLeft w:val="0"/>
          <w:marRight w:val="0"/>
          <w:marTop w:val="0"/>
          <w:marBottom w:val="0"/>
          <w:divBdr>
            <w:top w:val="none" w:sz="0" w:space="0" w:color="auto"/>
            <w:left w:val="none" w:sz="0" w:space="0" w:color="auto"/>
            <w:bottom w:val="none" w:sz="0" w:space="0" w:color="auto"/>
            <w:right w:val="none" w:sz="0" w:space="0" w:color="auto"/>
          </w:divBdr>
        </w:div>
        <w:div w:id="939797519">
          <w:marLeft w:val="0"/>
          <w:marRight w:val="0"/>
          <w:marTop w:val="0"/>
          <w:marBottom w:val="0"/>
          <w:divBdr>
            <w:top w:val="none" w:sz="0" w:space="0" w:color="auto"/>
            <w:left w:val="none" w:sz="0" w:space="0" w:color="auto"/>
            <w:bottom w:val="none" w:sz="0" w:space="0" w:color="auto"/>
            <w:right w:val="none" w:sz="0" w:space="0" w:color="auto"/>
          </w:divBdr>
        </w:div>
        <w:div w:id="1648974342">
          <w:marLeft w:val="0"/>
          <w:marRight w:val="0"/>
          <w:marTop w:val="0"/>
          <w:marBottom w:val="0"/>
          <w:divBdr>
            <w:top w:val="none" w:sz="0" w:space="0" w:color="auto"/>
            <w:left w:val="none" w:sz="0" w:space="0" w:color="auto"/>
            <w:bottom w:val="none" w:sz="0" w:space="0" w:color="auto"/>
            <w:right w:val="none" w:sz="0" w:space="0" w:color="auto"/>
          </w:divBdr>
        </w:div>
        <w:div w:id="811288842">
          <w:marLeft w:val="0"/>
          <w:marRight w:val="0"/>
          <w:marTop w:val="0"/>
          <w:marBottom w:val="0"/>
          <w:divBdr>
            <w:top w:val="none" w:sz="0" w:space="0" w:color="auto"/>
            <w:left w:val="none" w:sz="0" w:space="0" w:color="auto"/>
            <w:bottom w:val="none" w:sz="0" w:space="0" w:color="auto"/>
            <w:right w:val="none" w:sz="0" w:space="0" w:color="auto"/>
          </w:divBdr>
        </w:div>
        <w:div w:id="842863870">
          <w:marLeft w:val="0"/>
          <w:marRight w:val="0"/>
          <w:marTop w:val="0"/>
          <w:marBottom w:val="0"/>
          <w:divBdr>
            <w:top w:val="none" w:sz="0" w:space="0" w:color="auto"/>
            <w:left w:val="none" w:sz="0" w:space="0" w:color="auto"/>
            <w:bottom w:val="none" w:sz="0" w:space="0" w:color="auto"/>
            <w:right w:val="none" w:sz="0" w:space="0" w:color="auto"/>
          </w:divBdr>
        </w:div>
        <w:div w:id="1652325955">
          <w:marLeft w:val="0"/>
          <w:marRight w:val="0"/>
          <w:marTop w:val="0"/>
          <w:marBottom w:val="0"/>
          <w:divBdr>
            <w:top w:val="none" w:sz="0" w:space="0" w:color="auto"/>
            <w:left w:val="none" w:sz="0" w:space="0" w:color="auto"/>
            <w:bottom w:val="none" w:sz="0" w:space="0" w:color="auto"/>
            <w:right w:val="none" w:sz="0" w:space="0" w:color="auto"/>
          </w:divBdr>
        </w:div>
        <w:div w:id="209273239">
          <w:marLeft w:val="0"/>
          <w:marRight w:val="0"/>
          <w:marTop w:val="0"/>
          <w:marBottom w:val="0"/>
          <w:divBdr>
            <w:top w:val="none" w:sz="0" w:space="0" w:color="auto"/>
            <w:left w:val="none" w:sz="0" w:space="0" w:color="auto"/>
            <w:bottom w:val="none" w:sz="0" w:space="0" w:color="auto"/>
            <w:right w:val="none" w:sz="0" w:space="0" w:color="auto"/>
          </w:divBdr>
        </w:div>
        <w:div w:id="1705862628">
          <w:marLeft w:val="0"/>
          <w:marRight w:val="0"/>
          <w:marTop w:val="0"/>
          <w:marBottom w:val="0"/>
          <w:divBdr>
            <w:top w:val="none" w:sz="0" w:space="0" w:color="auto"/>
            <w:left w:val="none" w:sz="0" w:space="0" w:color="auto"/>
            <w:bottom w:val="none" w:sz="0" w:space="0" w:color="auto"/>
            <w:right w:val="none" w:sz="0" w:space="0" w:color="auto"/>
          </w:divBdr>
        </w:div>
        <w:div w:id="126893602">
          <w:marLeft w:val="0"/>
          <w:marRight w:val="0"/>
          <w:marTop w:val="0"/>
          <w:marBottom w:val="0"/>
          <w:divBdr>
            <w:top w:val="none" w:sz="0" w:space="0" w:color="auto"/>
            <w:left w:val="none" w:sz="0" w:space="0" w:color="auto"/>
            <w:bottom w:val="none" w:sz="0" w:space="0" w:color="auto"/>
            <w:right w:val="none" w:sz="0" w:space="0" w:color="auto"/>
          </w:divBdr>
        </w:div>
        <w:div w:id="700667119">
          <w:marLeft w:val="0"/>
          <w:marRight w:val="0"/>
          <w:marTop w:val="0"/>
          <w:marBottom w:val="0"/>
          <w:divBdr>
            <w:top w:val="none" w:sz="0" w:space="0" w:color="auto"/>
            <w:left w:val="none" w:sz="0" w:space="0" w:color="auto"/>
            <w:bottom w:val="none" w:sz="0" w:space="0" w:color="auto"/>
            <w:right w:val="none" w:sz="0" w:space="0" w:color="auto"/>
          </w:divBdr>
        </w:div>
        <w:div w:id="1787700518">
          <w:marLeft w:val="0"/>
          <w:marRight w:val="0"/>
          <w:marTop w:val="0"/>
          <w:marBottom w:val="0"/>
          <w:divBdr>
            <w:top w:val="none" w:sz="0" w:space="0" w:color="auto"/>
            <w:left w:val="none" w:sz="0" w:space="0" w:color="auto"/>
            <w:bottom w:val="none" w:sz="0" w:space="0" w:color="auto"/>
            <w:right w:val="none" w:sz="0" w:space="0" w:color="auto"/>
          </w:divBdr>
        </w:div>
        <w:div w:id="967659425">
          <w:marLeft w:val="0"/>
          <w:marRight w:val="0"/>
          <w:marTop w:val="0"/>
          <w:marBottom w:val="0"/>
          <w:divBdr>
            <w:top w:val="none" w:sz="0" w:space="0" w:color="auto"/>
            <w:left w:val="none" w:sz="0" w:space="0" w:color="auto"/>
            <w:bottom w:val="none" w:sz="0" w:space="0" w:color="auto"/>
            <w:right w:val="none" w:sz="0" w:space="0" w:color="auto"/>
          </w:divBdr>
        </w:div>
        <w:div w:id="1667975565">
          <w:marLeft w:val="0"/>
          <w:marRight w:val="0"/>
          <w:marTop w:val="0"/>
          <w:marBottom w:val="0"/>
          <w:divBdr>
            <w:top w:val="none" w:sz="0" w:space="0" w:color="auto"/>
            <w:left w:val="none" w:sz="0" w:space="0" w:color="auto"/>
            <w:bottom w:val="none" w:sz="0" w:space="0" w:color="auto"/>
            <w:right w:val="none" w:sz="0" w:space="0" w:color="auto"/>
          </w:divBdr>
        </w:div>
        <w:div w:id="1287272657">
          <w:marLeft w:val="0"/>
          <w:marRight w:val="0"/>
          <w:marTop w:val="0"/>
          <w:marBottom w:val="0"/>
          <w:divBdr>
            <w:top w:val="none" w:sz="0" w:space="0" w:color="auto"/>
            <w:left w:val="none" w:sz="0" w:space="0" w:color="auto"/>
            <w:bottom w:val="none" w:sz="0" w:space="0" w:color="auto"/>
            <w:right w:val="none" w:sz="0" w:space="0" w:color="auto"/>
          </w:divBdr>
        </w:div>
        <w:div w:id="1209413640">
          <w:marLeft w:val="0"/>
          <w:marRight w:val="0"/>
          <w:marTop w:val="0"/>
          <w:marBottom w:val="0"/>
          <w:divBdr>
            <w:top w:val="none" w:sz="0" w:space="0" w:color="auto"/>
            <w:left w:val="none" w:sz="0" w:space="0" w:color="auto"/>
            <w:bottom w:val="none" w:sz="0" w:space="0" w:color="auto"/>
            <w:right w:val="none" w:sz="0" w:space="0" w:color="auto"/>
          </w:divBdr>
        </w:div>
        <w:div w:id="789396905">
          <w:marLeft w:val="0"/>
          <w:marRight w:val="0"/>
          <w:marTop w:val="0"/>
          <w:marBottom w:val="0"/>
          <w:divBdr>
            <w:top w:val="none" w:sz="0" w:space="0" w:color="auto"/>
            <w:left w:val="none" w:sz="0" w:space="0" w:color="auto"/>
            <w:bottom w:val="none" w:sz="0" w:space="0" w:color="auto"/>
            <w:right w:val="none" w:sz="0" w:space="0" w:color="auto"/>
          </w:divBdr>
        </w:div>
        <w:div w:id="288049509">
          <w:marLeft w:val="0"/>
          <w:marRight w:val="0"/>
          <w:marTop w:val="0"/>
          <w:marBottom w:val="0"/>
          <w:divBdr>
            <w:top w:val="none" w:sz="0" w:space="0" w:color="auto"/>
            <w:left w:val="none" w:sz="0" w:space="0" w:color="auto"/>
            <w:bottom w:val="none" w:sz="0" w:space="0" w:color="auto"/>
            <w:right w:val="none" w:sz="0" w:space="0" w:color="auto"/>
          </w:divBdr>
        </w:div>
        <w:div w:id="1412501907">
          <w:marLeft w:val="0"/>
          <w:marRight w:val="0"/>
          <w:marTop w:val="0"/>
          <w:marBottom w:val="0"/>
          <w:divBdr>
            <w:top w:val="none" w:sz="0" w:space="0" w:color="auto"/>
            <w:left w:val="none" w:sz="0" w:space="0" w:color="auto"/>
            <w:bottom w:val="none" w:sz="0" w:space="0" w:color="auto"/>
            <w:right w:val="none" w:sz="0" w:space="0" w:color="auto"/>
          </w:divBdr>
        </w:div>
        <w:div w:id="1342314142">
          <w:marLeft w:val="0"/>
          <w:marRight w:val="0"/>
          <w:marTop w:val="0"/>
          <w:marBottom w:val="0"/>
          <w:divBdr>
            <w:top w:val="none" w:sz="0" w:space="0" w:color="auto"/>
            <w:left w:val="none" w:sz="0" w:space="0" w:color="auto"/>
            <w:bottom w:val="none" w:sz="0" w:space="0" w:color="auto"/>
            <w:right w:val="none" w:sz="0" w:space="0" w:color="auto"/>
          </w:divBdr>
        </w:div>
        <w:div w:id="865949737">
          <w:marLeft w:val="0"/>
          <w:marRight w:val="0"/>
          <w:marTop w:val="0"/>
          <w:marBottom w:val="0"/>
          <w:divBdr>
            <w:top w:val="none" w:sz="0" w:space="0" w:color="auto"/>
            <w:left w:val="none" w:sz="0" w:space="0" w:color="auto"/>
            <w:bottom w:val="none" w:sz="0" w:space="0" w:color="auto"/>
            <w:right w:val="none" w:sz="0" w:space="0" w:color="auto"/>
          </w:divBdr>
        </w:div>
        <w:div w:id="1176267623">
          <w:marLeft w:val="0"/>
          <w:marRight w:val="0"/>
          <w:marTop w:val="0"/>
          <w:marBottom w:val="0"/>
          <w:divBdr>
            <w:top w:val="none" w:sz="0" w:space="0" w:color="auto"/>
            <w:left w:val="none" w:sz="0" w:space="0" w:color="auto"/>
            <w:bottom w:val="none" w:sz="0" w:space="0" w:color="auto"/>
            <w:right w:val="none" w:sz="0" w:space="0" w:color="auto"/>
          </w:divBdr>
        </w:div>
        <w:div w:id="1680083671">
          <w:marLeft w:val="0"/>
          <w:marRight w:val="0"/>
          <w:marTop w:val="0"/>
          <w:marBottom w:val="0"/>
          <w:divBdr>
            <w:top w:val="none" w:sz="0" w:space="0" w:color="auto"/>
            <w:left w:val="none" w:sz="0" w:space="0" w:color="auto"/>
            <w:bottom w:val="none" w:sz="0" w:space="0" w:color="auto"/>
            <w:right w:val="none" w:sz="0" w:space="0" w:color="auto"/>
          </w:divBdr>
        </w:div>
        <w:div w:id="1987708160">
          <w:marLeft w:val="0"/>
          <w:marRight w:val="0"/>
          <w:marTop w:val="0"/>
          <w:marBottom w:val="0"/>
          <w:divBdr>
            <w:top w:val="none" w:sz="0" w:space="0" w:color="auto"/>
            <w:left w:val="none" w:sz="0" w:space="0" w:color="auto"/>
            <w:bottom w:val="none" w:sz="0" w:space="0" w:color="auto"/>
            <w:right w:val="none" w:sz="0" w:space="0" w:color="auto"/>
          </w:divBdr>
        </w:div>
        <w:div w:id="1367945808">
          <w:marLeft w:val="0"/>
          <w:marRight w:val="0"/>
          <w:marTop w:val="0"/>
          <w:marBottom w:val="0"/>
          <w:divBdr>
            <w:top w:val="none" w:sz="0" w:space="0" w:color="auto"/>
            <w:left w:val="none" w:sz="0" w:space="0" w:color="auto"/>
            <w:bottom w:val="none" w:sz="0" w:space="0" w:color="auto"/>
            <w:right w:val="none" w:sz="0" w:space="0" w:color="auto"/>
          </w:divBdr>
        </w:div>
        <w:div w:id="1023745508">
          <w:marLeft w:val="0"/>
          <w:marRight w:val="0"/>
          <w:marTop w:val="0"/>
          <w:marBottom w:val="0"/>
          <w:divBdr>
            <w:top w:val="none" w:sz="0" w:space="0" w:color="auto"/>
            <w:left w:val="none" w:sz="0" w:space="0" w:color="auto"/>
            <w:bottom w:val="none" w:sz="0" w:space="0" w:color="auto"/>
            <w:right w:val="none" w:sz="0" w:space="0" w:color="auto"/>
          </w:divBdr>
        </w:div>
        <w:div w:id="1091658262">
          <w:marLeft w:val="0"/>
          <w:marRight w:val="0"/>
          <w:marTop w:val="0"/>
          <w:marBottom w:val="0"/>
          <w:divBdr>
            <w:top w:val="none" w:sz="0" w:space="0" w:color="auto"/>
            <w:left w:val="none" w:sz="0" w:space="0" w:color="auto"/>
            <w:bottom w:val="none" w:sz="0" w:space="0" w:color="auto"/>
            <w:right w:val="none" w:sz="0" w:space="0" w:color="auto"/>
          </w:divBdr>
        </w:div>
        <w:div w:id="428625039">
          <w:marLeft w:val="0"/>
          <w:marRight w:val="0"/>
          <w:marTop w:val="0"/>
          <w:marBottom w:val="0"/>
          <w:divBdr>
            <w:top w:val="none" w:sz="0" w:space="0" w:color="auto"/>
            <w:left w:val="none" w:sz="0" w:space="0" w:color="auto"/>
            <w:bottom w:val="none" w:sz="0" w:space="0" w:color="auto"/>
            <w:right w:val="none" w:sz="0" w:space="0" w:color="auto"/>
          </w:divBdr>
        </w:div>
        <w:div w:id="575939559">
          <w:marLeft w:val="0"/>
          <w:marRight w:val="0"/>
          <w:marTop w:val="0"/>
          <w:marBottom w:val="0"/>
          <w:divBdr>
            <w:top w:val="none" w:sz="0" w:space="0" w:color="auto"/>
            <w:left w:val="none" w:sz="0" w:space="0" w:color="auto"/>
            <w:bottom w:val="none" w:sz="0" w:space="0" w:color="auto"/>
            <w:right w:val="none" w:sz="0" w:space="0" w:color="auto"/>
          </w:divBdr>
        </w:div>
        <w:div w:id="1781144091">
          <w:marLeft w:val="0"/>
          <w:marRight w:val="0"/>
          <w:marTop w:val="0"/>
          <w:marBottom w:val="0"/>
          <w:divBdr>
            <w:top w:val="none" w:sz="0" w:space="0" w:color="auto"/>
            <w:left w:val="none" w:sz="0" w:space="0" w:color="auto"/>
            <w:bottom w:val="none" w:sz="0" w:space="0" w:color="auto"/>
            <w:right w:val="none" w:sz="0" w:space="0" w:color="auto"/>
          </w:divBdr>
        </w:div>
        <w:div w:id="224991834">
          <w:marLeft w:val="0"/>
          <w:marRight w:val="0"/>
          <w:marTop w:val="0"/>
          <w:marBottom w:val="0"/>
          <w:divBdr>
            <w:top w:val="none" w:sz="0" w:space="0" w:color="auto"/>
            <w:left w:val="none" w:sz="0" w:space="0" w:color="auto"/>
            <w:bottom w:val="none" w:sz="0" w:space="0" w:color="auto"/>
            <w:right w:val="none" w:sz="0" w:space="0" w:color="auto"/>
          </w:divBdr>
        </w:div>
        <w:div w:id="1859344980">
          <w:marLeft w:val="0"/>
          <w:marRight w:val="0"/>
          <w:marTop w:val="0"/>
          <w:marBottom w:val="0"/>
          <w:divBdr>
            <w:top w:val="none" w:sz="0" w:space="0" w:color="auto"/>
            <w:left w:val="none" w:sz="0" w:space="0" w:color="auto"/>
            <w:bottom w:val="none" w:sz="0" w:space="0" w:color="auto"/>
            <w:right w:val="none" w:sz="0" w:space="0" w:color="auto"/>
          </w:divBdr>
        </w:div>
        <w:div w:id="1834375669">
          <w:marLeft w:val="0"/>
          <w:marRight w:val="0"/>
          <w:marTop w:val="0"/>
          <w:marBottom w:val="0"/>
          <w:divBdr>
            <w:top w:val="none" w:sz="0" w:space="0" w:color="auto"/>
            <w:left w:val="none" w:sz="0" w:space="0" w:color="auto"/>
            <w:bottom w:val="none" w:sz="0" w:space="0" w:color="auto"/>
            <w:right w:val="none" w:sz="0" w:space="0" w:color="auto"/>
          </w:divBdr>
        </w:div>
        <w:div w:id="912162238">
          <w:marLeft w:val="0"/>
          <w:marRight w:val="0"/>
          <w:marTop w:val="0"/>
          <w:marBottom w:val="0"/>
          <w:divBdr>
            <w:top w:val="none" w:sz="0" w:space="0" w:color="auto"/>
            <w:left w:val="none" w:sz="0" w:space="0" w:color="auto"/>
            <w:bottom w:val="none" w:sz="0" w:space="0" w:color="auto"/>
            <w:right w:val="none" w:sz="0" w:space="0" w:color="auto"/>
          </w:divBdr>
        </w:div>
        <w:div w:id="348070513">
          <w:marLeft w:val="0"/>
          <w:marRight w:val="0"/>
          <w:marTop w:val="0"/>
          <w:marBottom w:val="0"/>
          <w:divBdr>
            <w:top w:val="none" w:sz="0" w:space="0" w:color="auto"/>
            <w:left w:val="none" w:sz="0" w:space="0" w:color="auto"/>
            <w:bottom w:val="none" w:sz="0" w:space="0" w:color="auto"/>
            <w:right w:val="none" w:sz="0" w:space="0" w:color="auto"/>
          </w:divBdr>
        </w:div>
        <w:div w:id="1815634357">
          <w:marLeft w:val="0"/>
          <w:marRight w:val="0"/>
          <w:marTop w:val="0"/>
          <w:marBottom w:val="0"/>
          <w:divBdr>
            <w:top w:val="none" w:sz="0" w:space="0" w:color="auto"/>
            <w:left w:val="none" w:sz="0" w:space="0" w:color="auto"/>
            <w:bottom w:val="none" w:sz="0" w:space="0" w:color="auto"/>
            <w:right w:val="none" w:sz="0" w:space="0" w:color="auto"/>
          </w:divBdr>
        </w:div>
        <w:div w:id="2103798725">
          <w:marLeft w:val="0"/>
          <w:marRight w:val="0"/>
          <w:marTop w:val="0"/>
          <w:marBottom w:val="0"/>
          <w:divBdr>
            <w:top w:val="none" w:sz="0" w:space="0" w:color="auto"/>
            <w:left w:val="none" w:sz="0" w:space="0" w:color="auto"/>
            <w:bottom w:val="none" w:sz="0" w:space="0" w:color="auto"/>
            <w:right w:val="none" w:sz="0" w:space="0" w:color="auto"/>
          </w:divBdr>
        </w:div>
        <w:div w:id="63067976">
          <w:marLeft w:val="0"/>
          <w:marRight w:val="0"/>
          <w:marTop w:val="0"/>
          <w:marBottom w:val="0"/>
          <w:divBdr>
            <w:top w:val="none" w:sz="0" w:space="0" w:color="auto"/>
            <w:left w:val="none" w:sz="0" w:space="0" w:color="auto"/>
            <w:bottom w:val="none" w:sz="0" w:space="0" w:color="auto"/>
            <w:right w:val="none" w:sz="0" w:space="0" w:color="auto"/>
          </w:divBdr>
        </w:div>
        <w:div w:id="141428787">
          <w:marLeft w:val="0"/>
          <w:marRight w:val="0"/>
          <w:marTop w:val="0"/>
          <w:marBottom w:val="0"/>
          <w:divBdr>
            <w:top w:val="none" w:sz="0" w:space="0" w:color="auto"/>
            <w:left w:val="none" w:sz="0" w:space="0" w:color="auto"/>
            <w:bottom w:val="none" w:sz="0" w:space="0" w:color="auto"/>
            <w:right w:val="none" w:sz="0" w:space="0" w:color="auto"/>
          </w:divBdr>
        </w:div>
        <w:div w:id="87627785">
          <w:marLeft w:val="0"/>
          <w:marRight w:val="0"/>
          <w:marTop w:val="0"/>
          <w:marBottom w:val="0"/>
          <w:divBdr>
            <w:top w:val="none" w:sz="0" w:space="0" w:color="auto"/>
            <w:left w:val="none" w:sz="0" w:space="0" w:color="auto"/>
            <w:bottom w:val="none" w:sz="0" w:space="0" w:color="auto"/>
            <w:right w:val="none" w:sz="0" w:space="0" w:color="auto"/>
          </w:divBdr>
        </w:div>
        <w:div w:id="820462081">
          <w:marLeft w:val="0"/>
          <w:marRight w:val="0"/>
          <w:marTop w:val="0"/>
          <w:marBottom w:val="0"/>
          <w:divBdr>
            <w:top w:val="none" w:sz="0" w:space="0" w:color="auto"/>
            <w:left w:val="none" w:sz="0" w:space="0" w:color="auto"/>
            <w:bottom w:val="none" w:sz="0" w:space="0" w:color="auto"/>
            <w:right w:val="none" w:sz="0" w:space="0" w:color="auto"/>
          </w:divBdr>
        </w:div>
        <w:div w:id="687223261">
          <w:marLeft w:val="0"/>
          <w:marRight w:val="0"/>
          <w:marTop w:val="0"/>
          <w:marBottom w:val="0"/>
          <w:divBdr>
            <w:top w:val="none" w:sz="0" w:space="0" w:color="auto"/>
            <w:left w:val="none" w:sz="0" w:space="0" w:color="auto"/>
            <w:bottom w:val="none" w:sz="0" w:space="0" w:color="auto"/>
            <w:right w:val="none" w:sz="0" w:space="0" w:color="auto"/>
          </w:divBdr>
        </w:div>
        <w:div w:id="341248167">
          <w:marLeft w:val="0"/>
          <w:marRight w:val="0"/>
          <w:marTop w:val="0"/>
          <w:marBottom w:val="0"/>
          <w:divBdr>
            <w:top w:val="none" w:sz="0" w:space="0" w:color="auto"/>
            <w:left w:val="none" w:sz="0" w:space="0" w:color="auto"/>
            <w:bottom w:val="none" w:sz="0" w:space="0" w:color="auto"/>
            <w:right w:val="none" w:sz="0" w:space="0" w:color="auto"/>
          </w:divBdr>
        </w:div>
        <w:div w:id="2056352065">
          <w:marLeft w:val="0"/>
          <w:marRight w:val="0"/>
          <w:marTop w:val="0"/>
          <w:marBottom w:val="0"/>
          <w:divBdr>
            <w:top w:val="none" w:sz="0" w:space="0" w:color="auto"/>
            <w:left w:val="none" w:sz="0" w:space="0" w:color="auto"/>
            <w:bottom w:val="none" w:sz="0" w:space="0" w:color="auto"/>
            <w:right w:val="none" w:sz="0" w:space="0" w:color="auto"/>
          </w:divBdr>
        </w:div>
        <w:div w:id="1908688610">
          <w:marLeft w:val="0"/>
          <w:marRight w:val="0"/>
          <w:marTop w:val="0"/>
          <w:marBottom w:val="0"/>
          <w:divBdr>
            <w:top w:val="none" w:sz="0" w:space="0" w:color="auto"/>
            <w:left w:val="none" w:sz="0" w:space="0" w:color="auto"/>
            <w:bottom w:val="none" w:sz="0" w:space="0" w:color="auto"/>
            <w:right w:val="none" w:sz="0" w:space="0" w:color="auto"/>
          </w:divBdr>
        </w:div>
        <w:div w:id="1805779228">
          <w:marLeft w:val="0"/>
          <w:marRight w:val="0"/>
          <w:marTop w:val="0"/>
          <w:marBottom w:val="0"/>
          <w:divBdr>
            <w:top w:val="none" w:sz="0" w:space="0" w:color="auto"/>
            <w:left w:val="none" w:sz="0" w:space="0" w:color="auto"/>
            <w:bottom w:val="none" w:sz="0" w:space="0" w:color="auto"/>
            <w:right w:val="none" w:sz="0" w:space="0" w:color="auto"/>
          </w:divBdr>
        </w:div>
        <w:div w:id="391463527">
          <w:marLeft w:val="0"/>
          <w:marRight w:val="0"/>
          <w:marTop w:val="0"/>
          <w:marBottom w:val="0"/>
          <w:divBdr>
            <w:top w:val="none" w:sz="0" w:space="0" w:color="auto"/>
            <w:left w:val="none" w:sz="0" w:space="0" w:color="auto"/>
            <w:bottom w:val="none" w:sz="0" w:space="0" w:color="auto"/>
            <w:right w:val="none" w:sz="0" w:space="0" w:color="auto"/>
          </w:divBdr>
        </w:div>
        <w:div w:id="2113016111">
          <w:marLeft w:val="0"/>
          <w:marRight w:val="0"/>
          <w:marTop w:val="0"/>
          <w:marBottom w:val="0"/>
          <w:divBdr>
            <w:top w:val="none" w:sz="0" w:space="0" w:color="auto"/>
            <w:left w:val="none" w:sz="0" w:space="0" w:color="auto"/>
            <w:bottom w:val="none" w:sz="0" w:space="0" w:color="auto"/>
            <w:right w:val="none" w:sz="0" w:space="0" w:color="auto"/>
          </w:divBdr>
        </w:div>
        <w:div w:id="1261716268">
          <w:marLeft w:val="0"/>
          <w:marRight w:val="0"/>
          <w:marTop w:val="0"/>
          <w:marBottom w:val="0"/>
          <w:divBdr>
            <w:top w:val="none" w:sz="0" w:space="0" w:color="auto"/>
            <w:left w:val="none" w:sz="0" w:space="0" w:color="auto"/>
            <w:bottom w:val="none" w:sz="0" w:space="0" w:color="auto"/>
            <w:right w:val="none" w:sz="0" w:space="0" w:color="auto"/>
          </w:divBdr>
        </w:div>
        <w:div w:id="2039890966">
          <w:marLeft w:val="0"/>
          <w:marRight w:val="0"/>
          <w:marTop w:val="0"/>
          <w:marBottom w:val="0"/>
          <w:divBdr>
            <w:top w:val="none" w:sz="0" w:space="0" w:color="auto"/>
            <w:left w:val="none" w:sz="0" w:space="0" w:color="auto"/>
            <w:bottom w:val="none" w:sz="0" w:space="0" w:color="auto"/>
            <w:right w:val="none" w:sz="0" w:space="0" w:color="auto"/>
          </w:divBdr>
        </w:div>
        <w:div w:id="415246904">
          <w:marLeft w:val="0"/>
          <w:marRight w:val="0"/>
          <w:marTop w:val="0"/>
          <w:marBottom w:val="0"/>
          <w:divBdr>
            <w:top w:val="none" w:sz="0" w:space="0" w:color="auto"/>
            <w:left w:val="none" w:sz="0" w:space="0" w:color="auto"/>
            <w:bottom w:val="none" w:sz="0" w:space="0" w:color="auto"/>
            <w:right w:val="none" w:sz="0" w:space="0" w:color="auto"/>
          </w:divBdr>
        </w:div>
        <w:div w:id="767963037">
          <w:marLeft w:val="0"/>
          <w:marRight w:val="0"/>
          <w:marTop w:val="0"/>
          <w:marBottom w:val="0"/>
          <w:divBdr>
            <w:top w:val="none" w:sz="0" w:space="0" w:color="auto"/>
            <w:left w:val="none" w:sz="0" w:space="0" w:color="auto"/>
            <w:bottom w:val="none" w:sz="0" w:space="0" w:color="auto"/>
            <w:right w:val="none" w:sz="0" w:space="0" w:color="auto"/>
          </w:divBdr>
        </w:div>
        <w:div w:id="783773946">
          <w:marLeft w:val="0"/>
          <w:marRight w:val="0"/>
          <w:marTop w:val="0"/>
          <w:marBottom w:val="0"/>
          <w:divBdr>
            <w:top w:val="none" w:sz="0" w:space="0" w:color="auto"/>
            <w:left w:val="none" w:sz="0" w:space="0" w:color="auto"/>
            <w:bottom w:val="none" w:sz="0" w:space="0" w:color="auto"/>
            <w:right w:val="none" w:sz="0" w:space="0" w:color="auto"/>
          </w:divBdr>
        </w:div>
        <w:div w:id="1360354182">
          <w:marLeft w:val="0"/>
          <w:marRight w:val="0"/>
          <w:marTop w:val="0"/>
          <w:marBottom w:val="0"/>
          <w:divBdr>
            <w:top w:val="none" w:sz="0" w:space="0" w:color="auto"/>
            <w:left w:val="none" w:sz="0" w:space="0" w:color="auto"/>
            <w:bottom w:val="none" w:sz="0" w:space="0" w:color="auto"/>
            <w:right w:val="none" w:sz="0" w:space="0" w:color="auto"/>
          </w:divBdr>
        </w:div>
        <w:div w:id="1229267355">
          <w:marLeft w:val="0"/>
          <w:marRight w:val="0"/>
          <w:marTop w:val="0"/>
          <w:marBottom w:val="0"/>
          <w:divBdr>
            <w:top w:val="none" w:sz="0" w:space="0" w:color="auto"/>
            <w:left w:val="none" w:sz="0" w:space="0" w:color="auto"/>
            <w:bottom w:val="none" w:sz="0" w:space="0" w:color="auto"/>
            <w:right w:val="none" w:sz="0" w:space="0" w:color="auto"/>
          </w:divBdr>
        </w:div>
        <w:div w:id="1279337496">
          <w:marLeft w:val="0"/>
          <w:marRight w:val="0"/>
          <w:marTop w:val="0"/>
          <w:marBottom w:val="0"/>
          <w:divBdr>
            <w:top w:val="none" w:sz="0" w:space="0" w:color="auto"/>
            <w:left w:val="none" w:sz="0" w:space="0" w:color="auto"/>
            <w:bottom w:val="none" w:sz="0" w:space="0" w:color="auto"/>
            <w:right w:val="none" w:sz="0" w:space="0" w:color="auto"/>
          </w:divBdr>
        </w:div>
        <w:div w:id="1097671979">
          <w:marLeft w:val="0"/>
          <w:marRight w:val="0"/>
          <w:marTop w:val="0"/>
          <w:marBottom w:val="0"/>
          <w:divBdr>
            <w:top w:val="none" w:sz="0" w:space="0" w:color="auto"/>
            <w:left w:val="none" w:sz="0" w:space="0" w:color="auto"/>
            <w:bottom w:val="none" w:sz="0" w:space="0" w:color="auto"/>
            <w:right w:val="none" w:sz="0" w:space="0" w:color="auto"/>
          </w:divBdr>
        </w:div>
        <w:div w:id="2073691111">
          <w:marLeft w:val="0"/>
          <w:marRight w:val="0"/>
          <w:marTop w:val="0"/>
          <w:marBottom w:val="0"/>
          <w:divBdr>
            <w:top w:val="none" w:sz="0" w:space="0" w:color="auto"/>
            <w:left w:val="none" w:sz="0" w:space="0" w:color="auto"/>
            <w:bottom w:val="none" w:sz="0" w:space="0" w:color="auto"/>
            <w:right w:val="none" w:sz="0" w:space="0" w:color="auto"/>
          </w:divBdr>
        </w:div>
        <w:div w:id="1219320665">
          <w:marLeft w:val="0"/>
          <w:marRight w:val="0"/>
          <w:marTop w:val="0"/>
          <w:marBottom w:val="0"/>
          <w:divBdr>
            <w:top w:val="none" w:sz="0" w:space="0" w:color="auto"/>
            <w:left w:val="none" w:sz="0" w:space="0" w:color="auto"/>
            <w:bottom w:val="none" w:sz="0" w:space="0" w:color="auto"/>
            <w:right w:val="none" w:sz="0" w:space="0" w:color="auto"/>
          </w:divBdr>
        </w:div>
        <w:div w:id="2051756356">
          <w:marLeft w:val="0"/>
          <w:marRight w:val="0"/>
          <w:marTop w:val="0"/>
          <w:marBottom w:val="0"/>
          <w:divBdr>
            <w:top w:val="none" w:sz="0" w:space="0" w:color="auto"/>
            <w:left w:val="none" w:sz="0" w:space="0" w:color="auto"/>
            <w:bottom w:val="none" w:sz="0" w:space="0" w:color="auto"/>
            <w:right w:val="none" w:sz="0" w:space="0" w:color="auto"/>
          </w:divBdr>
        </w:div>
        <w:div w:id="1072043945">
          <w:marLeft w:val="0"/>
          <w:marRight w:val="0"/>
          <w:marTop w:val="0"/>
          <w:marBottom w:val="0"/>
          <w:divBdr>
            <w:top w:val="none" w:sz="0" w:space="0" w:color="auto"/>
            <w:left w:val="none" w:sz="0" w:space="0" w:color="auto"/>
            <w:bottom w:val="none" w:sz="0" w:space="0" w:color="auto"/>
            <w:right w:val="none" w:sz="0" w:space="0" w:color="auto"/>
          </w:divBdr>
        </w:div>
        <w:div w:id="740064322">
          <w:marLeft w:val="0"/>
          <w:marRight w:val="0"/>
          <w:marTop w:val="0"/>
          <w:marBottom w:val="0"/>
          <w:divBdr>
            <w:top w:val="none" w:sz="0" w:space="0" w:color="auto"/>
            <w:left w:val="none" w:sz="0" w:space="0" w:color="auto"/>
            <w:bottom w:val="none" w:sz="0" w:space="0" w:color="auto"/>
            <w:right w:val="none" w:sz="0" w:space="0" w:color="auto"/>
          </w:divBdr>
        </w:div>
        <w:div w:id="372653650">
          <w:marLeft w:val="0"/>
          <w:marRight w:val="0"/>
          <w:marTop w:val="0"/>
          <w:marBottom w:val="0"/>
          <w:divBdr>
            <w:top w:val="none" w:sz="0" w:space="0" w:color="auto"/>
            <w:left w:val="none" w:sz="0" w:space="0" w:color="auto"/>
            <w:bottom w:val="none" w:sz="0" w:space="0" w:color="auto"/>
            <w:right w:val="none" w:sz="0" w:space="0" w:color="auto"/>
          </w:divBdr>
        </w:div>
        <w:div w:id="1775902017">
          <w:marLeft w:val="0"/>
          <w:marRight w:val="0"/>
          <w:marTop w:val="0"/>
          <w:marBottom w:val="0"/>
          <w:divBdr>
            <w:top w:val="none" w:sz="0" w:space="0" w:color="auto"/>
            <w:left w:val="none" w:sz="0" w:space="0" w:color="auto"/>
            <w:bottom w:val="none" w:sz="0" w:space="0" w:color="auto"/>
            <w:right w:val="none" w:sz="0" w:space="0" w:color="auto"/>
          </w:divBdr>
        </w:div>
        <w:div w:id="1422793378">
          <w:marLeft w:val="0"/>
          <w:marRight w:val="0"/>
          <w:marTop w:val="0"/>
          <w:marBottom w:val="0"/>
          <w:divBdr>
            <w:top w:val="none" w:sz="0" w:space="0" w:color="auto"/>
            <w:left w:val="none" w:sz="0" w:space="0" w:color="auto"/>
            <w:bottom w:val="none" w:sz="0" w:space="0" w:color="auto"/>
            <w:right w:val="none" w:sz="0" w:space="0" w:color="auto"/>
          </w:divBdr>
        </w:div>
        <w:div w:id="1195966473">
          <w:marLeft w:val="0"/>
          <w:marRight w:val="0"/>
          <w:marTop w:val="0"/>
          <w:marBottom w:val="0"/>
          <w:divBdr>
            <w:top w:val="none" w:sz="0" w:space="0" w:color="auto"/>
            <w:left w:val="none" w:sz="0" w:space="0" w:color="auto"/>
            <w:bottom w:val="none" w:sz="0" w:space="0" w:color="auto"/>
            <w:right w:val="none" w:sz="0" w:space="0" w:color="auto"/>
          </w:divBdr>
        </w:div>
        <w:div w:id="1846674674">
          <w:marLeft w:val="0"/>
          <w:marRight w:val="0"/>
          <w:marTop w:val="0"/>
          <w:marBottom w:val="0"/>
          <w:divBdr>
            <w:top w:val="none" w:sz="0" w:space="0" w:color="auto"/>
            <w:left w:val="none" w:sz="0" w:space="0" w:color="auto"/>
            <w:bottom w:val="none" w:sz="0" w:space="0" w:color="auto"/>
            <w:right w:val="none" w:sz="0" w:space="0" w:color="auto"/>
          </w:divBdr>
        </w:div>
        <w:div w:id="838497006">
          <w:marLeft w:val="0"/>
          <w:marRight w:val="0"/>
          <w:marTop w:val="0"/>
          <w:marBottom w:val="0"/>
          <w:divBdr>
            <w:top w:val="none" w:sz="0" w:space="0" w:color="auto"/>
            <w:left w:val="none" w:sz="0" w:space="0" w:color="auto"/>
            <w:bottom w:val="none" w:sz="0" w:space="0" w:color="auto"/>
            <w:right w:val="none" w:sz="0" w:space="0" w:color="auto"/>
          </w:divBdr>
        </w:div>
        <w:div w:id="1112941721">
          <w:marLeft w:val="0"/>
          <w:marRight w:val="0"/>
          <w:marTop w:val="0"/>
          <w:marBottom w:val="0"/>
          <w:divBdr>
            <w:top w:val="none" w:sz="0" w:space="0" w:color="auto"/>
            <w:left w:val="none" w:sz="0" w:space="0" w:color="auto"/>
            <w:bottom w:val="none" w:sz="0" w:space="0" w:color="auto"/>
            <w:right w:val="none" w:sz="0" w:space="0" w:color="auto"/>
          </w:divBdr>
        </w:div>
        <w:div w:id="189799678">
          <w:marLeft w:val="0"/>
          <w:marRight w:val="0"/>
          <w:marTop w:val="0"/>
          <w:marBottom w:val="0"/>
          <w:divBdr>
            <w:top w:val="none" w:sz="0" w:space="0" w:color="auto"/>
            <w:left w:val="none" w:sz="0" w:space="0" w:color="auto"/>
            <w:bottom w:val="none" w:sz="0" w:space="0" w:color="auto"/>
            <w:right w:val="none" w:sz="0" w:space="0" w:color="auto"/>
          </w:divBdr>
        </w:div>
        <w:div w:id="1488522390">
          <w:marLeft w:val="0"/>
          <w:marRight w:val="0"/>
          <w:marTop w:val="0"/>
          <w:marBottom w:val="0"/>
          <w:divBdr>
            <w:top w:val="none" w:sz="0" w:space="0" w:color="auto"/>
            <w:left w:val="none" w:sz="0" w:space="0" w:color="auto"/>
            <w:bottom w:val="none" w:sz="0" w:space="0" w:color="auto"/>
            <w:right w:val="none" w:sz="0" w:space="0" w:color="auto"/>
          </w:divBdr>
        </w:div>
        <w:div w:id="1381974320">
          <w:marLeft w:val="0"/>
          <w:marRight w:val="0"/>
          <w:marTop w:val="0"/>
          <w:marBottom w:val="0"/>
          <w:divBdr>
            <w:top w:val="none" w:sz="0" w:space="0" w:color="auto"/>
            <w:left w:val="none" w:sz="0" w:space="0" w:color="auto"/>
            <w:bottom w:val="none" w:sz="0" w:space="0" w:color="auto"/>
            <w:right w:val="none" w:sz="0" w:space="0" w:color="auto"/>
          </w:divBdr>
        </w:div>
        <w:div w:id="1613785792">
          <w:marLeft w:val="0"/>
          <w:marRight w:val="0"/>
          <w:marTop w:val="0"/>
          <w:marBottom w:val="0"/>
          <w:divBdr>
            <w:top w:val="none" w:sz="0" w:space="0" w:color="auto"/>
            <w:left w:val="none" w:sz="0" w:space="0" w:color="auto"/>
            <w:bottom w:val="none" w:sz="0" w:space="0" w:color="auto"/>
            <w:right w:val="none" w:sz="0" w:space="0" w:color="auto"/>
          </w:divBdr>
        </w:div>
        <w:div w:id="1838691416">
          <w:marLeft w:val="0"/>
          <w:marRight w:val="0"/>
          <w:marTop w:val="0"/>
          <w:marBottom w:val="0"/>
          <w:divBdr>
            <w:top w:val="none" w:sz="0" w:space="0" w:color="auto"/>
            <w:left w:val="none" w:sz="0" w:space="0" w:color="auto"/>
            <w:bottom w:val="none" w:sz="0" w:space="0" w:color="auto"/>
            <w:right w:val="none" w:sz="0" w:space="0" w:color="auto"/>
          </w:divBdr>
        </w:div>
        <w:div w:id="624704299">
          <w:marLeft w:val="0"/>
          <w:marRight w:val="0"/>
          <w:marTop w:val="0"/>
          <w:marBottom w:val="0"/>
          <w:divBdr>
            <w:top w:val="none" w:sz="0" w:space="0" w:color="auto"/>
            <w:left w:val="none" w:sz="0" w:space="0" w:color="auto"/>
            <w:bottom w:val="none" w:sz="0" w:space="0" w:color="auto"/>
            <w:right w:val="none" w:sz="0" w:space="0" w:color="auto"/>
          </w:divBdr>
        </w:div>
        <w:div w:id="96101210">
          <w:marLeft w:val="0"/>
          <w:marRight w:val="0"/>
          <w:marTop w:val="0"/>
          <w:marBottom w:val="0"/>
          <w:divBdr>
            <w:top w:val="none" w:sz="0" w:space="0" w:color="auto"/>
            <w:left w:val="none" w:sz="0" w:space="0" w:color="auto"/>
            <w:bottom w:val="none" w:sz="0" w:space="0" w:color="auto"/>
            <w:right w:val="none" w:sz="0" w:space="0" w:color="auto"/>
          </w:divBdr>
        </w:div>
        <w:div w:id="140116925">
          <w:marLeft w:val="0"/>
          <w:marRight w:val="0"/>
          <w:marTop w:val="0"/>
          <w:marBottom w:val="0"/>
          <w:divBdr>
            <w:top w:val="none" w:sz="0" w:space="0" w:color="auto"/>
            <w:left w:val="none" w:sz="0" w:space="0" w:color="auto"/>
            <w:bottom w:val="none" w:sz="0" w:space="0" w:color="auto"/>
            <w:right w:val="none" w:sz="0" w:space="0" w:color="auto"/>
          </w:divBdr>
        </w:div>
        <w:div w:id="1993217801">
          <w:marLeft w:val="0"/>
          <w:marRight w:val="0"/>
          <w:marTop w:val="0"/>
          <w:marBottom w:val="0"/>
          <w:divBdr>
            <w:top w:val="none" w:sz="0" w:space="0" w:color="auto"/>
            <w:left w:val="none" w:sz="0" w:space="0" w:color="auto"/>
            <w:bottom w:val="none" w:sz="0" w:space="0" w:color="auto"/>
            <w:right w:val="none" w:sz="0" w:space="0" w:color="auto"/>
          </w:divBdr>
        </w:div>
        <w:div w:id="1211763661">
          <w:marLeft w:val="0"/>
          <w:marRight w:val="0"/>
          <w:marTop w:val="0"/>
          <w:marBottom w:val="0"/>
          <w:divBdr>
            <w:top w:val="none" w:sz="0" w:space="0" w:color="auto"/>
            <w:left w:val="none" w:sz="0" w:space="0" w:color="auto"/>
            <w:bottom w:val="none" w:sz="0" w:space="0" w:color="auto"/>
            <w:right w:val="none" w:sz="0" w:space="0" w:color="auto"/>
          </w:divBdr>
        </w:div>
        <w:div w:id="1355500005">
          <w:marLeft w:val="0"/>
          <w:marRight w:val="0"/>
          <w:marTop w:val="0"/>
          <w:marBottom w:val="0"/>
          <w:divBdr>
            <w:top w:val="none" w:sz="0" w:space="0" w:color="auto"/>
            <w:left w:val="none" w:sz="0" w:space="0" w:color="auto"/>
            <w:bottom w:val="none" w:sz="0" w:space="0" w:color="auto"/>
            <w:right w:val="none" w:sz="0" w:space="0" w:color="auto"/>
          </w:divBdr>
        </w:div>
        <w:div w:id="1693870832">
          <w:marLeft w:val="0"/>
          <w:marRight w:val="0"/>
          <w:marTop w:val="0"/>
          <w:marBottom w:val="0"/>
          <w:divBdr>
            <w:top w:val="none" w:sz="0" w:space="0" w:color="auto"/>
            <w:left w:val="none" w:sz="0" w:space="0" w:color="auto"/>
            <w:bottom w:val="none" w:sz="0" w:space="0" w:color="auto"/>
            <w:right w:val="none" w:sz="0" w:space="0" w:color="auto"/>
          </w:divBdr>
        </w:div>
        <w:div w:id="512651716">
          <w:marLeft w:val="0"/>
          <w:marRight w:val="0"/>
          <w:marTop w:val="0"/>
          <w:marBottom w:val="0"/>
          <w:divBdr>
            <w:top w:val="none" w:sz="0" w:space="0" w:color="auto"/>
            <w:left w:val="none" w:sz="0" w:space="0" w:color="auto"/>
            <w:bottom w:val="none" w:sz="0" w:space="0" w:color="auto"/>
            <w:right w:val="none" w:sz="0" w:space="0" w:color="auto"/>
          </w:divBdr>
        </w:div>
        <w:div w:id="545803082">
          <w:marLeft w:val="0"/>
          <w:marRight w:val="0"/>
          <w:marTop w:val="0"/>
          <w:marBottom w:val="0"/>
          <w:divBdr>
            <w:top w:val="none" w:sz="0" w:space="0" w:color="auto"/>
            <w:left w:val="none" w:sz="0" w:space="0" w:color="auto"/>
            <w:bottom w:val="none" w:sz="0" w:space="0" w:color="auto"/>
            <w:right w:val="none" w:sz="0" w:space="0" w:color="auto"/>
          </w:divBdr>
        </w:div>
        <w:div w:id="1872258018">
          <w:marLeft w:val="0"/>
          <w:marRight w:val="0"/>
          <w:marTop w:val="0"/>
          <w:marBottom w:val="0"/>
          <w:divBdr>
            <w:top w:val="none" w:sz="0" w:space="0" w:color="auto"/>
            <w:left w:val="none" w:sz="0" w:space="0" w:color="auto"/>
            <w:bottom w:val="none" w:sz="0" w:space="0" w:color="auto"/>
            <w:right w:val="none" w:sz="0" w:space="0" w:color="auto"/>
          </w:divBdr>
        </w:div>
        <w:div w:id="156963711">
          <w:marLeft w:val="0"/>
          <w:marRight w:val="0"/>
          <w:marTop w:val="0"/>
          <w:marBottom w:val="0"/>
          <w:divBdr>
            <w:top w:val="none" w:sz="0" w:space="0" w:color="auto"/>
            <w:left w:val="none" w:sz="0" w:space="0" w:color="auto"/>
            <w:bottom w:val="none" w:sz="0" w:space="0" w:color="auto"/>
            <w:right w:val="none" w:sz="0" w:space="0" w:color="auto"/>
          </w:divBdr>
        </w:div>
        <w:div w:id="1999069145">
          <w:marLeft w:val="0"/>
          <w:marRight w:val="0"/>
          <w:marTop w:val="0"/>
          <w:marBottom w:val="0"/>
          <w:divBdr>
            <w:top w:val="none" w:sz="0" w:space="0" w:color="auto"/>
            <w:left w:val="none" w:sz="0" w:space="0" w:color="auto"/>
            <w:bottom w:val="none" w:sz="0" w:space="0" w:color="auto"/>
            <w:right w:val="none" w:sz="0" w:space="0" w:color="auto"/>
          </w:divBdr>
        </w:div>
        <w:div w:id="1006860866">
          <w:marLeft w:val="0"/>
          <w:marRight w:val="0"/>
          <w:marTop w:val="0"/>
          <w:marBottom w:val="0"/>
          <w:divBdr>
            <w:top w:val="none" w:sz="0" w:space="0" w:color="auto"/>
            <w:left w:val="none" w:sz="0" w:space="0" w:color="auto"/>
            <w:bottom w:val="none" w:sz="0" w:space="0" w:color="auto"/>
            <w:right w:val="none" w:sz="0" w:space="0" w:color="auto"/>
          </w:divBdr>
        </w:div>
        <w:div w:id="1899901454">
          <w:marLeft w:val="0"/>
          <w:marRight w:val="0"/>
          <w:marTop w:val="0"/>
          <w:marBottom w:val="0"/>
          <w:divBdr>
            <w:top w:val="none" w:sz="0" w:space="0" w:color="auto"/>
            <w:left w:val="none" w:sz="0" w:space="0" w:color="auto"/>
            <w:bottom w:val="none" w:sz="0" w:space="0" w:color="auto"/>
            <w:right w:val="none" w:sz="0" w:space="0" w:color="auto"/>
          </w:divBdr>
        </w:div>
        <w:div w:id="1723287666">
          <w:marLeft w:val="0"/>
          <w:marRight w:val="0"/>
          <w:marTop w:val="0"/>
          <w:marBottom w:val="0"/>
          <w:divBdr>
            <w:top w:val="none" w:sz="0" w:space="0" w:color="auto"/>
            <w:left w:val="none" w:sz="0" w:space="0" w:color="auto"/>
            <w:bottom w:val="none" w:sz="0" w:space="0" w:color="auto"/>
            <w:right w:val="none" w:sz="0" w:space="0" w:color="auto"/>
          </w:divBdr>
        </w:div>
        <w:div w:id="1346782365">
          <w:marLeft w:val="0"/>
          <w:marRight w:val="0"/>
          <w:marTop w:val="0"/>
          <w:marBottom w:val="0"/>
          <w:divBdr>
            <w:top w:val="none" w:sz="0" w:space="0" w:color="auto"/>
            <w:left w:val="none" w:sz="0" w:space="0" w:color="auto"/>
            <w:bottom w:val="none" w:sz="0" w:space="0" w:color="auto"/>
            <w:right w:val="none" w:sz="0" w:space="0" w:color="auto"/>
          </w:divBdr>
        </w:div>
        <w:div w:id="1611089853">
          <w:marLeft w:val="0"/>
          <w:marRight w:val="0"/>
          <w:marTop w:val="0"/>
          <w:marBottom w:val="0"/>
          <w:divBdr>
            <w:top w:val="none" w:sz="0" w:space="0" w:color="auto"/>
            <w:left w:val="none" w:sz="0" w:space="0" w:color="auto"/>
            <w:bottom w:val="none" w:sz="0" w:space="0" w:color="auto"/>
            <w:right w:val="none" w:sz="0" w:space="0" w:color="auto"/>
          </w:divBdr>
        </w:div>
        <w:div w:id="1156610748">
          <w:marLeft w:val="0"/>
          <w:marRight w:val="0"/>
          <w:marTop w:val="0"/>
          <w:marBottom w:val="0"/>
          <w:divBdr>
            <w:top w:val="none" w:sz="0" w:space="0" w:color="auto"/>
            <w:left w:val="none" w:sz="0" w:space="0" w:color="auto"/>
            <w:bottom w:val="none" w:sz="0" w:space="0" w:color="auto"/>
            <w:right w:val="none" w:sz="0" w:space="0" w:color="auto"/>
          </w:divBdr>
        </w:div>
        <w:div w:id="995186196">
          <w:marLeft w:val="0"/>
          <w:marRight w:val="0"/>
          <w:marTop w:val="0"/>
          <w:marBottom w:val="0"/>
          <w:divBdr>
            <w:top w:val="none" w:sz="0" w:space="0" w:color="auto"/>
            <w:left w:val="none" w:sz="0" w:space="0" w:color="auto"/>
            <w:bottom w:val="none" w:sz="0" w:space="0" w:color="auto"/>
            <w:right w:val="none" w:sz="0" w:space="0" w:color="auto"/>
          </w:divBdr>
        </w:div>
        <w:div w:id="1662584362">
          <w:marLeft w:val="0"/>
          <w:marRight w:val="0"/>
          <w:marTop w:val="0"/>
          <w:marBottom w:val="0"/>
          <w:divBdr>
            <w:top w:val="none" w:sz="0" w:space="0" w:color="auto"/>
            <w:left w:val="none" w:sz="0" w:space="0" w:color="auto"/>
            <w:bottom w:val="none" w:sz="0" w:space="0" w:color="auto"/>
            <w:right w:val="none" w:sz="0" w:space="0" w:color="auto"/>
          </w:divBdr>
        </w:div>
        <w:div w:id="2072999400">
          <w:marLeft w:val="0"/>
          <w:marRight w:val="0"/>
          <w:marTop w:val="0"/>
          <w:marBottom w:val="0"/>
          <w:divBdr>
            <w:top w:val="none" w:sz="0" w:space="0" w:color="auto"/>
            <w:left w:val="none" w:sz="0" w:space="0" w:color="auto"/>
            <w:bottom w:val="none" w:sz="0" w:space="0" w:color="auto"/>
            <w:right w:val="none" w:sz="0" w:space="0" w:color="auto"/>
          </w:divBdr>
        </w:div>
        <w:div w:id="1847164163">
          <w:marLeft w:val="0"/>
          <w:marRight w:val="0"/>
          <w:marTop w:val="0"/>
          <w:marBottom w:val="0"/>
          <w:divBdr>
            <w:top w:val="none" w:sz="0" w:space="0" w:color="auto"/>
            <w:left w:val="none" w:sz="0" w:space="0" w:color="auto"/>
            <w:bottom w:val="none" w:sz="0" w:space="0" w:color="auto"/>
            <w:right w:val="none" w:sz="0" w:space="0" w:color="auto"/>
          </w:divBdr>
        </w:div>
      </w:divsChild>
    </w:div>
    <w:div w:id="340861838">
      <w:bodyDiv w:val="1"/>
      <w:marLeft w:val="0"/>
      <w:marRight w:val="0"/>
      <w:marTop w:val="0"/>
      <w:marBottom w:val="0"/>
      <w:divBdr>
        <w:top w:val="none" w:sz="0" w:space="0" w:color="auto"/>
        <w:left w:val="none" w:sz="0" w:space="0" w:color="auto"/>
        <w:bottom w:val="none" w:sz="0" w:space="0" w:color="auto"/>
        <w:right w:val="none" w:sz="0" w:space="0" w:color="auto"/>
      </w:divBdr>
    </w:div>
    <w:div w:id="153573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ncave_function"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8D2D9-0D38-EF4E-BB77-78B8AAF10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15206</Words>
  <Characters>86678</Characters>
  <Application>Microsoft Macintosh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Thompson</dc:creator>
  <cp:keywords/>
  <dc:description/>
  <cp:lastModifiedBy>Microsoft Office User</cp:lastModifiedBy>
  <cp:revision>5</cp:revision>
  <dcterms:created xsi:type="dcterms:W3CDTF">2018-10-22T17:00:00Z</dcterms:created>
  <dcterms:modified xsi:type="dcterms:W3CDTF">2018-10-22T18:04:00Z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http://www.zotero.org/styles/evolution</vt:lpwstr>
  </property>
  <property fmtid="{D5CDD505-2E9C-101B-9397-08002B2CF9AE}" pid="9" name="Mendeley Recent Style Name 3_1">
    <vt:lpwstr>Evolution</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Unique User Id_1">
    <vt:lpwstr>99287380-9cfd-32cd-8d10-97f7075a71f3</vt:lpwstr>
  </property>
  <property fmtid="{D5CDD505-2E9C-101B-9397-08002B2CF9AE}" pid="24" name="Mendeley Citation Style_1">
    <vt:lpwstr>http://www.zotero.org/styles/evolution</vt:lpwstr>
  </property>
</Properties>
</file>