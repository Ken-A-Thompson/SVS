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4D7B02" w14:textId="4A7D9AFB" w:rsidR="008B7E96" w:rsidRDefault="00530EAA" w:rsidP="0081004F">
      <w:pPr>
        <w:widowControl w:val="0"/>
        <w:suppressAutoHyphens/>
        <w:autoSpaceDE w:val="0"/>
        <w:autoSpaceDN w:val="0"/>
        <w:adjustRightInd w:val="0"/>
        <w:textAlignment w:val="center"/>
        <w:rPr>
          <w:rFonts w:ascii="ArialMT" w:hAnsi="ArialMT" w:cs="ArialMT"/>
          <w:color w:val="000000"/>
          <w:sz w:val="20"/>
          <w:szCs w:val="20"/>
        </w:rPr>
      </w:pPr>
      <w:r w:rsidRPr="00530EAA">
        <w:rPr>
          <w:rFonts w:ascii="ArialMT" w:hAnsi="ArialMT" w:cs="ArialMT"/>
          <w:color w:val="000000"/>
          <w:sz w:val="20"/>
          <w:szCs w:val="20"/>
          <w:highlight w:val="yellow"/>
        </w:rPr>
        <w:t>DATE</w:t>
      </w:r>
    </w:p>
    <w:p w14:paraId="4D3B56B0" w14:textId="36D65953" w:rsidR="003541A7" w:rsidRDefault="003541A7" w:rsidP="0081004F">
      <w:pPr>
        <w:widowControl w:val="0"/>
        <w:suppressAutoHyphens/>
        <w:autoSpaceDE w:val="0"/>
        <w:autoSpaceDN w:val="0"/>
        <w:adjustRightInd w:val="0"/>
        <w:textAlignment w:val="center"/>
        <w:rPr>
          <w:rFonts w:ascii="ArialMT" w:hAnsi="ArialMT" w:cs="ArialMT"/>
          <w:color w:val="000000"/>
          <w:sz w:val="20"/>
          <w:szCs w:val="20"/>
        </w:rPr>
      </w:pPr>
    </w:p>
    <w:p w14:paraId="582D9CBE" w14:textId="77777777" w:rsidR="0081004F" w:rsidRPr="00B4087E" w:rsidRDefault="0081004F" w:rsidP="0081004F">
      <w:pPr>
        <w:widowControl w:val="0"/>
        <w:suppressAutoHyphens/>
        <w:autoSpaceDE w:val="0"/>
        <w:autoSpaceDN w:val="0"/>
        <w:adjustRightInd w:val="0"/>
        <w:textAlignment w:val="center"/>
        <w:rPr>
          <w:rFonts w:ascii="ArialMT" w:hAnsi="ArialMT" w:cs="ArialMT"/>
          <w:color w:val="000000"/>
          <w:sz w:val="20"/>
          <w:szCs w:val="20"/>
        </w:rPr>
      </w:pPr>
    </w:p>
    <w:p w14:paraId="5C3937C9" w14:textId="64342835" w:rsidR="00C7234D" w:rsidRPr="00B4087E" w:rsidRDefault="00E86F4C" w:rsidP="0081004F">
      <w:pPr>
        <w:widowControl w:val="0"/>
        <w:suppressAutoHyphens/>
        <w:autoSpaceDE w:val="0"/>
        <w:autoSpaceDN w:val="0"/>
        <w:adjustRightInd w:val="0"/>
        <w:textAlignment w:val="center"/>
        <w:rPr>
          <w:rFonts w:ascii="ArialMT" w:hAnsi="ArialMT" w:cs="ArialMT"/>
          <w:color w:val="000000"/>
          <w:sz w:val="20"/>
          <w:szCs w:val="20"/>
        </w:rPr>
      </w:pPr>
      <w:r>
        <w:rPr>
          <w:rFonts w:ascii="ArialMT" w:hAnsi="ArialMT" w:cs="ArialMT"/>
          <w:color w:val="000000"/>
          <w:sz w:val="20"/>
          <w:szCs w:val="20"/>
        </w:rPr>
        <w:t xml:space="preserve">Dr. </w:t>
      </w:r>
      <w:r w:rsidR="008B7E96">
        <w:rPr>
          <w:rFonts w:ascii="ArialMT" w:hAnsi="ArialMT" w:cs="ArialMT"/>
          <w:color w:val="000000"/>
          <w:sz w:val="20"/>
          <w:szCs w:val="20"/>
        </w:rPr>
        <w:t>Jon Slate</w:t>
      </w:r>
    </w:p>
    <w:p w14:paraId="1A1E088B" w14:textId="135496AE" w:rsidR="00C7234D" w:rsidRPr="00E86F4C" w:rsidRDefault="00E86F4C" w:rsidP="0081004F">
      <w:pPr>
        <w:widowControl w:val="0"/>
        <w:suppressAutoHyphens/>
        <w:autoSpaceDE w:val="0"/>
        <w:autoSpaceDN w:val="0"/>
        <w:adjustRightInd w:val="0"/>
        <w:textAlignment w:val="center"/>
        <w:rPr>
          <w:rFonts w:ascii="ArialMT" w:hAnsi="ArialMT" w:cs="ArialMT"/>
          <w:i/>
          <w:color w:val="000000"/>
          <w:sz w:val="20"/>
          <w:szCs w:val="20"/>
        </w:rPr>
      </w:pPr>
      <w:r>
        <w:rPr>
          <w:rFonts w:ascii="ArialMT" w:hAnsi="ArialMT" w:cs="ArialMT"/>
          <w:color w:val="000000"/>
          <w:sz w:val="20"/>
          <w:szCs w:val="20"/>
        </w:rPr>
        <w:t xml:space="preserve">Editor, </w:t>
      </w:r>
      <w:r w:rsidR="008B7E96">
        <w:rPr>
          <w:rFonts w:ascii="ArialMT" w:hAnsi="ArialMT" w:cs="ArialMT"/>
          <w:i/>
          <w:color w:val="000000"/>
          <w:sz w:val="20"/>
          <w:szCs w:val="20"/>
        </w:rPr>
        <w:t>Evolution Letters</w:t>
      </w:r>
    </w:p>
    <w:p w14:paraId="15709A6F" w14:textId="139DB917" w:rsidR="00C7234D" w:rsidRDefault="00C7234D" w:rsidP="0081004F">
      <w:pPr>
        <w:widowControl w:val="0"/>
        <w:suppressAutoHyphens/>
        <w:autoSpaceDE w:val="0"/>
        <w:autoSpaceDN w:val="0"/>
        <w:adjustRightInd w:val="0"/>
        <w:textAlignment w:val="center"/>
        <w:rPr>
          <w:rFonts w:ascii="ArialMT" w:hAnsi="ArialMT" w:cs="ArialMT"/>
          <w:color w:val="000000"/>
          <w:sz w:val="20"/>
          <w:szCs w:val="20"/>
        </w:rPr>
      </w:pPr>
    </w:p>
    <w:p w14:paraId="24D2676C" w14:textId="77777777" w:rsidR="0081004F" w:rsidRPr="00B4087E" w:rsidRDefault="0081004F" w:rsidP="0081004F">
      <w:pPr>
        <w:widowControl w:val="0"/>
        <w:suppressAutoHyphens/>
        <w:autoSpaceDE w:val="0"/>
        <w:autoSpaceDN w:val="0"/>
        <w:adjustRightInd w:val="0"/>
        <w:textAlignment w:val="center"/>
        <w:rPr>
          <w:rFonts w:ascii="ArialMT" w:hAnsi="ArialMT" w:cs="ArialMT"/>
          <w:color w:val="000000"/>
          <w:sz w:val="20"/>
          <w:szCs w:val="20"/>
        </w:rPr>
      </w:pPr>
    </w:p>
    <w:p w14:paraId="2ECE1B27" w14:textId="6FCBD5A2" w:rsidR="00C7234D" w:rsidRDefault="00C7234D" w:rsidP="0081004F">
      <w:pPr>
        <w:widowControl w:val="0"/>
        <w:suppressAutoHyphens/>
        <w:autoSpaceDE w:val="0"/>
        <w:autoSpaceDN w:val="0"/>
        <w:adjustRightInd w:val="0"/>
        <w:textAlignment w:val="center"/>
        <w:rPr>
          <w:rFonts w:ascii="ArialMT" w:hAnsi="ArialMT" w:cs="ArialMT"/>
          <w:color w:val="000000"/>
          <w:sz w:val="20"/>
          <w:szCs w:val="20"/>
        </w:rPr>
      </w:pPr>
      <w:r w:rsidRPr="00B4087E">
        <w:rPr>
          <w:rFonts w:ascii="ArialMT" w:hAnsi="ArialMT" w:cs="ArialMT"/>
          <w:color w:val="000000"/>
          <w:sz w:val="20"/>
          <w:szCs w:val="20"/>
        </w:rPr>
        <w:t xml:space="preserve">Dear </w:t>
      </w:r>
      <w:r w:rsidR="00E86F4C">
        <w:rPr>
          <w:rFonts w:ascii="ArialMT" w:hAnsi="ArialMT" w:cs="ArialMT"/>
          <w:color w:val="000000"/>
          <w:sz w:val="20"/>
          <w:szCs w:val="20"/>
        </w:rPr>
        <w:t xml:space="preserve">Dr. </w:t>
      </w:r>
      <w:r w:rsidR="008B7E96">
        <w:rPr>
          <w:rFonts w:ascii="ArialMT" w:hAnsi="ArialMT" w:cs="ArialMT"/>
          <w:color w:val="000000"/>
          <w:sz w:val="20"/>
          <w:szCs w:val="20"/>
        </w:rPr>
        <w:t>Slate</w:t>
      </w:r>
      <w:r w:rsidRPr="00B4087E">
        <w:rPr>
          <w:rFonts w:ascii="ArialMT" w:hAnsi="ArialMT" w:cs="ArialMT"/>
          <w:color w:val="000000"/>
          <w:sz w:val="20"/>
          <w:szCs w:val="20"/>
        </w:rPr>
        <w:t>,</w:t>
      </w:r>
    </w:p>
    <w:p w14:paraId="79CF910C" w14:textId="77777777" w:rsidR="00B376AE" w:rsidRDefault="00B376AE" w:rsidP="0081004F">
      <w:pPr>
        <w:widowControl w:val="0"/>
        <w:suppressAutoHyphens/>
        <w:autoSpaceDE w:val="0"/>
        <w:autoSpaceDN w:val="0"/>
        <w:adjustRightInd w:val="0"/>
        <w:textAlignment w:val="center"/>
        <w:rPr>
          <w:rFonts w:ascii="ArialMT" w:hAnsi="ArialMT" w:cs="ArialMT"/>
          <w:color w:val="000000"/>
          <w:sz w:val="20"/>
          <w:szCs w:val="20"/>
        </w:rPr>
      </w:pPr>
    </w:p>
    <w:p w14:paraId="2AFC7A76" w14:textId="77777777" w:rsidR="00B376AE" w:rsidRPr="00B4087E" w:rsidRDefault="00B376AE" w:rsidP="0081004F">
      <w:pPr>
        <w:widowControl w:val="0"/>
        <w:suppressAutoHyphens/>
        <w:autoSpaceDE w:val="0"/>
        <w:autoSpaceDN w:val="0"/>
        <w:adjustRightInd w:val="0"/>
        <w:textAlignment w:val="center"/>
        <w:rPr>
          <w:rFonts w:ascii="ArialMT" w:hAnsi="ArialMT" w:cs="ArialMT"/>
          <w:color w:val="000000"/>
          <w:sz w:val="20"/>
          <w:szCs w:val="20"/>
        </w:rPr>
      </w:pPr>
    </w:p>
    <w:p w14:paraId="41433C69" w14:textId="1E14361C" w:rsidR="00B376AE" w:rsidRDefault="00E86F4C" w:rsidP="0081004F">
      <w:pPr>
        <w:widowControl w:val="0"/>
        <w:suppressAutoHyphens/>
        <w:autoSpaceDE w:val="0"/>
        <w:autoSpaceDN w:val="0"/>
        <w:adjustRightInd w:val="0"/>
        <w:textAlignment w:val="center"/>
        <w:rPr>
          <w:rFonts w:ascii="ArialMT" w:hAnsi="ArialMT" w:cs="ArialMT"/>
          <w:color w:val="000000"/>
          <w:sz w:val="20"/>
          <w:szCs w:val="20"/>
        </w:rPr>
      </w:pPr>
      <w:r>
        <w:rPr>
          <w:rFonts w:ascii="ArialMT" w:hAnsi="ArialMT" w:cs="ArialMT"/>
          <w:color w:val="000000"/>
          <w:sz w:val="20"/>
          <w:szCs w:val="20"/>
        </w:rPr>
        <w:t>Please find enclosed the manuscript entitled, “</w:t>
      </w:r>
      <w:r w:rsidR="00325102" w:rsidRPr="00325102">
        <w:rPr>
          <w:rFonts w:ascii="ArialMT" w:hAnsi="ArialMT" w:cs="ArialMT"/>
          <w:b/>
          <w:color w:val="000000"/>
          <w:sz w:val="20"/>
          <w:szCs w:val="20"/>
        </w:rPr>
        <w:t>Patterns of speciation and parallel genetic evolution under adaptation from standing variation</w:t>
      </w:r>
      <w:r>
        <w:rPr>
          <w:rFonts w:ascii="ArialMT" w:hAnsi="ArialMT" w:cs="ArialMT"/>
          <w:color w:val="000000"/>
          <w:sz w:val="20"/>
          <w:szCs w:val="20"/>
        </w:rPr>
        <w:t xml:space="preserve">”, to be considered for publication in </w:t>
      </w:r>
      <w:r w:rsidR="00C31CE5">
        <w:rPr>
          <w:rFonts w:ascii="ArialMT" w:hAnsi="ArialMT" w:cs="ArialMT"/>
          <w:i/>
          <w:color w:val="000000"/>
          <w:sz w:val="20"/>
          <w:szCs w:val="20"/>
        </w:rPr>
        <w:t>Evolution Letters</w:t>
      </w:r>
      <w:r>
        <w:rPr>
          <w:rFonts w:ascii="ArialMT" w:hAnsi="ArialMT" w:cs="ArialMT"/>
          <w:i/>
          <w:color w:val="000000"/>
          <w:sz w:val="20"/>
          <w:szCs w:val="20"/>
        </w:rPr>
        <w:t xml:space="preserve"> </w:t>
      </w:r>
      <w:r w:rsidR="00C31CE5">
        <w:rPr>
          <w:rFonts w:ascii="ArialMT" w:hAnsi="ArialMT" w:cs="ArialMT"/>
          <w:color w:val="000000"/>
          <w:sz w:val="20"/>
          <w:szCs w:val="20"/>
        </w:rPr>
        <w:t>as a Letter</w:t>
      </w:r>
      <w:r>
        <w:rPr>
          <w:rFonts w:ascii="ArialMT" w:hAnsi="ArialMT" w:cs="ArialMT"/>
          <w:color w:val="000000"/>
          <w:sz w:val="20"/>
          <w:szCs w:val="20"/>
        </w:rPr>
        <w:t xml:space="preserve">. In this manuscript, we </w:t>
      </w:r>
      <w:r w:rsidR="00325102">
        <w:rPr>
          <w:rFonts w:ascii="ArialMT" w:hAnsi="ArialMT" w:cs="ArialMT"/>
          <w:color w:val="000000"/>
          <w:sz w:val="20"/>
          <w:szCs w:val="20"/>
        </w:rPr>
        <w:t xml:space="preserve">present a theoretical investigation into the </w:t>
      </w:r>
      <w:r w:rsidR="00FF4DC3">
        <w:rPr>
          <w:rFonts w:ascii="ArialMT" w:hAnsi="ArialMT" w:cs="ArialMT"/>
          <w:color w:val="000000"/>
          <w:sz w:val="20"/>
          <w:szCs w:val="20"/>
        </w:rPr>
        <w:t xml:space="preserve">conditions under </w:t>
      </w:r>
      <w:r w:rsidR="00352DDA">
        <w:rPr>
          <w:rFonts w:ascii="ArialMT" w:hAnsi="ArialMT" w:cs="ArialMT"/>
          <w:color w:val="000000"/>
          <w:sz w:val="20"/>
          <w:szCs w:val="20"/>
        </w:rPr>
        <w:t xml:space="preserve">which two allopatric populations undergo parallel genetic evolution </w:t>
      </w:r>
      <w:r w:rsidR="00B376AE">
        <w:rPr>
          <w:rFonts w:ascii="ArialMT" w:hAnsi="ArialMT" w:cs="ArialMT"/>
          <w:color w:val="000000"/>
          <w:sz w:val="20"/>
          <w:szCs w:val="20"/>
        </w:rPr>
        <w:t>from shared ancestral standing variation and the associated implications for</w:t>
      </w:r>
      <w:r w:rsidR="00D766A3">
        <w:rPr>
          <w:rFonts w:ascii="ArialMT" w:hAnsi="ArialMT" w:cs="ArialMT"/>
          <w:color w:val="000000"/>
          <w:sz w:val="20"/>
          <w:szCs w:val="20"/>
        </w:rPr>
        <w:t xml:space="preserve"> progress toward</w:t>
      </w:r>
      <w:r w:rsidR="00B376AE">
        <w:rPr>
          <w:rFonts w:ascii="ArialMT" w:hAnsi="ArialMT" w:cs="ArialMT"/>
          <w:color w:val="000000"/>
          <w:sz w:val="20"/>
          <w:szCs w:val="20"/>
        </w:rPr>
        <w:t xml:space="preserve"> speciation.</w:t>
      </w:r>
    </w:p>
    <w:p w14:paraId="428DC35C" w14:textId="4B715DB6" w:rsidR="00E86F4C" w:rsidRDefault="00B376AE" w:rsidP="0081004F">
      <w:pPr>
        <w:widowControl w:val="0"/>
        <w:suppressAutoHyphens/>
        <w:autoSpaceDE w:val="0"/>
        <w:autoSpaceDN w:val="0"/>
        <w:adjustRightInd w:val="0"/>
        <w:textAlignment w:val="center"/>
        <w:rPr>
          <w:rFonts w:ascii="ArialMT" w:hAnsi="ArialMT" w:cs="ArialMT"/>
          <w:color w:val="000000"/>
          <w:sz w:val="20"/>
          <w:szCs w:val="20"/>
        </w:rPr>
      </w:pPr>
      <w:r>
        <w:rPr>
          <w:rFonts w:ascii="ArialMT" w:hAnsi="ArialMT" w:cs="ArialMT"/>
          <w:color w:val="000000"/>
          <w:sz w:val="20"/>
          <w:szCs w:val="20"/>
        </w:rPr>
        <w:t xml:space="preserve"> </w:t>
      </w:r>
    </w:p>
    <w:p w14:paraId="20871A7C" w14:textId="1B511F33" w:rsidR="00AC1149" w:rsidRDefault="00C31CE5" w:rsidP="0081004F">
      <w:pPr>
        <w:widowControl w:val="0"/>
        <w:suppressAutoHyphens/>
        <w:autoSpaceDE w:val="0"/>
        <w:autoSpaceDN w:val="0"/>
        <w:adjustRightInd w:val="0"/>
        <w:textAlignment w:val="center"/>
        <w:rPr>
          <w:rFonts w:ascii="ArialMT" w:hAnsi="ArialMT" w:cs="ArialMT"/>
          <w:color w:val="000000"/>
          <w:sz w:val="20"/>
          <w:szCs w:val="20"/>
        </w:rPr>
      </w:pPr>
      <w:r>
        <w:rPr>
          <w:rFonts w:ascii="ArialMT" w:hAnsi="ArialMT" w:cs="ArialMT"/>
          <w:color w:val="000000"/>
          <w:sz w:val="20"/>
          <w:szCs w:val="20"/>
        </w:rPr>
        <w:t xml:space="preserve">We believe that our article makes </w:t>
      </w:r>
      <w:r w:rsidR="00B376AE">
        <w:rPr>
          <w:rFonts w:ascii="ArialMT" w:hAnsi="ArialMT" w:cs="ArialMT"/>
          <w:color w:val="000000"/>
          <w:sz w:val="20"/>
          <w:szCs w:val="20"/>
        </w:rPr>
        <w:t>several</w:t>
      </w:r>
      <w:r>
        <w:rPr>
          <w:rFonts w:ascii="ArialMT" w:hAnsi="ArialMT" w:cs="ArialMT"/>
          <w:color w:val="000000"/>
          <w:sz w:val="20"/>
          <w:szCs w:val="20"/>
        </w:rPr>
        <w:t xml:space="preserve"> important contribution</w:t>
      </w:r>
      <w:r w:rsidR="006A7FF9">
        <w:rPr>
          <w:rFonts w:ascii="ArialMT" w:hAnsi="ArialMT" w:cs="ArialMT"/>
          <w:color w:val="000000"/>
          <w:sz w:val="20"/>
          <w:szCs w:val="20"/>
        </w:rPr>
        <w:t>s</w:t>
      </w:r>
      <w:r>
        <w:rPr>
          <w:rFonts w:ascii="ArialMT" w:hAnsi="ArialMT" w:cs="ArialMT"/>
          <w:color w:val="000000"/>
          <w:sz w:val="20"/>
          <w:szCs w:val="20"/>
        </w:rPr>
        <w:t xml:space="preserve"> toward understanding the genetics of (</w:t>
      </w:r>
      <w:proofErr w:type="spellStart"/>
      <w:r>
        <w:rPr>
          <w:rFonts w:ascii="ArialMT" w:hAnsi="ArialMT" w:cs="ArialMT"/>
          <w:color w:val="000000"/>
          <w:sz w:val="20"/>
          <w:szCs w:val="20"/>
        </w:rPr>
        <w:t>non)paralle</w:t>
      </w:r>
      <w:r w:rsidR="003541A7">
        <w:rPr>
          <w:rFonts w:ascii="ArialMT" w:hAnsi="ArialMT" w:cs="ArialMT"/>
          <w:color w:val="000000"/>
          <w:sz w:val="20"/>
          <w:szCs w:val="20"/>
        </w:rPr>
        <w:t>l</w:t>
      </w:r>
      <w:proofErr w:type="spellEnd"/>
      <w:r w:rsidR="003541A7">
        <w:rPr>
          <w:rFonts w:ascii="ArialMT" w:hAnsi="ArialMT" w:cs="ArialMT"/>
          <w:color w:val="000000"/>
          <w:sz w:val="20"/>
          <w:szCs w:val="20"/>
        </w:rPr>
        <w:t xml:space="preserve"> </w:t>
      </w:r>
      <w:r w:rsidR="006A7FF9">
        <w:rPr>
          <w:rFonts w:ascii="ArialMT" w:hAnsi="ArialMT" w:cs="ArialMT"/>
          <w:color w:val="000000"/>
          <w:sz w:val="20"/>
          <w:szCs w:val="20"/>
        </w:rPr>
        <w:t>evolution</w:t>
      </w:r>
      <w:r w:rsidR="002663A5">
        <w:rPr>
          <w:rFonts w:ascii="ArialMT" w:hAnsi="ArialMT" w:cs="ArialMT"/>
          <w:color w:val="000000"/>
          <w:sz w:val="20"/>
          <w:szCs w:val="20"/>
        </w:rPr>
        <w:t xml:space="preserve"> and</w:t>
      </w:r>
      <w:r w:rsidR="003541A7">
        <w:rPr>
          <w:rFonts w:ascii="ArialMT" w:hAnsi="ArialMT" w:cs="ArialMT"/>
          <w:color w:val="000000"/>
          <w:sz w:val="20"/>
          <w:szCs w:val="20"/>
        </w:rPr>
        <w:t xml:space="preserve"> speciation, and outline two of the main contributions below.</w:t>
      </w:r>
    </w:p>
    <w:p w14:paraId="4BC37233" w14:textId="77777777" w:rsidR="00AC1149" w:rsidRDefault="00AC1149" w:rsidP="0081004F">
      <w:pPr>
        <w:widowControl w:val="0"/>
        <w:suppressAutoHyphens/>
        <w:autoSpaceDE w:val="0"/>
        <w:autoSpaceDN w:val="0"/>
        <w:adjustRightInd w:val="0"/>
        <w:textAlignment w:val="center"/>
        <w:rPr>
          <w:rFonts w:ascii="ArialMT" w:hAnsi="ArialMT" w:cs="ArialMT"/>
          <w:color w:val="000000"/>
          <w:sz w:val="20"/>
          <w:szCs w:val="20"/>
        </w:rPr>
      </w:pPr>
    </w:p>
    <w:p w14:paraId="7E740872" w14:textId="20D1D61B" w:rsidR="00AC1149" w:rsidRDefault="004D5447" w:rsidP="003C5B3E">
      <w:pPr>
        <w:widowControl w:val="0"/>
        <w:suppressAutoHyphens/>
        <w:autoSpaceDE w:val="0"/>
        <w:autoSpaceDN w:val="0"/>
        <w:adjustRightInd w:val="0"/>
        <w:textAlignment w:val="center"/>
        <w:rPr>
          <w:rFonts w:ascii="ArialMT" w:hAnsi="ArialMT" w:cs="ArialMT"/>
          <w:color w:val="000000"/>
          <w:sz w:val="20"/>
          <w:szCs w:val="20"/>
        </w:rPr>
      </w:pPr>
      <w:r>
        <w:rPr>
          <w:rFonts w:ascii="ArialMT" w:hAnsi="ArialMT" w:cs="ArialMT"/>
          <w:color w:val="000000"/>
          <w:sz w:val="20"/>
          <w:szCs w:val="20"/>
        </w:rPr>
        <w:t>An active area of research in evolutionary biology is focused on determining the forces governing whether evolution occurs in parallel</w:t>
      </w:r>
      <w:r w:rsidR="002663A5">
        <w:rPr>
          <w:rFonts w:ascii="ArialMT" w:hAnsi="ArialMT" w:cs="ArialMT"/>
          <w:color w:val="000000"/>
          <w:sz w:val="20"/>
          <w:szCs w:val="20"/>
        </w:rPr>
        <w:t>—using the same or different alleles—</w:t>
      </w:r>
      <w:r>
        <w:rPr>
          <w:rFonts w:ascii="ArialMT" w:hAnsi="ArialMT" w:cs="ArialMT"/>
          <w:color w:val="000000"/>
          <w:sz w:val="20"/>
          <w:szCs w:val="20"/>
        </w:rPr>
        <w:t>among distinct lineages</w:t>
      </w:r>
      <w:r w:rsidR="00AC1149">
        <w:rPr>
          <w:rFonts w:ascii="ArialMT" w:hAnsi="ArialMT" w:cs="ArialMT"/>
          <w:color w:val="000000"/>
          <w:sz w:val="20"/>
          <w:szCs w:val="20"/>
        </w:rPr>
        <w:t xml:space="preserve">. </w:t>
      </w:r>
      <w:r w:rsidR="0067570D">
        <w:rPr>
          <w:rFonts w:ascii="ArialMT" w:hAnsi="ArialMT" w:cs="ArialMT"/>
          <w:color w:val="000000"/>
          <w:sz w:val="20"/>
          <w:szCs w:val="20"/>
        </w:rPr>
        <w:t>Empirical i</w:t>
      </w:r>
      <w:r w:rsidR="00AC1149">
        <w:rPr>
          <w:rFonts w:ascii="ArialMT" w:hAnsi="ArialMT" w:cs="ArialMT"/>
          <w:color w:val="000000"/>
          <w:sz w:val="20"/>
          <w:szCs w:val="20"/>
        </w:rPr>
        <w:t>nvestig</w:t>
      </w:r>
      <w:r w:rsidR="0067570D">
        <w:rPr>
          <w:rFonts w:ascii="ArialMT" w:hAnsi="ArialMT" w:cs="ArialMT"/>
          <w:color w:val="000000"/>
          <w:sz w:val="20"/>
          <w:szCs w:val="20"/>
        </w:rPr>
        <w:t xml:space="preserve">ation is underway in this field, but there are few theoretical studies </w:t>
      </w:r>
      <w:commentRangeStart w:id="0"/>
      <w:r w:rsidR="0067570D">
        <w:rPr>
          <w:rFonts w:ascii="ArialMT" w:hAnsi="ArialMT" w:cs="ArialMT"/>
          <w:color w:val="000000"/>
          <w:sz w:val="20"/>
          <w:szCs w:val="20"/>
        </w:rPr>
        <w:t xml:space="preserve">treating the question of whether the same alleles are likely to be </w:t>
      </w:r>
      <w:proofErr w:type="spellStart"/>
      <w:r w:rsidR="0067570D">
        <w:rPr>
          <w:rFonts w:ascii="ArialMT" w:hAnsi="ArialMT" w:cs="ArialMT"/>
          <w:color w:val="000000"/>
          <w:sz w:val="20"/>
          <w:szCs w:val="20"/>
        </w:rPr>
        <w:t>favoured</w:t>
      </w:r>
      <w:proofErr w:type="spellEnd"/>
      <w:r w:rsidR="0067570D">
        <w:rPr>
          <w:rFonts w:ascii="ArialMT" w:hAnsi="ArialMT" w:cs="ArialMT"/>
          <w:color w:val="000000"/>
          <w:sz w:val="20"/>
          <w:szCs w:val="20"/>
        </w:rPr>
        <w:t xml:space="preserve"> by selection in populations</w:t>
      </w:r>
      <w:r w:rsidR="00107C7D">
        <w:rPr>
          <w:rFonts w:ascii="ArialMT" w:hAnsi="ArialMT" w:cs="ArialMT"/>
          <w:color w:val="000000"/>
          <w:sz w:val="20"/>
          <w:szCs w:val="20"/>
        </w:rPr>
        <w:t xml:space="preserve"> that are</w:t>
      </w:r>
      <w:r w:rsidR="0067570D">
        <w:rPr>
          <w:rFonts w:ascii="ArialMT" w:hAnsi="ArialMT" w:cs="ArialMT"/>
          <w:color w:val="000000"/>
          <w:sz w:val="20"/>
          <w:szCs w:val="20"/>
        </w:rPr>
        <w:t xml:space="preserve"> </w:t>
      </w:r>
      <w:r w:rsidR="002E108D">
        <w:rPr>
          <w:rFonts w:ascii="ArialMT" w:hAnsi="ArialMT" w:cs="ArialMT"/>
          <w:color w:val="000000"/>
          <w:sz w:val="20"/>
          <w:szCs w:val="20"/>
        </w:rPr>
        <w:t>adapting to</w:t>
      </w:r>
      <w:r w:rsidR="0067570D">
        <w:rPr>
          <w:rFonts w:ascii="ArialMT" w:hAnsi="ArialMT" w:cs="ArialMT"/>
          <w:color w:val="000000"/>
          <w:sz w:val="20"/>
          <w:szCs w:val="20"/>
        </w:rPr>
        <w:t xml:space="preserve"> environments of varying similarity</w:t>
      </w:r>
      <w:commentRangeEnd w:id="0"/>
      <w:r w:rsidR="008A6886">
        <w:rPr>
          <w:rStyle w:val="CommentReference"/>
        </w:rPr>
        <w:commentReference w:id="0"/>
      </w:r>
      <w:r w:rsidR="0067570D">
        <w:rPr>
          <w:rFonts w:ascii="ArialMT" w:hAnsi="ArialMT" w:cs="ArialMT"/>
          <w:color w:val="000000"/>
          <w:sz w:val="20"/>
          <w:szCs w:val="20"/>
        </w:rPr>
        <w:t xml:space="preserve">. </w:t>
      </w:r>
      <w:r w:rsidR="00107C7D">
        <w:rPr>
          <w:rFonts w:ascii="ArialMT" w:hAnsi="ArialMT" w:cs="ArialMT"/>
          <w:color w:val="000000"/>
          <w:sz w:val="20"/>
          <w:szCs w:val="20"/>
        </w:rPr>
        <w:t>Accordingly, o</w:t>
      </w:r>
      <w:r w:rsidR="00AC1149">
        <w:rPr>
          <w:rFonts w:ascii="ArialMT" w:hAnsi="ArialMT" w:cs="ArialMT"/>
          <w:color w:val="000000"/>
          <w:sz w:val="20"/>
          <w:szCs w:val="20"/>
        </w:rPr>
        <w:t xml:space="preserve">ur results represent </w:t>
      </w:r>
      <w:r w:rsidR="0067570D">
        <w:rPr>
          <w:rFonts w:ascii="ArialMT" w:hAnsi="ArialMT" w:cs="ArialMT"/>
          <w:color w:val="000000"/>
          <w:sz w:val="20"/>
          <w:szCs w:val="20"/>
        </w:rPr>
        <w:t>some of the</w:t>
      </w:r>
      <w:r w:rsidR="00AC1149">
        <w:rPr>
          <w:rFonts w:ascii="ArialMT" w:hAnsi="ArialMT" w:cs="ArialMT"/>
          <w:color w:val="000000"/>
          <w:sz w:val="20"/>
          <w:szCs w:val="20"/>
        </w:rPr>
        <w:t xml:space="preserve"> first steps toward generating a predictive theory of parallel genetic evolution across environments</w:t>
      </w:r>
      <w:ins w:id="1" w:author="Microsoft Office User" w:date="2018-07-05T14:15:00Z">
        <w:r w:rsidR="00F107A9">
          <w:rPr>
            <w:rFonts w:ascii="ArialMT" w:hAnsi="ArialMT" w:cs="ArialMT"/>
            <w:color w:val="000000"/>
            <w:sz w:val="20"/>
            <w:szCs w:val="20"/>
          </w:rPr>
          <w:t xml:space="preserve">, </w:t>
        </w:r>
      </w:ins>
      <w:commentRangeStart w:id="2"/>
      <w:ins w:id="3" w:author="Microsoft Office User" w:date="2018-07-05T14:16:00Z">
        <w:r w:rsidR="00F107A9">
          <w:rPr>
            <w:rFonts w:ascii="ArialMT" w:hAnsi="ArialMT" w:cs="ArialMT"/>
            <w:color w:val="000000"/>
            <w:sz w:val="20"/>
            <w:szCs w:val="20"/>
          </w:rPr>
          <w:t>providing helpful guidance for future experiments</w:t>
        </w:r>
      </w:ins>
      <w:commentRangeEnd w:id="2"/>
      <w:ins w:id="4" w:author="Microsoft Office User" w:date="2018-07-05T14:29:00Z">
        <w:r w:rsidR="00E255CB">
          <w:rPr>
            <w:rStyle w:val="CommentReference"/>
          </w:rPr>
          <w:commentReference w:id="2"/>
        </w:r>
      </w:ins>
      <w:r w:rsidR="00AC1149">
        <w:rPr>
          <w:rFonts w:ascii="ArialMT" w:hAnsi="ArialMT" w:cs="ArialMT"/>
          <w:color w:val="000000"/>
          <w:sz w:val="20"/>
          <w:szCs w:val="20"/>
        </w:rPr>
        <w:t>.</w:t>
      </w:r>
      <w:r w:rsidR="006A7FF9">
        <w:rPr>
          <w:rFonts w:ascii="ArialMT" w:hAnsi="ArialMT" w:cs="ArialMT"/>
          <w:color w:val="000000"/>
          <w:sz w:val="20"/>
          <w:szCs w:val="20"/>
        </w:rPr>
        <w:t xml:space="preserve"> In particular we find that the degree of </w:t>
      </w:r>
      <w:commentRangeStart w:id="5"/>
      <w:r w:rsidR="006A7FF9">
        <w:rPr>
          <w:rFonts w:ascii="ArialMT" w:hAnsi="ArialMT" w:cs="ArialMT"/>
          <w:color w:val="000000"/>
          <w:sz w:val="20"/>
          <w:szCs w:val="20"/>
        </w:rPr>
        <w:t xml:space="preserve">parallel </w:t>
      </w:r>
      <w:r w:rsidR="00EB4F78">
        <w:rPr>
          <w:rFonts w:ascii="ArialMT" w:hAnsi="ArialMT" w:cs="ArialMT"/>
          <w:color w:val="000000"/>
          <w:sz w:val="20"/>
          <w:szCs w:val="20"/>
        </w:rPr>
        <w:t xml:space="preserve">genetic </w:t>
      </w:r>
      <w:r w:rsidR="006A7FF9">
        <w:rPr>
          <w:rFonts w:ascii="ArialMT" w:hAnsi="ArialMT" w:cs="ArialMT"/>
          <w:color w:val="000000"/>
          <w:sz w:val="20"/>
          <w:szCs w:val="20"/>
        </w:rPr>
        <w:t xml:space="preserve">evolution </w:t>
      </w:r>
      <w:commentRangeEnd w:id="5"/>
      <w:r w:rsidR="00E255CB">
        <w:rPr>
          <w:rStyle w:val="CommentReference"/>
        </w:rPr>
        <w:commentReference w:id="5"/>
      </w:r>
      <w:r w:rsidR="00851691">
        <w:rPr>
          <w:rFonts w:ascii="ArialMT" w:hAnsi="ArialMT" w:cs="ArialMT"/>
          <w:color w:val="000000"/>
          <w:sz w:val="20"/>
          <w:szCs w:val="20"/>
        </w:rPr>
        <w:t>decreases</w:t>
      </w:r>
      <w:r w:rsidR="006A7FF9">
        <w:rPr>
          <w:rFonts w:ascii="ArialMT" w:hAnsi="ArialMT" w:cs="ArialMT"/>
          <w:color w:val="000000"/>
          <w:sz w:val="20"/>
          <w:szCs w:val="20"/>
        </w:rPr>
        <w:t xml:space="preserve"> far</w:t>
      </w:r>
      <w:ins w:id="6" w:author="Microsoft Office User" w:date="2018-07-05T14:17:00Z">
        <w:r w:rsidR="003C5B3E">
          <w:rPr>
            <w:rFonts w:ascii="ArialMT" w:hAnsi="ArialMT" w:cs="ArialMT"/>
            <w:color w:val="000000"/>
            <w:sz w:val="20"/>
            <w:szCs w:val="20"/>
          </w:rPr>
          <w:t>-</w:t>
        </w:r>
      </w:ins>
      <w:del w:id="7" w:author="Microsoft Office User" w:date="2018-07-05T14:17:00Z">
        <w:r w:rsidR="006A7FF9" w:rsidDel="003C5B3E">
          <w:rPr>
            <w:rFonts w:ascii="ArialMT" w:hAnsi="ArialMT" w:cs="ArialMT"/>
            <w:color w:val="000000"/>
            <w:sz w:val="20"/>
            <w:szCs w:val="20"/>
          </w:rPr>
          <w:delText xml:space="preserve"> </w:delText>
        </w:r>
      </w:del>
      <w:r w:rsidR="006A7FF9">
        <w:rPr>
          <w:rFonts w:ascii="ArialMT" w:hAnsi="ArialMT" w:cs="ArialMT"/>
          <w:color w:val="000000"/>
          <w:sz w:val="20"/>
          <w:szCs w:val="20"/>
        </w:rPr>
        <w:t>faster-than-linearly as natural selection tends from parallel toward divergen</w:t>
      </w:r>
      <w:ins w:id="8" w:author="Microsoft Office User" w:date="2018-07-05T14:18:00Z">
        <w:r w:rsidR="003C5B3E">
          <w:rPr>
            <w:rFonts w:ascii="ArialMT" w:hAnsi="ArialMT" w:cs="ArialMT"/>
            <w:color w:val="000000"/>
            <w:sz w:val="20"/>
            <w:szCs w:val="20"/>
          </w:rPr>
          <w:t xml:space="preserve">t, </w:t>
        </w:r>
        <w:commentRangeStart w:id="9"/>
        <w:r w:rsidR="003C5B3E">
          <w:rPr>
            <w:rFonts w:ascii="ArialMT" w:hAnsi="ArialMT" w:cs="ArialMT"/>
            <w:color w:val="000000"/>
            <w:sz w:val="20"/>
            <w:szCs w:val="20"/>
          </w:rPr>
          <w:t>meaning that small</w:t>
        </w:r>
      </w:ins>
      <w:ins w:id="10" w:author="Microsoft Office User" w:date="2018-07-05T14:19:00Z">
        <w:r w:rsidR="003C5B3E">
          <w:rPr>
            <w:rFonts w:ascii="ArialMT" w:hAnsi="ArialMT" w:cs="ArialMT"/>
            <w:color w:val="000000"/>
            <w:sz w:val="20"/>
            <w:szCs w:val="20"/>
          </w:rPr>
          <w:t xml:space="preserve"> (and perhaps overlooked)</w:t>
        </w:r>
      </w:ins>
      <w:ins w:id="11" w:author="Microsoft Office User" w:date="2018-07-05T14:18:00Z">
        <w:r w:rsidR="003C5B3E">
          <w:rPr>
            <w:rFonts w:ascii="ArialMT" w:hAnsi="ArialMT" w:cs="ArialMT"/>
            <w:color w:val="000000"/>
            <w:sz w:val="20"/>
            <w:szCs w:val="20"/>
          </w:rPr>
          <w:t xml:space="preserve"> environmental differences</w:t>
        </w:r>
      </w:ins>
      <w:ins w:id="12" w:author="Microsoft Office User" w:date="2018-07-05T14:19:00Z">
        <w:r w:rsidR="00364652">
          <w:rPr>
            <w:rFonts w:ascii="ArialMT" w:hAnsi="ArialMT" w:cs="ArialMT"/>
            <w:color w:val="000000"/>
            <w:sz w:val="20"/>
            <w:szCs w:val="20"/>
          </w:rPr>
          <w:t xml:space="preserve"> can</w:t>
        </w:r>
      </w:ins>
      <w:ins w:id="13" w:author="Microsoft Office User" w:date="2018-07-05T14:28:00Z">
        <w:r w:rsidR="00364652">
          <w:rPr>
            <w:rFonts w:ascii="ArialMT" w:hAnsi="ArialMT" w:cs="ArialMT"/>
            <w:color w:val="000000"/>
            <w:sz w:val="20"/>
            <w:szCs w:val="20"/>
          </w:rPr>
          <w:t xml:space="preserve"> explain large differences in </w:t>
        </w:r>
      </w:ins>
      <w:ins w:id="14" w:author="Microsoft Office User" w:date="2018-07-05T14:29:00Z">
        <w:r w:rsidR="00E255CB">
          <w:rPr>
            <w:rFonts w:ascii="ArialMT" w:hAnsi="ArialMT" w:cs="ArialMT"/>
            <w:color w:val="000000"/>
            <w:sz w:val="20"/>
            <w:szCs w:val="20"/>
          </w:rPr>
          <w:t>the alleles used for adaptation</w:t>
        </w:r>
        <w:commentRangeEnd w:id="9"/>
        <w:r w:rsidR="00E255CB">
          <w:rPr>
            <w:rStyle w:val="CommentReference"/>
          </w:rPr>
          <w:commentReference w:id="9"/>
        </w:r>
      </w:ins>
      <w:del w:id="15" w:author="Microsoft Office User" w:date="2018-07-05T14:18:00Z">
        <w:r w:rsidR="006A7FF9" w:rsidDel="003C5B3E">
          <w:rPr>
            <w:rFonts w:ascii="ArialMT" w:hAnsi="ArialMT" w:cs="ArialMT"/>
            <w:color w:val="000000"/>
            <w:sz w:val="20"/>
            <w:szCs w:val="20"/>
          </w:rPr>
          <w:delText>t</w:delText>
        </w:r>
      </w:del>
      <w:r w:rsidR="006A7FF9">
        <w:rPr>
          <w:rFonts w:ascii="ArialMT" w:hAnsi="ArialMT" w:cs="ArialMT"/>
          <w:color w:val="000000"/>
          <w:sz w:val="20"/>
          <w:szCs w:val="20"/>
        </w:rPr>
        <w:t>.</w:t>
      </w:r>
    </w:p>
    <w:p w14:paraId="55667CD6" w14:textId="77777777" w:rsidR="00AC1149" w:rsidRDefault="00AC1149" w:rsidP="0081004F">
      <w:pPr>
        <w:widowControl w:val="0"/>
        <w:suppressAutoHyphens/>
        <w:autoSpaceDE w:val="0"/>
        <w:autoSpaceDN w:val="0"/>
        <w:adjustRightInd w:val="0"/>
        <w:textAlignment w:val="center"/>
        <w:rPr>
          <w:rFonts w:ascii="ArialMT" w:hAnsi="ArialMT" w:cs="ArialMT"/>
          <w:color w:val="000000"/>
          <w:sz w:val="20"/>
          <w:szCs w:val="20"/>
        </w:rPr>
      </w:pPr>
    </w:p>
    <w:p w14:paraId="6A41051E" w14:textId="14F9FCDD" w:rsidR="00C31CE5" w:rsidRPr="00C31CE5" w:rsidRDefault="006A7FF9" w:rsidP="0081004F">
      <w:pPr>
        <w:widowControl w:val="0"/>
        <w:suppressAutoHyphens/>
        <w:autoSpaceDE w:val="0"/>
        <w:autoSpaceDN w:val="0"/>
        <w:adjustRightInd w:val="0"/>
        <w:textAlignment w:val="center"/>
        <w:rPr>
          <w:rFonts w:ascii="ArialMT" w:hAnsi="ArialMT" w:cs="ArialMT"/>
          <w:color w:val="000000"/>
          <w:sz w:val="20"/>
          <w:szCs w:val="20"/>
        </w:rPr>
      </w:pPr>
      <w:r>
        <w:rPr>
          <w:rFonts w:ascii="ArialMT" w:hAnsi="ArialMT" w:cs="ArialMT"/>
          <w:color w:val="000000"/>
          <w:sz w:val="20"/>
          <w:szCs w:val="20"/>
        </w:rPr>
        <w:t>In addition, a</w:t>
      </w:r>
      <w:r w:rsidR="00C31CE5">
        <w:rPr>
          <w:rFonts w:ascii="ArialMT" w:hAnsi="ArialMT" w:cs="ArialMT"/>
          <w:color w:val="000000"/>
          <w:sz w:val="20"/>
          <w:szCs w:val="20"/>
        </w:rPr>
        <w:t xml:space="preserve">lthough adaptation from </w:t>
      </w:r>
      <w:r w:rsidR="00AC1149">
        <w:rPr>
          <w:rFonts w:ascii="ArialMT" w:hAnsi="ArialMT" w:cs="ArialMT"/>
          <w:color w:val="000000"/>
          <w:sz w:val="20"/>
          <w:szCs w:val="20"/>
        </w:rPr>
        <w:t>standing variation</w:t>
      </w:r>
      <w:r w:rsidR="00C31CE5">
        <w:rPr>
          <w:rFonts w:ascii="ArialMT" w:hAnsi="ArialMT" w:cs="ArialMT"/>
          <w:color w:val="000000"/>
          <w:sz w:val="20"/>
          <w:szCs w:val="20"/>
        </w:rPr>
        <w:t xml:space="preserve"> is an important topic in evolutionary biology (e.g., Barrett &amp; </w:t>
      </w:r>
      <w:proofErr w:type="spellStart"/>
      <w:r w:rsidR="00C31CE5">
        <w:rPr>
          <w:rFonts w:ascii="ArialMT" w:hAnsi="ArialMT" w:cs="ArialMT"/>
          <w:color w:val="000000"/>
          <w:sz w:val="20"/>
          <w:szCs w:val="20"/>
        </w:rPr>
        <w:t>Schluter</w:t>
      </w:r>
      <w:proofErr w:type="spellEnd"/>
      <w:r w:rsidR="00C31CE5">
        <w:rPr>
          <w:rFonts w:ascii="ArialMT" w:hAnsi="ArialMT" w:cs="ArialMT"/>
          <w:color w:val="000000"/>
          <w:sz w:val="20"/>
          <w:szCs w:val="20"/>
        </w:rPr>
        <w:t xml:space="preserve"> 2008, </w:t>
      </w:r>
      <w:r w:rsidR="00C31CE5">
        <w:rPr>
          <w:rFonts w:ascii="ArialMT" w:hAnsi="ArialMT" w:cs="ArialMT"/>
          <w:i/>
          <w:color w:val="000000"/>
          <w:sz w:val="20"/>
          <w:szCs w:val="20"/>
        </w:rPr>
        <w:t>TREE</w:t>
      </w:r>
      <w:r w:rsidR="00C31CE5">
        <w:rPr>
          <w:rFonts w:ascii="ArialMT" w:hAnsi="ArialMT" w:cs="ArialMT"/>
          <w:color w:val="000000"/>
          <w:sz w:val="20"/>
          <w:szCs w:val="20"/>
        </w:rPr>
        <w:t xml:space="preserve">, has </w:t>
      </w:r>
      <w:r>
        <w:rPr>
          <w:rFonts w:ascii="ArialMT" w:hAnsi="ArialMT" w:cs="ArialMT"/>
          <w:color w:val="000000"/>
          <w:sz w:val="20"/>
          <w:szCs w:val="20"/>
        </w:rPr>
        <w:t>over</w:t>
      </w:r>
      <w:r w:rsidR="00AC1149">
        <w:rPr>
          <w:rFonts w:ascii="ArialMT" w:hAnsi="ArialMT" w:cs="ArialMT"/>
          <w:color w:val="000000"/>
          <w:sz w:val="20"/>
          <w:szCs w:val="20"/>
        </w:rPr>
        <w:t xml:space="preserve"> 1000</w:t>
      </w:r>
      <w:r w:rsidR="00C31CE5">
        <w:rPr>
          <w:rFonts w:ascii="ArialMT" w:hAnsi="ArialMT" w:cs="ArialMT"/>
          <w:color w:val="000000"/>
          <w:sz w:val="20"/>
          <w:szCs w:val="20"/>
        </w:rPr>
        <w:t xml:space="preserve"> citations), the role of </w:t>
      </w:r>
      <w:r w:rsidR="003541A7">
        <w:rPr>
          <w:rFonts w:ascii="ArialMT" w:hAnsi="ArialMT" w:cs="ArialMT"/>
          <w:color w:val="000000"/>
          <w:sz w:val="20"/>
          <w:szCs w:val="20"/>
        </w:rPr>
        <w:t>standing variation</w:t>
      </w:r>
      <w:r w:rsidR="00C31CE5">
        <w:rPr>
          <w:rFonts w:ascii="ArialMT" w:hAnsi="ArialMT" w:cs="ArialMT"/>
          <w:color w:val="000000"/>
          <w:sz w:val="20"/>
          <w:szCs w:val="20"/>
        </w:rPr>
        <w:t xml:space="preserve"> in speciation—another major topic in evolutionary biology—has never been </w:t>
      </w:r>
      <w:r w:rsidR="00086971">
        <w:rPr>
          <w:rFonts w:ascii="ArialMT" w:hAnsi="ArialMT" w:cs="ArialMT"/>
          <w:color w:val="000000"/>
          <w:sz w:val="20"/>
          <w:szCs w:val="20"/>
        </w:rPr>
        <w:t xml:space="preserve">formally investigated. We find that </w:t>
      </w:r>
      <w:r w:rsidR="0081004F">
        <w:rPr>
          <w:rFonts w:ascii="ArialMT" w:hAnsi="ArialMT" w:cs="ArialMT"/>
          <w:color w:val="000000"/>
          <w:sz w:val="20"/>
          <w:szCs w:val="20"/>
        </w:rPr>
        <w:t>standing variation has important and non-intuitive effect</w:t>
      </w:r>
      <w:r w:rsidR="00086971">
        <w:rPr>
          <w:rFonts w:ascii="ArialMT" w:hAnsi="ArialMT" w:cs="ArialMT"/>
          <w:color w:val="000000"/>
          <w:sz w:val="20"/>
          <w:szCs w:val="20"/>
        </w:rPr>
        <w:t xml:space="preserve">s on progress toward speciation. </w:t>
      </w:r>
      <w:commentRangeStart w:id="16"/>
      <w:r w:rsidR="00086971">
        <w:rPr>
          <w:rFonts w:ascii="ArialMT" w:hAnsi="ArialMT" w:cs="ArialMT"/>
          <w:color w:val="000000"/>
          <w:sz w:val="20"/>
          <w:szCs w:val="20"/>
        </w:rPr>
        <w:t>Specifically, standing variation leads to greater reproductive isolation under divergent natural selection and reduced reproductive isolation under parallel natural selection</w:t>
      </w:r>
      <w:commentRangeEnd w:id="16"/>
      <w:r w:rsidR="004B1EF8">
        <w:rPr>
          <w:rStyle w:val="CommentReference"/>
        </w:rPr>
        <w:commentReference w:id="16"/>
      </w:r>
      <w:r w:rsidR="00086971">
        <w:rPr>
          <w:rFonts w:ascii="ArialMT" w:hAnsi="ArialMT" w:cs="ArialMT"/>
          <w:color w:val="000000"/>
          <w:sz w:val="20"/>
          <w:szCs w:val="20"/>
        </w:rPr>
        <w:t>.</w:t>
      </w:r>
    </w:p>
    <w:p w14:paraId="5B6E50D9" w14:textId="77777777" w:rsidR="00C31CE5" w:rsidRDefault="00C31CE5" w:rsidP="0081004F">
      <w:pPr>
        <w:widowControl w:val="0"/>
        <w:suppressAutoHyphens/>
        <w:autoSpaceDE w:val="0"/>
        <w:autoSpaceDN w:val="0"/>
        <w:adjustRightInd w:val="0"/>
        <w:textAlignment w:val="center"/>
        <w:rPr>
          <w:rFonts w:ascii="ArialMT" w:hAnsi="ArialMT" w:cs="ArialMT"/>
          <w:color w:val="000000"/>
          <w:sz w:val="20"/>
          <w:szCs w:val="20"/>
        </w:rPr>
      </w:pPr>
    </w:p>
    <w:p w14:paraId="7E078CDB" w14:textId="3BA5A6C6" w:rsidR="000521BB" w:rsidRDefault="00B97D51" w:rsidP="000521BB">
      <w:pPr>
        <w:widowControl w:val="0"/>
        <w:suppressAutoHyphens/>
        <w:autoSpaceDE w:val="0"/>
        <w:autoSpaceDN w:val="0"/>
        <w:adjustRightInd w:val="0"/>
        <w:textAlignment w:val="center"/>
        <w:rPr>
          <w:rFonts w:ascii="ArialMT" w:hAnsi="ArialMT" w:cs="ArialMT"/>
          <w:color w:val="000000"/>
          <w:sz w:val="20"/>
          <w:szCs w:val="20"/>
        </w:rPr>
      </w:pPr>
      <w:r>
        <w:rPr>
          <w:rFonts w:ascii="ArialMT" w:hAnsi="ArialMT" w:cs="ArialMT"/>
          <w:color w:val="000000"/>
          <w:sz w:val="20"/>
          <w:szCs w:val="20"/>
        </w:rPr>
        <w:t xml:space="preserve">We believe that our article will be </w:t>
      </w:r>
      <w:r w:rsidR="006A7FF9">
        <w:rPr>
          <w:rFonts w:ascii="ArialMT" w:hAnsi="ArialMT" w:cs="ArialMT"/>
          <w:color w:val="000000"/>
          <w:sz w:val="20"/>
          <w:szCs w:val="20"/>
        </w:rPr>
        <w:t xml:space="preserve">of </w:t>
      </w:r>
      <w:r>
        <w:rPr>
          <w:rFonts w:ascii="ArialMT" w:hAnsi="ArialMT" w:cs="ArialMT"/>
          <w:color w:val="000000"/>
          <w:sz w:val="20"/>
          <w:szCs w:val="20"/>
        </w:rPr>
        <w:t xml:space="preserve">general interest to the broad readership of </w:t>
      </w:r>
      <w:r w:rsidR="00790234">
        <w:rPr>
          <w:rFonts w:ascii="ArialMT" w:hAnsi="ArialMT" w:cs="ArialMT"/>
          <w:i/>
          <w:color w:val="000000"/>
          <w:sz w:val="20"/>
          <w:szCs w:val="20"/>
        </w:rPr>
        <w:t>Evolution Letters</w:t>
      </w:r>
      <w:r w:rsidR="000521BB">
        <w:rPr>
          <w:rFonts w:ascii="ArialMT" w:hAnsi="ArialMT" w:cs="ArialMT"/>
          <w:color w:val="000000"/>
          <w:sz w:val="20"/>
          <w:szCs w:val="20"/>
        </w:rPr>
        <w:t>. Our manuscript has been posted on a preprint server (</w:t>
      </w:r>
      <w:proofErr w:type="spellStart"/>
      <w:r w:rsidR="000521BB" w:rsidRPr="00F976FB">
        <w:rPr>
          <w:rFonts w:ascii="ArialMT" w:hAnsi="ArialMT" w:cs="ArialMT"/>
          <w:i/>
          <w:color w:val="000000"/>
          <w:sz w:val="20"/>
          <w:szCs w:val="20"/>
        </w:rPr>
        <w:t>bioRxiv</w:t>
      </w:r>
      <w:proofErr w:type="spellEnd"/>
      <w:r w:rsidR="000521BB">
        <w:rPr>
          <w:rFonts w:ascii="ArialMT" w:hAnsi="ArialMT" w:cs="ArialMT"/>
          <w:color w:val="000000"/>
          <w:sz w:val="20"/>
          <w:szCs w:val="20"/>
        </w:rPr>
        <w:t xml:space="preserve">) but is not currently under consideration for publication in another journal. The manuscript </w:t>
      </w:r>
      <w:r w:rsidR="00F976FB">
        <w:rPr>
          <w:rFonts w:ascii="ArialMT" w:hAnsi="ArialMT" w:cs="ArialMT"/>
          <w:color w:val="000000"/>
          <w:sz w:val="20"/>
          <w:szCs w:val="20"/>
        </w:rPr>
        <w:t>consists entirely of our original work. A</w:t>
      </w:r>
      <w:r w:rsidR="000521BB">
        <w:rPr>
          <w:rFonts w:ascii="ArialMT" w:hAnsi="ArialMT" w:cs="ArialMT"/>
          <w:color w:val="000000"/>
          <w:sz w:val="20"/>
          <w:szCs w:val="20"/>
        </w:rPr>
        <w:t xml:space="preserve">ll authors contributed substantially to the manuscript, and have </w:t>
      </w:r>
      <w:r w:rsidR="00443C19">
        <w:rPr>
          <w:rFonts w:ascii="ArialMT" w:hAnsi="ArialMT" w:cs="ArialMT"/>
          <w:color w:val="000000"/>
          <w:sz w:val="20"/>
          <w:szCs w:val="20"/>
        </w:rPr>
        <w:t>approved</w:t>
      </w:r>
      <w:r w:rsidR="000521BB">
        <w:rPr>
          <w:rFonts w:ascii="ArialMT" w:hAnsi="ArialMT" w:cs="ArialMT"/>
          <w:color w:val="000000"/>
          <w:sz w:val="20"/>
          <w:szCs w:val="20"/>
        </w:rPr>
        <w:t xml:space="preserve"> the final submission.</w:t>
      </w:r>
    </w:p>
    <w:p w14:paraId="536219C4" w14:textId="77777777" w:rsidR="00190FB0" w:rsidRDefault="00190FB0" w:rsidP="0081004F">
      <w:pPr>
        <w:widowControl w:val="0"/>
        <w:suppressAutoHyphens/>
        <w:autoSpaceDE w:val="0"/>
        <w:autoSpaceDN w:val="0"/>
        <w:adjustRightInd w:val="0"/>
        <w:textAlignment w:val="center"/>
        <w:rPr>
          <w:rFonts w:ascii="ArialMT" w:hAnsi="ArialMT" w:cs="ArialMT"/>
          <w:color w:val="000000"/>
          <w:sz w:val="20"/>
          <w:szCs w:val="20"/>
        </w:rPr>
      </w:pPr>
    </w:p>
    <w:p w14:paraId="6E69CB28" w14:textId="4196C997" w:rsidR="0081004F" w:rsidRDefault="00190FB0" w:rsidP="0081004F">
      <w:pPr>
        <w:widowControl w:val="0"/>
        <w:suppressAutoHyphens/>
        <w:autoSpaceDE w:val="0"/>
        <w:autoSpaceDN w:val="0"/>
        <w:adjustRightInd w:val="0"/>
        <w:textAlignment w:val="center"/>
        <w:rPr>
          <w:rFonts w:ascii="ArialMT" w:hAnsi="ArialMT" w:cs="ArialMT"/>
          <w:color w:val="000000"/>
          <w:sz w:val="20"/>
          <w:szCs w:val="20"/>
        </w:rPr>
      </w:pPr>
      <w:r>
        <w:rPr>
          <w:rFonts w:ascii="ArialMT" w:hAnsi="ArialMT" w:cs="ArialMT"/>
          <w:color w:val="000000"/>
          <w:sz w:val="20"/>
          <w:szCs w:val="20"/>
        </w:rPr>
        <w:t>On behalf of all authors, I thank you for considering our submission.</w:t>
      </w:r>
    </w:p>
    <w:p w14:paraId="7FF5CBF0" w14:textId="77777777" w:rsidR="0081004F" w:rsidRDefault="0081004F" w:rsidP="0081004F">
      <w:pPr>
        <w:widowControl w:val="0"/>
        <w:suppressAutoHyphens/>
        <w:autoSpaceDE w:val="0"/>
        <w:autoSpaceDN w:val="0"/>
        <w:adjustRightInd w:val="0"/>
        <w:textAlignment w:val="center"/>
        <w:rPr>
          <w:rFonts w:ascii="ArialMT" w:hAnsi="ArialMT" w:cs="ArialMT"/>
          <w:color w:val="000000"/>
          <w:sz w:val="20"/>
          <w:szCs w:val="20"/>
        </w:rPr>
      </w:pPr>
    </w:p>
    <w:p w14:paraId="2F65939F" w14:textId="50C0811F" w:rsidR="00C7234D" w:rsidRDefault="00190FB0" w:rsidP="0081004F">
      <w:pPr>
        <w:widowControl w:val="0"/>
        <w:suppressAutoHyphens/>
        <w:autoSpaceDE w:val="0"/>
        <w:autoSpaceDN w:val="0"/>
        <w:adjustRightInd w:val="0"/>
        <w:textAlignment w:val="center"/>
        <w:rPr>
          <w:rFonts w:ascii="ArialMT" w:hAnsi="ArialMT" w:cs="ArialMT"/>
          <w:color w:val="000000"/>
          <w:sz w:val="20"/>
          <w:szCs w:val="20"/>
        </w:rPr>
      </w:pPr>
      <w:r>
        <w:rPr>
          <w:rFonts w:ascii="ArialMT" w:hAnsi="ArialMT" w:cs="ArialMT"/>
          <w:color w:val="000000"/>
          <w:sz w:val="20"/>
          <w:szCs w:val="20"/>
        </w:rPr>
        <w:t>S</w:t>
      </w:r>
      <w:r w:rsidR="00C7234D" w:rsidRPr="00B4087E">
        <w:rPr>
          <w:rFonts w:ascii="ArialMT" w:hAnsi="ArialMT" w:cs="ArialMT"/>
          <w:color w:val="000000"/>
          <w:sz w:val="20"/>
          <w:szCs w:val="20"/>
        </w:rPr>
        <w:t>incerely,</w:t>
      </w:r>
    </w:p>
    <w:p w14:paraId="60DB063F" w14:textId="77777777" w:rsidR="0081004F" w:rsidRPr="00B4087E" w:rsidRDefault="0081004F" w:rsidP="0081004F">
      <w:pPr>
        <w:widowControl w:val="0"/>
        <w:suppressAutoHyphens/>
        <w:autoSpaceDE w:val="0"/>
        <w:autoSpaceDN w:val="0"/>
        <w:adjustRightInd w:val="0"/>
        <w:textAlignment w:val="center"/>
        <w:rPr>
          <w:rFonts w:ascii="ArialMT" w:hAnsi="ArialMT" w:cs="ArialMT"/>
          <w:color w:val="000000"/>
          <w:sz w:val="20"/>
          <w:szCs w:val="20"/>
        </w:rPr>
      </w:pPr>
    </w:p>
    <w:p w14:paraId="69497F95" w14:textId="02B3AA3E" w:rsidR="0081004F" w:rsidRDefault="00116F37" w:rsidP="0081004F">
      <w:pPr>
        <w:widowControl w:val="0"/>
        <w:suppressAutoHyphens/>
        <w:autoSpaceDE w:val="0"/>
        <w:autoSpaceDN w:val="0"/>
        <w:adjustRightInd w:val="0"/>
        <w:textAlignment w:val="center"/>
        <w:rPr>
          <w:rFonts w:ascii="ArialMT" w:hAnsi="ArialMT" w:cs="ArialMT"/>
          <w:color w:val="000000"/>
          <w:sz w:val="20"/>
          <w:szCs w:val="20"/>
        </w:rPr>
      </w:pPr>
      <w:r>
        <w:rPr>
          <w:rFonts w:ascii="ArialMT" w:hAnsi="ArialMT" w:cs="ArialMT"/>
          <w:color w:val="000000"/>
          <w:sz w:val="20"/>
          <w:szCs w:val="20"/>
        </w:rPr>
        <w:t>Ken A. Thompson</w:t>
      </w:r>
    </w:p>
    <w:p w14:paraId="4A9467CE" w14:textId="77777777" w:rsidR="00116F37" w:rsidRPr="00B4087E" w:rsidRDefault="00116F37" w:rsidP="0081004F">
      <w:pPr>
        <w:widowControl w:val="0"/>
        <w:suppressAutoHyphens/>
        <w:autoSpaceDE w:val="0"/>
        <w:autoSpaceDN w:val="0"/>
        <w:adjustRightInd w:val="0"/>
        <w:textAlignment w:val="center"/>
        <w:rPr>
          <w:rFonts w:ascii="ArialMT" w:hAnsi="ArialMT" w:cs="ArialMT"/>
          <w:color w:val="000000"/>
          <w:sz w:val="20"/>
          <w:szCs w:val="20"/>
        </w:rPr>
      </w:pPr>
      <w:r>
        <w:rPr>
          <w:rFonts w:ascii="ArialMT" w:hAnsi="ArialMT" w:cs="ArialMT"/>
          <w:color w:val="000000"/>
          <w:sz w:val="20"/>
          <w:szCs w:val="20"/>
        </w:rPr>
        <w:t xml:space="preserve">email: </w:t>
      </w:r>
      <w:hyperlink r:id="rId8" w:history="1">
        <w:r w:rsidRPr="009B6FD2">
          <w:rPr>
            <w:rStyle w:val="Hyperlink"/>
            <w:rFonts w:ascii="ArialMT" w:hAnsi="ArialMT" w:cs="ArialMT"/>
            <w:sz w:val="20"/>
            <w:szCs w:val="20"/>
          </w:rPr>
          <w:t>ken.thompson@zoology.ubc.ca</w:t>
        </w:r>
      </w:hyperlink>
      <w:r>
        <w:rPr>
          <w:rFonts w:ascii="ArialMT" w:hAnsi="ArialMT" w:cs="ArialMT"/>
          <w:color w:val="000000"/>
          <w:sz w:val="20"/>
          <w:szCs w:val="20"/>
        </w:rPr>
        <w:t xml:space="preserve"> (institutional); </w:t>
      </w:r>
      <w:hyperlink r:id="rId9" w:history="1">
        <w:r w:rsidRPr="009B6FD2">
          <w:rPr>
            <w:rStyle w:val="Hyperlink"/>
            <w:rFonts w:ascii="ArialMT" w:hAnsi="ArialMT" w:cs="ArialMT"/>
            <w:sz w:val="20"/>
            <w:szCs w:val="20"/>
          </w:rPr>
          <w:t>kthomp1063@gmail.com</w:t>
        </w:r>
      </w:hyperlink>
      <w:r>
        <w:rPr>
          <w:rFonts w:ascii="ArialMT" w:hAnsi="ArialMT" w:cs="ArialMT"/>
          <w:color w:val="000000"/>
          <w:sz w:val="20"/>
          <w:szCs w:val="20"/>
        </w:rPr>
        <w:t xml:space="preserve"> (permanent)</w:t>
      </w:r>
    </w:p>
    <w:p w14:paraId="71B15572" w14:textId="43B0607A" w:rsidR="00C7234D" w:rsidRDefault="00116F37" w:rsidP="0081004F">
      <w:pPr>
        <w:widowControl w:val="0"/>
        <w:suppressAutoHyphens/>
        <w:autoSpaceDE w:val="0"/>
        <w:autoSpaceDN w:val="0"/>
        <w:adjustRightInd w:val="0"/>
        <w:textAlignment w:val="center"/>
        <w:rPr>
          <w:rFonts w:ascii="ArialMT" w:hAnsi="ArialMT" w:cs="ArialMT"/>
          <w:color w:val="000000"/>
          <w:sz w:val="20"/>
          <w:szCs w:val="20"/>
        </w:rPr>
      </w:pPr>
      <w:proofErr w:type="spellStart"/>
      <w:r>
        <w:rPr>
          <w:rFonts w:ascii="ArialMT" w:hAnsi="ArialMT" w:cs="ArialMT"/>
          <w:color w:val="000000"/>
          <w:sz w:val="20"/>
          <w:szCs w:val="20"/>
        </w:rPr>
        <w:lastRenderedPageBreak/>
        <w:t>tel</w:t>
      </w:r>
      <w:proofErr w:type="spellEnd"/>
      <w:r>
        <w:rPr>
          <w:rFonts w:ascii="ArialMT" w:hAnsi="ArialMT" w:cs="ArialMT"/>
          <w:color w:val="000000"/>
          <w:sz w:val="20"/>
          <w:szCs w:val="20"/>
        </w:rPr>
        <w:t>: 1 (647) 458-0836</w:t>
      </w:r>
    </w:p>
    <w:sectPr w:rsidR="00C7234D" w:rsidSect="00C7234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2880" w:right="1440" w:bottom="1440" w:left="2160" w:header="720" w:footer="720" w:gutter="0"/>
      <w:cols w:space="720"/>
      <w:titlePg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Microsoft Office User" w:date="2018-07-05T14:11:00Z" w:initials="Office">
    <w:p w14:paraId="26F31A38" w14:textId="01EBE866" w:rsidR="008A6886" w:rsidRDefault="008A6886" w:rsidP="00F107A9">
      <w:pPr>
        <w:pStyle w:val="CommentText"/>
      </w:pPr>
      <w:r>
        <w:rPr>
          <w:rStyle w:val="CommentReference"/>
        </w:rPr>
        <w:annotationRef/>
      </w:r>
      <w:r w:rsidR="00F107A9">
        <w:t xml:space="preserve">“examining how the degree of environmental similarity is expected to affect the extent of parallel evolution”? </w:t>
      </w:r>
    </w:p>
  </w:comment>
  <w:comment w:id="2" w:author="Microsoft Office User" w:date="2018-07-05T14:29:00Z" w:initials="Office">
    <w:p w14:paraId="5D547AF2" w14:textId="7597A409" w:rsidR="00E255CB" w:rsidRDefault="00E255CB">
      <w:pPr>
        <w:pStyle w:val="CommentText"/>
      </w:pPr>
      <w:r>
        <w:rPr>
          <w:rStyle w:val="CommentReference"/>
        </w:rPr>
        <w:annotationRef/>
      </w:r>
      <w:r>
        <w:t>maybe something about why this matters empirically?</w:t>
      </w:r>
    </w:p>
  </w:comment>
  <w:comment w:id="5" w:author="Microsoft Office User" w:date="2018-07-05T14:31:00Z" w:initials="Office">
    <w:p w14:paraId="193927CF" w14:textId="08C59646" w:rsidR="00E255CB" w:rsidRDefault="00E255CB">
      <w:pPr>
        <w:pStyle w:val="CommentText"/>
      </w:pPr>
      <w:r>
        <w:rPr>
          <w:rStyle w:val="CommentReference"/>
        </w:rPr>
        <w:annotationRef/>
      </w:r>
      <w:r>
        <w:t>Mention “even from standing genetic variation”?</w:t>
      </w:r>
    </w:p>
  </w:comment>
  <w:comment w:id="9" w:author="Microsoft Office User" w:date="2018-07-05T14:29:00Z" w:initials="Office">
    <w:p w14:paraId="2D0F90D8" w14:textId="33A6989A" w:rsidR="00E255CB" w:rsidRDefault="00E255CB">
      <w:pPr>
        <w:pStyle w:val="CommentText"/>
      </w:pPr>
      <w:r>
        <w:rPr>
          <w:rStyle w:val="CommentReference"/>
        </w:rPr>
        <w:annotationRef/>
      </w:r>
      <w:r>
        <w:t>maybe emphasize what this means when interpreting real data?</w:t>
      </w:r>
    </w:p>
  </w:comment>
  <w:comment w:id="16" w:author="Microsoft Office User" w:date="2018-07-05T14:33:00Z" w:initials="Office">
    <w:p w14:paraId="4A42B8C5" w14:textId="03F6279D" w:rsidR="004B1EF8" w:rsidRPr="004B1EF8" w:rsidRDefault="004B1EF8">
      <w:pPr>
        <w:pStyle w:val="CommentText"/>
      </w:pPr>
      <w:r>
        <w:rPr>
          <w:rStyle w:val="CommentReference"/>
        </w:rPr>
        <w:annotationRef/>
      </w:r>
      <w:r>
        <w:t xml:space="preserve">Maybe flip these around and end on the less intuitive </w:t>
      </w:r>
      <w:r>
        <w:rPr>
          <w:i/>
          <w:iCs/>
        </w:rPr>
        <w:t>greater</w:t>
      </w:r>
      <w:r>
        <w:t xml:space="preserve"> RI result?</w:t>
      </w:r>
      <w:bookmarkStart w:id="17" w:name="_GoBack"/>
      <w:bookmarkEnd w:id="17"/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6F31A38" w15:done="0"/>
  <w15:commentEx w15:paraId="5D547AF2" w15:done="0"/>
  <w15:commentEx w15:paraId="193927CF" w15:done="0"/>
  <w15:commentEx w15:paraId="2D0F90D8" w15:done="0"/>
  <w15:commentEx w15:paraId="4A42B8C5" w15:done="0"/>
</w15:commentsEx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29BB47F" w14:textId="77777777" w:rsidR="00B121D6" w:rsidRDefault="00B121D6" w:rsidP="00C7234D">
      <w:r>
        <w:separator/>
      </w:r>
    </w:p>
  </w:endnote>
  <w:endnote w:type="continuationSeparator" w:id="0">
    <w:p w14:paraId="3C1AE776" w14:textId="77777777" w:rsidR="00B121D6" w:rsidRDefault="00B121D6" w:rsidP="00C723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MT"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18C522" w14:textId="77777777" w:rsidR="00D07A79" w:rsidRDefault="00D07A79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E4866C" w14:textId="77777777" w:rsidR="00D07A79" w:rsidRDefault="00D07A79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3E5FBF" w14:textId="77777777" w:rsidR="00D07A79" w:rsidRDefault="00D07A79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6EB07C2" w14:textId="77777777" w:rsidR="00B121D6" w:rsidRDefault="00B121D6" w:rsidP="00C7234D">
      <w:r>
        <w:separator/>
      </w:r>
    </w:p>
  </w:footnote>
  <w:footnote w:type="continuationSeparator" w:id="0">
    <w:p w14:paraId="1C1546DD" w14:textId="77777777" w:rsidR="00B121D6" w:rsidRDefault="00B121D6" w:rsidP="00C7234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A6AF21" w14:textId="77777777" w:rsidR="00D07A79" w:rsidRDefault="00D07A79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CF1D14" w14:textId="729737B4" w:rsidR="00C7234D" w:rsidRPr="00E50929" w:rsidRDefault="00190FB0" w:rsidP="00C7234D">
    <w:pPr>
      <w:pStyle w:val="Header"/>
    </w:pPr>
    <w:r>
      <w:rPr>
        <w:noProof/>
        <w:lang w:eastAsia="zh-CN"/>
      </w:rPr>
      <w:drawing>
        <wp:anchor distT="0" distB="0" distL="114300" distR="114300" simplePos="0" relativeHeight="251658240" behindDoc="1" locked="0" layoutInCell="1" allowOverlap="1" wp14:anchorId="68A80DA2" wp14:editId="1E27A951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707630" cy="9997440"/>
          <wp:effectExtent l="0" t="0" r="0" b="10160"/>
          <wp:wrapNone/>
          <wp:docPr id="19" name="Picture 19" descr="_Letterhead_Page_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" descr="_Letterhead_Page_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07630" cy="99974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E5AA3A" w14:textId="4EB85B01" w:rsidR="00C7234D" w:rsidRDefault="00190FB0">
    <w:pPr>
      <w:pStyle w:val="Header"/>
    </w:pPr>
    <w:r>
      <w:rPr>
        <w:noProof/>
        <w:lang w:eastAsia="zh-CN"/>
      </w:rPr>
      <w:drawing>
        <wp:anchor distT="0" distB="0" distL="114300" distR="114300" simplePos="0" relativeHeight="251657216" behindDoc="1" locked="0" layoutInCell="1" allowOverlap="1" wp14:anchorId="121FE54F" wp14:editId="7C547278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707630" cy="9997440"/>
          <wp:effectExtent l="0" t="0" r="0" b="10160"/>
          <wp:wrapNone/>
          <wp:docPr id="18" name="Picture 18" descr="_Letterhead_Page_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8" descr="_Letterhead_Page_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07630" cy="99974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icrosoft Office User">
    <w15:presenceInfo w15:providerId="None" w15:userId="Microsoft Office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trackRevision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6F4C"/>
    <w:rsid w:val="000521BB"/>
    <w:rsid w:val="00054DC0"/>
    <w:rsid w:val="000764F9"/>
    <w:rsid w:val="00086971"/>
    <w:rsid w:val="00107C7D"/>
    <w:rsid w:val="00116F37"/>
    <w:rsid w:val="001442FF"/>
    <w:rsid w:val="00190FB0"/>
    <w:rsid w:val="00203C7D"/>
    <w:rsid w:val="002663A5"/>
    <w:rsid w:val="002C0DF5"/>
    <w:rsid w:val="002E108D"/>
    <w:rsid w:val="002F2E60"/>
    <w:rsid w:val="002F6520"/>
    <w:rsid w:val="00325102"/>
    <w:rsid w:val="00352DDA"/>
    <w:rsid w:val="003541A7"/>
    <w:rsid w:val="00364652"/>
    <w:rsid w:val="003C5B3E"/>
    <w:rsid w:val="00443C19"/>
    <w:rsid w:val="0045176E"/>
    <w:rsid w:val="00465E64"/>
    <w:rsid w:val="004B1EF8"/>
    <w:rsid w:val="004D4079"/>
    <w:rsid w:val="004D5447"/>
    <w:rsid w:val="005159AA"/>
    <w:rsid w:val="00530EAA"/>
    <w:rsid w:val="0067570D"/>
    <w:rsid w:val="006A00F9"/>
    <w:rsid w:val="006A7FF9"/>
    <w:rsid w:val="006C3A8E"/>
    <w:rsid w:val="00790234"/>
    <w:rsid w:val="007E24A1"/>
    <w:rsid w:val="0081004F"/>
    <w:rsid w:val="00851691"/>
    <w:rsid w:val="008A6886"/>
    <w:rsid w:val="008B7E96"/>
    <w:rsid w:val="00982D9C"/>
    <w:rsid w:val="009D7F98"/>
    <w:rsid w:val="00AC1149"/>
    <w:rsid w:val="00AF41F4"/>
    <w:rsid w:val="00B121D6"/>
    <w:rsid w:val="00B376AE"/>
    <w:rsid w:val="00B506D7"/>
    <w:rsid w:val="00B97D51"/>
    <w:rsid w:val="00C31CE5"/>
    <w:rsid w:val="00C7234D"/>
    <w:rsid w:val="00CC5172"/>
    <w:rsid w:val="00D07A79"/>
    <w:rsid w:val="00D766A3"/>
    <w:rsid w:val="00E255CB"/>
    <w:rsid w:val="00E76E41"/>
    <w:rsid w:val="00E86F4C"/>
    <w:rsid w:val="00EB4F78"/>
    <w:rsid w:val="00F107A9"/>
    <w:rsid w:val="00F85735"/>
    <w:rsid w:val="00F976FB"/>
    <w:rsid w:val="00FE03B3"/>
    <w:rsid w:val="00FF4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93F42E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B7B44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uiPriority w:val="99"/>
    <w:semiHidden/>
    <w:unhideWhenUsed/>
    <w:rsid w:val="00DA6543"/>
    <w:pPr>
      <w:framePr w:w="7920" w:h="1980" w:hRule="exact" w:hSpace="180" w:wrap="auto" w:hAnchor="page" w:xAlign="center" w:yAlign="bottom"/>
      <w:ind w:left="2880"/>
    </w:pPr>
    <w:rPr>
      <w:rFonts w:ascii="Arial" w:eastAsia="Times New Roman" w:hAnsi="Arial"/>
      <w:sz w:val="22"/>
    </w:rPr>
  </w:style>
  <w:style w:type="paragraph" w:styleId="Header">
    <w:name w:val="header"/>
    <w:basedOn w:val="Normal"/>
    <w:link w:val="HeaderChar"/>
    <w:uiPriority w:val="99"/>
    <w:unhideWhenUsed/>
    <w:rsid w:val="00F27E0B"/>
    <w:pPr>
      <w:tabs>
        <w:tab w:val="center" w:pos="4680"/>
        <w:tab w:val="right" w:pos="9360"/>
      </w:tabs>
    </w:pPr>
    <w:rPr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F27E0B"/>
  </w:style>
  <w:style w:type="paragraph" w:styleId="Footer">
    <w:name w:val="footer"/>
    <w:basedOn w:val="Normal"/>
    <w:link w:val="FooterChar"/>
    <w:uiPriority w:val="99"/>
    <w:unhideWhenUsed/>
    <w:rsid w:val="00F27E0B"/>
    <w:pPr>
      <w:tabs>
        <w:tab w:val="center" w:pos="4680"/>
        <w:tab w:val="right" w:pos="9360"/>
      </w:tabs>
    </w:pPr>
    <w:rPr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F27E0B"/>
  </w:style>
  <w:style w:type="character" w:styleId="Hyperlink">
    <w:name w:val="Hyperlink"/>
    <w:basedOn w:val="DefaultParagraphFont"/>
    <w:uiPriority w:val="99"/>
    <w:unhideWhenUsed/>
    <w:rsid w:val="00116F3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521BB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F976FB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976FB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976FB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976FB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976FB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76FB"/>
    <w:rPr>
      <w:rFonts w:ascii="Times New Roman" w:hAnsi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76FB"/>
    <w:rPr>
      <w:rFonts w:ascii="Times New Roman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621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0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header" Target="header3.xml"/><Relationship Id="rId15" Type="http://schemas.openxmlformats.org/officeDocument/2006/relationships/footer" Target="footer3.xml"/><Relationship Id="rId16" Type="http://schemas.openxmlformats.org/officeDocument/2006/relationships/fontTable" Target="fontTable.xml"/><Relationship Id="rId17" Type="http://schemas.microsoft.com/office/2011/relationships/people" Target="people.xml"/><Relationship Id="rId1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comments" Target="comments.xml"/><Relationship Id="rId7" Type="http://schemas.microsoft.com/office/2011/relationships/commentsExtended" Target="commentsExtended.xml"/><Relationship Id="rId8" Type="http://schemas.openxmlformats.org/officeDocument/2006/relationships/hyperlink" Target="mailto:ken.thompson@zoology.ubc.ca" TargetMode="External"/><Relationship Id="rId9" Type="http://schemas.openxmlformats.org/officeDocument/2006/relationships/hyperlink" Target="mailto:kthomp1063@gmail.com" TargetMode="External"/><Relationship Id="rId10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ken.thompson/Library/Containers/com.microsoft.Word/Data/Downloads/_Letterhead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_LetterheadTemplate.dot</Template>
  <TotalTime>0</TotalTime>
  <Pages>2</Pages>
  <Words>440</Words>
  <Characters>2511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British Columbia</Company>
  <LinksUpToDate>false</LinksUpToDate>
  <CharactersWithSpaces>2946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Thompson</dc:creator>
  <cp:keywords/>
  <dc:description/>
  <cp:lastModifiedBy>Microsoft Office User</cp:lastModifiedBy>
  <cp:revision>2</cp:revision>
  <cp:lastPrinted>2011-11-16T19:12:00Z</cp:lastPrinted>
  <dcterms:created xsi:type="dcterms:W3CDTF">2018-07-05T21:35:00Z</dcterms:created>
  <dcterms:modified xsi:type="dcterms:W3CDTF">2018-07-05T21:35:00Z</dcterms:modified>
</cp:coreProperties>
</file>