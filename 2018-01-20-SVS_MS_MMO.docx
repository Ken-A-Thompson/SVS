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67CE6" w14:textId="77777777" w:rsidR="00ED6A7D" w:rsidRDefault="00ED6A7D" w:rsidP="00ED6A7D">
      <w:pPr>
        <w:tabs>
          <w:tab w:val="left" w:pos="3281"/>
        </w:tabs>
        <w:spacing w:line="480" w:lineRule="auto"/>
        <w:jc w:val="center"/>
        <w:rPr>
          <w:b/>
          <w:u w:val="single"/>
        </w:rPr>
      </w:pPr>
    </w:p>
    <w:p w14:paraId="10B2589A" w14:textId="77777777" w:rsidR="00ED6A7D" w:rsidRDefault="00ED6A7D" w:rsidP="00ED6A7D">
      <w:pPr>
        <w:tabs>
          <w:tab w:val="left" w:pos="3281"/>
        </w:tabs>
        <w:spacing w:line="480" w:lineRule="auto"/>
        <w:jc w:val="center"/>
        <w:rPr>
          <w:b/>
          <w:u w:val="single"/>
        </w:rPr>
      </w:pPr>
    </w:p>
    <w:p w14:paraId="24FDC5A4" w14:textId="77777777" w:rsidR="00ED6A7D" w:rsidRDefault="00ED6A7D" w:rsidP="00ED6A7D">
      <w:pPr>
        <w:tabs>
          <w:tab w:val="left" w:pos="3281"/>
        </w:tabs>
        <w:spacing w:line="480" w:lineRule="auto"/>
        <w:jc w:val="center"/>
        <w:rPr>
          <w:b/>
          <w:u w:val="single"/>
        </w:rPr>
      </w:pPr>
    </w:p>
    <w:p w14:paraId="5527DD7F" w14:textId="77777777" w:rsidR="00ED6A7D" w:rsidRDefault="00ED6A7D" w:rsidP="00ED6A7D">
      <w:pPr>
        <w:tabs>
          <w:tab w:val="left" w:pos="3281"/>
        </w:tabs>
        <w:spacing w:line="480" w:lineRule="auto"/>
        <w:jc w:val="center"/>
        <w:rPr>
          <w:b/>
          <w:u w:val="single"/>
        </w:rPr>
      </w:pPr>
    </w:p>
    <w:p w14:paraId="75692D38" w14:textId="77777777" w:rsidR="00ED6A7D" w:rsidRDefault="00ED6A7D" w:rsidP="00ED6A7D">
      <w:pPr>
        <w:tabs>
          <w:tab w:val="left" w:pos="3281"/>
        </w:tabs>
        <w:spacing w:line="480" w:lineRule="auto"/>
        <w:jc w:val="center"/>
        <w:rPr>
          <w:b/>
          <w:u w:val="single"/>
        </w:rPr>
      </w:pPr>
    </w:p>
    <w:p w14:paraId="5EF8C69C" w14:textId="77777777" w:rsidR="00ED6A7D" w:rsidRDefault="00ED6A7D" w:rsidP="00ED6A7D">
      <w:pPr>
        <w:tabs>
          <w:tab w:val="left" w:pos="3281"/>
        </w:tabs>
        <w:spacing w:line="480" w:lineRule="auto"/>
        <w:jc w:val="center"/>
        <w:rPr>
          <w:b/>
          <w:u w:val="single"/>
        </w:rPr>
      </w:pPr>
    </w:p>
    <w:p w14:paraId="0A033F5C" w14:textId="641ECEE1" w:rsidR="00ED6A7D" w:rsidRDefault="00ED6A7D" w:rsidP="00ED6A7D">
      <w:pPr>
        <w:tabs>
          <w:tab w:val="left" w:pos="3281"/>
        </w:tabs>
        <w:spacing w:line="480" w:lineRule="auto"/>
        <w:jc w:val="center"/>
        <w:rPr>
          <w:b/>
        </w:rPr>
      </w:pPr>
      <w:r>
        <w:rPr>
          <w:b/>
        </w:rPr>
        <w:t>Pa</w:t>
      </w:r>
      <w:r w:rsidR="0099494B" w:rsidRPr="00ED6A7D">
        <w:rPr>
          <w:b/>
        </w:rPr>
        <w:t>tterns of speciation under adaptation from standing genetic variation</w:t>
      </w:r>
    </w:p>
    <w:p w14:paraId="169F43DE" w14:textId="761C337B" w:rsidR="00ED6A7D" w:rsidRDefault="00ED6A7D" w:rsidP="00ED6A7D">
      <w:pPr>
        <w:tabs>
          <w:tab w:val="left" w:pos="3281"/>
        </w:tabs>
        <w:spacing w:line="480" w:lineRule="auto"/>
        <w:jc w:val="center"/>
      </w:pPr>
      <w:r>
        <w:t>Ken A. Thompson</w:t>
      </w:r>
      <w:r>
        <w:rPr>
          <w:vertAlign w:val="superscript"/>
        </w:rPr>
        <w:t>1,2,3</w:t>
      </w:r>
      <w:r>
        <w:t>, Matthew M. Osmond</w:t>
      </w:r>
      <w:r>
        <w:rPr>
          <w:vertAlign w:val="superscript"/>
        </w:rPr>
        <w:t>2,3</w:t>
      </w:r>
      <w:r>
        <w:t>, Dolph Schluter</w:t>
      </w:r>
      <w:r>
        <w:rPr>
          <w:vertAlign w:val="superscript"/>
        </w:rPr>
        <w:t>2,3</w:t>
      </w:r>
    </w:p>
    <w:p w14:paraId="54B89841" w14:textId="77777777" w:rsidR="00ED6A7D" w:rsidRDefault="00ED6A7D" w:rsidP="00ED6A7D">
      <w:pPr>
        <w:pStyle w:val="p1"/>
        <w:spacing w:line="480" w:lineRule="auto"/>
        <w:rPr>
          <w:rStyle w:val="s1"/>
          <w:sz w:val="24"/>
          <w:szCs w:val="24"/>
          <w:vertAlign w:val="superscript"/>
        </w:rPr>
      </w:pPr>
    </w:p>
    <w:p w14:paraId="07CC6980" w14:textId="65BBB279" w:rsidR="00ED6A7D" w:rsidRDefault="00ED6A7D" w:rsidP="00ED6A7D">
      <w:pPr>
        <w:pStyle w:val="p1"/>
        <w:spacing w:line="480" w:lineRule="auto"/>
        <w:rPr>
          <w:rStyle w:val="s1"/>
          <w:sz w:val="24"/>
          <w:szCs w:val="24"/>
        </w:rPr>
      </w:pPr>
      <w:r>
        <w:rPr>
          <w:rStyle w:val="s1"/>
          <w:sz w:val="24"/>
          <w:szCs w:val="24"/>
          <w:vertAlign w:val="superscript"/>
        </w:rPr>
        <w:t>1</w:t>
      </w:r>
      <w:r>
        <w:rPr>
          <w:rStyle w:val="s1"/>
          <w:sz w:val="24"/>
          <w:szCs w:val="24"/>
        </w:rPr>
        <w:t xml:space="preserve">Corresponding author. Thompson, K.A. email: </w:t>
      </w:r>
      <w:hyperlink r:id="rId8" w:history="1">
        <w:r w:rsidRPr="006052AF">
          <w:rPr>
            <w:rStyle w:val="Hyperlink"/>
            <w:sz w:val="24"/>
            <w:szCs w:val="24"/>
          </w:rPr>
          <w:t>kthomp1063@gmail.com</w:t>
        </w:r>
      </w:hyperlink>
      <w:r>
        <w:rPr>
          <w:rStyle w:val="s1"/>
          <w:sz w:val="24"/>
          <w:szCs w:val="24"/>
        </w:rPr>
        <w:t>.</w:t>
      </w:r>
    </w:p>
    <w:p w14:paraId="47F7F84A" w14:textId="77777777" w:rsidR="00ED6A7D" w:rsidRPr="00440CD9" w:rsidRDefault="00ED6A7D" w:rsidP="00ED6A7D">
      <w:pPr>
        <w:pStyle w:val="p1"/>
        <w:spacing w:line="480" w:lineRule="auto"/>
        <w:outlineLvl w:val="0"/>
        <w:rPr>
          <w:sz w:val="24"/>
          <w:szCs w:val="24"/>
        </w:rPr>
      </w:pPr>
      <w:r>
        <w:rPr>
          <w:rStyle w:val="s1"/>
          <w:sz w:val="24"/>
          <w:szCs w:val="24"/>
          <w:vertAlign w:val="superscript"/>
        </w:rPr>
        <w:t>2</w:t>
      </w:r>
      <w:r w:rsidRPr="00440CD9">
        <w:rPr>
          <w:sz w:val="24"/>
          <w:szCs w:val="24"/>
        </w:rPr>
        <w:t>Biodiversity Research Centre, University of British Columbia, Vancouver, Canada</w:t>
      </w:r>
    </w:p>
    <w:p w14:paraId="21931098" w14:textId="152EC453" w:rsidR="00ED6A7D" w:rsidRPr="00A859FC" w:rsidRDefault="00ED6A7D" w:rsidP="00A859FC">
      <w:pPr>
        <w:pStyle w:val="p1"/>
        <w:spacing w:line="480" w:lineRule="auto"/>
        <w:rPr>
          <w:sz w:val="24"/>
          <w:szCs w:val="24"/>
        </w:rPr>
      </w:pPr>
      <w:r>
        <w:rPr>
          <w:rStyle w:val="s1"/>
          <w:sz w:val="24"/>
          <w:szCs w:val="24"/>
          <w:vertAlign w:val="superscript"/>
        </w:rPr>
        <w:t>3</w:t>
      </w:r>
      <w:r w:rsidRPr="00440CD9">
        <w:rPr>
          <w:sz w:val="24"/>
          <w:szCs w:val="24"/>
        </w:rPr>
        <w:t>Department of Zoology, University of British Columbia, Vancouver, Canada</w:t>
      </w:r>
      <w:r>
        <w:rPr>
          <w:b/>
          <w:u w:val="single"/>
        </w:rPr>
        <w:br w:type="page"/>
      </w:r>
    </w:p>
    <w:p w14:paraId="32EFF031" w14:textId="0EADFB84" w:rsidR="00ED6A7D" w:rsidRDefault="00ED6A7D" w:rsidP="00ED6A7D">
      <w:pPr>
        <w:spacing w:line="480" w:lineRule="auto"/>
        <w:rPr>
          <w:b/>
        </w:rPr>
      </w:pPr>
      <w:r>
        <w:rPr>
          <w:b/>
        </w:rPr>
        <w:lastRenderedPageBreak/>
        <w:t>Abstract</w:t>
      </w:r>
    </w:p>
    <w:p w14:paraId="4C6038BC" w14:textId="1BBECB57" w:rsidR="00325B45" w:rsidRDefault="00113C31" w:rsidP="00292A17">
      <w:pPr>
        <w:spacing w:line="480" w:lineRule="auto"/>
      </w:pPr>
      <w:r>
        <w:t>When populations adapt in allopatry, they</w:t>
      </w:r>
      <w:r w:rsidR="001C1361">
        <w:t xml:space="preserve"> often</w:t>
      </w:r>
      <w:r>
        <w:t xml:space="preserve"> fix alternative mutations that </w:t>
      </w:r>
      <w:r w:rsidR="00C20A09">
        <w:t>are</w:t>
      </w:r>
      <w:r>
        <w:t xml:space="preserve"> incompatible in hybrids</w:t>
      </w:r>
      <w:ins w:id="0" w:author="Microsoft Office User" w:date="2018-01-25T16:35:00Z">
        <w:r w:rsidR="00742DBC">
          <w:t xml:space="preserve"> and thus contribute to speciation</w:t>
        </w:r>
      </w:ins>
      <w:r>
        <w:t xml:space="preserve">. </w:t>
      </w:r>
      <w:r w:rsidR="00753B25">
        <w:t>I</w:t>
      </w:r>
      <w:r>
        <w:t xml:space="preserve">f adaptation is </w:t>
      </w:r>
      <w:r w:rsidR="001C1361">
        <w:t xml:space="preserve">largely </w:t>
      </w:r>
      <w:r w:rsidR="00F4601A">
        <w:t>from standing genetic variation (SGV)</w:t>
      </w:r>
      <w:r>
        <w:t xml:space="preserve"> </w:t>
      </w:r>
      <w:r w:rsidR="00753B25">
        <w:t xml:space="preserve">rather than new mutation, however, </w:t>
      </w:r>
      <w:r>
        <w:t xml:space="preserve">populations </w:t>
      </w:r>
      <w:r w:rsidR="0002652A">
        <w:t>can</w:t>
      </w:r>
      <w:r>
        <w:t xml:space="preserve"> fix the same mutations</w:t>
      </w:r>
      <w:del w:id="1" w:author="Microsoft Office User" w:date="2018-01-25T16:33:00Z">
        <w:r w:rsidR="00325B45" w:rsidDel="00742DBC">
          <w:delText xml:space="preserve"> </w:delText>
        </w:r>
      </w:del>
      <w:ins w:id="2" w:author="Microsoft Office User" w:date="2018-01-25T16:33:00Z">
        <w:r w:rsidR="00742DBC">
          <w:t xml:space="preserve">, </w:t>
        </w:r>
      </w:ins>
      <w:ins w:id="3" w:author="Microsoft Office User" w:date="2018-01-25T16:34:00Z">
        <w:r w:rsidR="00742DBC">
          <w:t>reducing hybrid incompatibility</w:t>
        </w:r>
      </w:ins>
      <w:del w:id="4" w:author="Microsoft Office User" w:date="2018-01-25T16:33:00Z">
        <w:r w:rsidR="00325B45" w:rsidDel="00742DBC">
          <w:delText>and may not fix incompatible alleles</w:delText>
        </w:r>
      </w:del>
      <w:r>
        <w:t xml:space="preserve">. </w:t>
      </w:r>
      <w:r w:rsidR="009E27B0">
        <w:t xml:space="preserve">Here, </w:t>
      </w:r>
      <w:r w:rsidR="00E74F3F">
        <w:t>we</w:t>
      </w:r>
      <w:r w:rsidR="00DB649D">
        <w:t xml:space="preserve"> </w:t>
      </w:r>
      <w:r w:rsidR="009E27B0">
        <w:t xml:space="preserve">use simulations to </w:t>
      </w:r>
      <w:r w:rsidR="00DB649D">
        <w:t xml:space="preserve">explore the </w:t>
      </w:r>
      <w:r w:rsidR="00F4601A">
        <w:t>genetics of adaptation from SGV and</w:t>
      </w:r>
      <w:r w:rsidR="002C1E87">
        <w:t xml:space="preserve"> the</w:t>
      </w:r>
      <w:r w:rsidR="00F4601A">
        <w:t xml:space="preserve"> associated implications for speciation</w:t>
      </w:r>
      <w:r w:rsidR="008413FE">
        <w:t xml:space="preserve">. </w:t>
      </w:r>
      <w:r w:rsidR="00E74F3F">
        <w:t xml:space="preserve">We find that the main effect of SGV is </w:t>
      </w:r>
      <w:r w:rsidR="009E27B0">
        <w:t>to</w:t>
      </w:r>
      <w:r w:rsidR="00E74F3F">
        <w:t xml:space="preserve"> reduce reproductive isolation between populations undergoing parallel adaptation</w:t>
      </w:r>
      <w:r w:rsidR="009531F8">
        <w:t xml:space="preserve">, supporting </w:t>
      </w:r>
      <w:r w:rsidR="002C1E87">
        <w:t>earlier</w:t>
      </w:r>
      <w:r w:rsidR="009531F8">
        <w:t xml:space="preserve"> verbal theory</w:t>
      </w:r>
      <w:r w:rsidR="00E74F3F">
        <w:t>. However</w:t>
      </w:r>
      <w:r w:rsidR="00325B45">
        <w:t>, if there is an excess of SGV in the ancestral population, there are many alternative paths to any given optimum and populations readily fix incompatibilities from SGV.</w:t>
      </w:r>
      <w:r w:rsidR="00E74F3F">
        <w:t xml:space="preserve"> </w:t>
      </w:r>
      <w:r w:rsidR="00325B45" w:rsidRPr="00E85A20">
        <w:rPr>
          <w:highlight w:val="yellow"/>
          <w:rPrChange w:id="5" w:author="Microsoft Office User" w:date="2018-01-25T16:37:00Z">
            <w:rPr/>
          </w:rPrChange>
        </w:rPr>
        <w:t>We also find that,</w:t>
      </w:r>
      <w:r w:rsidR="00E74F3F" w:rsidRPr="00E85A20">
        <w:rPr>
          <w:highlight w:val="yellow"/>
          <w:rPrChange w:id="6" w:author="Microsoft Office User" w:date="2018-01-25T16:37:00Z">
            <w:rPr/>
          </w:rPrChange>
        </w:rPr>
        <w:t xml:space="preserve"> </w:t>
      </w:r>
      <w:r w:rsidR="00B51791" w:rsidRPr="00E85A20">
        <w:rPr>
          <w:highlight w:val="yellow"/>
          <w:rPrChange w:id="7" w:author="Microsoft Office User" w:date="2018-01-25T16:37:00Z">
            <w:rPr/>
          </w:rPrChange>
        </w:rPr>
        <w:t xml:space="preserve">due to geometric features of the adaptive </w:t>
      </w:r>
      <w:commentRangeStart w:id="8"/>
      <w:r w:rsidR="00B51791" w:rsidRPr="00E85A20">
        <w:rPr>
          <w:highlight w:val="yellow"/>
          <w:rPrChange w:id="9" w:author="Microsoft Office User" w:date="2018-01-25T16:37:00Z">
            <w:rPr/>
          </w:rPrChange>
        </w:rPr>
        <w:t>process</w:t>
      </w:r>
      <w:commentRangeEnd w:id="8"/>
      <w:r w:rsidR="00E85A20" w:rsidRPr="00E85A20">
        <w:rPr>
          <w:rStyle w:val="CommentReference"/>
          <w:highlight w:val="yellow"/>
          <w:rPrChange w:id="10" w:author="Microsoft Office User" w:date="2018-01-25T16:37:00Z">
            <w:rPr>
              <w:rStyle w:val="CommentReference"/>
            </w:rPr>
          </w:rPrChange>
        </w:rPr>
        <w:commentReference w:id="8"/>
      </w:r>
      <w:r w:rsidR="00B51791" w:rsidRPr="00E85A20">
        <w:rPr>
          <w:highlight w:val="yellow"/>
          <w:rPrChange w:id="11" w:author="Microsoft Office User" w:date="2018-01-25T16:37:00Z">
            <w:rPr/>
          </w:rPrChange>
        </w:rPr>
        <w:t xml:space="preserve">, the opportunity for parallel genetic adaptation </w:t>
      </w:r>
      <w:r w:rsidR="00325B45" w:rsidRPr="00E85A20">
        <w:rPr>
          <w:highlight w:val="yellow"/>
          <w:rPrChange w:id="12" w:author="Microsoft Office User" w:date="2018-01-25T16:37:00Z">
            <w:rPr/>
          </w:rPrChange>
        </w:rPr>
        <w:t xml:space="preserve">from SGV </w:t>
      </w:r>
      <w:r w:rsidR="00B51791" w:rsidRPr="00E85A20">
        <w:rPr>
          <w:highlight w:val="yellow"/>
          <w:rPrChange w:id="13" w:author="Microsoft Office User" w:date="2018-01-25T16:37:00Z">
            <w:rPr/>
          </w:rPrChange>
        </w:rPr>
        <w:t>decreases faster than linearly as environments become more dissimilar</w:t>
      </w:r>
      <w:r w:rsidR="00325B45">
        <w:t xml:space="preserve">. </w:t>
      </w:r>
      <w:commentRangeStart w:id="14"/>
      <w:r w:rsidR="00E74F3F">
        <w:t xml:space="preserve">We conclude that there is no </w:t>
      </w:r>
      <w:r w:rsidR="00325B45">
        <w:t>consistent</w:t>
      </w:r>
      <w:r w:rsidR="00E74F3F">
        <w:t xml:space="preserve"> effect of SGV on speciation</w:t>
      </w:r>
      <w:commentRangeEnd w:id="14"/>
      <w:r w:rsidR="00E85A20">
        <w:rPr>
          <w:rStyle w:val="CommentReference"/>
        </w:rPr>
        <w:commentReference w:id="14"/>
      </w:r>
      <w:r w:rsidR="00E74F3F">
        <w:t xml:space="preserve">. Rather, the effect of SGV on speciation depends on the balance between the characteristics of the SGV and the environments </w:t>
      </w:r>
      <w:r w:rsidR="00C7617B">
        <w:t>to</w:t>
      </w:r>
      <w:r w:rsidR="00E74F3F">
        <w:t xml:space="preserve"> which populations ar</w:t>
      </w:r>
      <w:r w:rsidR="00C7617B">
        <w:t xml:space="preserve">e adapting. </w:t>
      </w:r>
      <w:commentRangeStart w:id="15"/>
      <w:r w:rsidR="00C7617B">
        <w:t>Importantly, p</w:t>
      </w:r>
      <w:r w:rsidR="00325B45">
        <w:t>rocesses akin to ‘mutation-order’ speciation can occur even when adaptation is from SGV</w:t>
      </w:r>
      <w:commentRangeEnd w:id="15"/>
      <w:r w:rsidR="00E85A20">
        <w:rPr>
          <w:rStyle w:val="CommentReference"/>
        </w:rPr>
        <w:commentReference w:id="15"/>
      </w:r>
      <w:r w:rsidR="00325B45">
        <w:t xml:space="preserve">. </w:t>
      </w:r>
      <w:r w:rsidR="00B81DAE">
        <w:t xml:space="preserve">Our </w:t>
      </w:r>
      <w:r w:rsidR="00325B45">
        <w:t>study demonstrates</w:t>
      </w:r>
      <w:r w:rsidR="00B81DAE">
        <w:t xml:space="preserve"> that SGV can</w:t>
      </w:r>
      <w:r w:rsidR="00325B45">
        <w:t>, under some circumstances,</w:t>
      </w:r>
      <w:r w:rsidR="00B81DAE">
        <w:t xml:space="preserve"> have a substantial effect on the process of speciation, and </w:t>
      </w:r>
      <w:r w:rsidR="00152A4D">
        <w:t xml:space="preserve">provides </w:t>
      </w:r>
      <w:del w:id="16" w:author="Microsoft Office User" w:date="2018-01-25T16:43:00Z">
        <w:r w:rsidR="00F16C7A" w:rsidDel="00292A17">
          <w:delText xml:space="preserve">evidence for </w:delText>
        </w:r>
      </w:del>
      <w:r w:rsidR="00152A4D">
        <w:t xml:space="preserve">a general mechanism </w:t>
      </w:r>
      <w:del w:id="17" w:author="Microsoft Office User" w:date="2018-01-25T16:40:00Z">
        <w:r w:rsidR="00152A4D" w:rsidDel="00E85A20">
          <w:delText xml:space="preserve">for </w:delText>
        </w:r>
      </w:del>
      <w:ins w:id="18" w:author="Microsoft Office User" w:date="2018-01-25T16:40:00Z">
        <w:r w:rsidR="00E85A20">
          <w:t>to</w:t>
        </w:r>
        <w:r w:rsidR="00E85A20">
          <w:t xml:space="preserve"> </w:t>
        </w:r>
      </w:ins>
      <w:r w:rsidR="00152A4D">
        <w:t>explain</w:t>
      </w:r>
      <w:del w:id="19" w:author="Microsoft Office User" w:date="2018-01-25T16:40:00Z">
        <w:r w:rsidR="00152A4D" w:rsidDel="00E85A20">
          <w:delText>ing</w:delText>
        </w:r>
      </w:del>
      <w:r w:rsidR="00152A4D">
        <w:t xml:space="preserve"> the widespread correlation between ecological divergence and reproductive isolation. F</w:t>
      </w:r>
      <w:r w:rsidR="00325B45">
        <w:t>urther study</w:t>
      </w:r>
      <w:r w:rsidR="00B81DAE">
        <w:t xml:space="preserve"> is needed to evaluate whether adaptation from SGV is </w:t>
      </w:r>
      <w:r w:rsidR="00FD074A">
        <w:t xml:space="preserve">an important </w:t>
      </w:r>
      <w:r w:rsidR="0017720D">
        <w:t>factor</w:t>
      </w:r>
      <w:r w:rsidR="00FD074A">
        <w:t xml:space="preserve"> </w:t>
      </w:r>
      <w:r w:rsidR="0017720D">
        <w:t>driving</w:t>
      </w:r>
      <w:r w:rsidR="00FD074A">
        <w:t xml:space="preserve"> </w:t>
      </w:r>
      <w:r w:rsidR="009E27B0">
        <w:t>the dynamics of speciation</w:t>
      </w:r>
      <w:r w:rsidR="00325B45">
        <w:t xml:space="preserve"> in natural populations</w:t>
      </w:r>
      <w:r w:rsidR="009E27B0">
        <w:t>.</w:t>
      </w:r>
    </w:p>
    <w:p w14:paraId="5A6A396B" w14:textId="5B12AD54" w:rsidR="00440520" w:rsidRDefault="00743329" w:rsidP="00FF4821">
      <w:pPr>
        <w:spacing w:line="480" w:lineRule="auto"/>
      </w:pPr>
      <w:r>
        <w:t xml:space="preserve">Keywords: </w:t>
      </w:r>
      <w:r w:rsidR="00A41328">
        <w:t xml:space="preserve">Fisher’s geometric model; </w:t>
      </w:r>
      <w:r>
        <w:t xml:space="preserve">ecological speciation; mutation-order speciation; simulation; </w:t>
      </w:r>
      <w:r>
        <w:br w:type="page"/>
      </w:r>
      <w:r w:rsidR="000619B7">
        <w:lastRenderedPageBreak/>
        <w:t xml:space="preserve">Natural selection can directly </w:t>
      </w:r>
      <w:r w:rsidR="00FF52D4">
        <w:t>contribute to</w:t>
      </w:r>
      <w:r w:rsidR="000619B7">
        <w:t xml:space="preserve"> the origin of species</w:t>
      </w:r>
      <w:r w:rsidR="00466255">
        <w:t xml:space="preserve"> </w:t>
      </w:r>
      <w:r w:rsidR="00466255">
        <w:fldChar w:fldCharType="begin" w:fldLock="1"/>
      </w:r>
      <w:r w:rsidR="00466255">
        <w:instrText>ADDIN CSL_CITATION { "citationItems" : [ { "id" : "ITEM-1", "itemData" : { "ISBN" : "0878930892", "abstract" : "Over the last two decades, the study of speciation has expanded from a modest backwater of evolutionary biology into a large and vigorous discipline. Thus, the literature on speciation, as well as the number of researchers and students working in this area, has grown explosively. Despite these developments, there has been no book-length treatment of speciation in many years. As a result, both the seasoned scholar and the newcomer to evolutionary biology had no ready guide to the recent literature on speciation-a body of work that is enormous, scattered, and increasingly technical. Although several excellent symposium volumes have recently appeared, these collections do not provide a unified, critical, and up-to-date overview of the field. Speciation is designed to fill this gap. Aimed at professional biologists, graduate students, and advanced undergraduates, Speciation covers both plants and animals (the first book on this subject to do so), and deals with all relevant areas of research, including biogeography, field work, systematics, theory, and genetic and molecular studies. It gives special emphasis to topics that are either controversial or the subject of active research, including sympatric speciation, reinforcement, the role of hybridization in speciation, the search for genes causing reproductive isolation, and mounting evidence for the role of natural and sexual selection in the origin of species. The authors do not hesitate to take stands on these and other controversial issues. This critical and scholarly book will be invaluable to researchers in evolutionary biology and is also ideal for a graduate-level course on speciation.", "author" : [ { "dropping-particle" : "", "family" : "Coyne", "given" : "Jerry A.", "non-dropping-particle" : "", "parse-names" : false, "suffix" : "" }, { "dropping-particle" : "", "family" : "Orr", "given" : "H. Allen", "non-dropping-particle" : "", "parse-names" : false, "suffix" : "" } ], "container-title" : "Speciation", "id" : "ITEM-1", "issued" : { "date-parts" : [ [ "2004" ] ] }, "number-of-pages" : "545", "publisher" : "Sinauer", "title" : "Speciation", "type" : "book" }, "uris" : [ "http://www.mendeley.com/documents/?uuid=7df7cb43-a171-44ea-ae46-1eb5ad38597f" ] } ], "mendeley" : { "formattedCitation" : "(Coyne and Orr 2004)", "plainTextFormattedCitation" : "(Coyne and Orr 2004)", "previouslyFormattedCitation" : "(Coyne and Orr 2004)" }, "properties" : {  }, "schema" : "https://github.com/citation-style-language/schema/raw/master/csl-citation.json" }</w:instrText>
      </w:r>
      <w:r w:rsidR="00466255">
        <w:fldChar w:fldCharType="separate"/>
      </w:r>
      <w:r w:rsidR="00466255" w:rsidRPr="00466255">
        <w:rPr>
          <w:noProof/>
        </w:rPr>
        <w:t>(Coyne and Orr 2004)</w:t>
      </w:r>
      <w:r w:rsidR="00466255">
        <w:fldChar w:fldCharType="end"/>
      </w:r>
      <w:r w:rsidR="000619B7">
        <w:t>.</w:t>
      </w:r>
      <w:r w:rsidR="00A36D1F">
        <w:t xml:space="preserve"> This </w:t>
      </w:r>
      <w:r w:rsidR="00226473">
        <w:t xml:space="preserve">largely </w:t>
      </w:r>
      <w:r w:rsidR="00A36D1F">
        <w:t>occurs because populations fix different alleles during</w:t>
      </w:r>
      <w:r w:rsidR="00226473">
        <w:t xml:space="preserve"> the process of</w:t>
      </w:r>
      <w:r w:rsidR="00BC5CC0">
        <w:t xml:space="preserve"> adaptation that, when combined, </w:t>
      </w:r>
      <w:r w:rsidR="00535B4A">
        <w:t xml:space="preserve">cause hybrids to </w:t>
      </w:r>
      <w:r w:rsidR="00226473">
        <w:t xml:space="preserve">suffer reduced fitness. </w:t>
      </w:r>
      <w:r w:rsidR="0057499D">
        <w:t>Divergent natural selection</w:t>
      </w:r>
      <w:r w:rsidR="00535B4A">
        <w:t xml:space="preserve"> favours </w:t>
      </w:r>
      <w:r w:rsidR="00627AA7">
        <w:t>different</w:t>
      </w:r>
      <w:r w:rsidR="00535B4A">
        <w:t xml:space="preserve"> alleles in different populations, </w:t>
      </w:r>
      <w:r w:rsidR="00627AA7">
        <w:t xml:space="preserve">and the fixation of these different alleles leads to hybrids that are maladapted to either parental environment </w:t>
      </w:r>
      <w:r w:rsidR="00E51E40">
        <w:fldChar w:fldCharType="begin" w:fldLock="1"/>
      </w:r>
      <w:r w:rsidR="00E51E40">
        <w:instrText>ADDIN CSL_CITATION { "citationItems" : [ { "id" : "ITEM-1", "itemData" : { "DOI" : "10.2307/2640726", "ISBN" : "0014-3820", "ISSN" : "15585646", "abstract" : "\"Ecological\" speciation occurs when reproductive isolation evolves as a consequence of divergent selection between populations exploiting different resources or environments. We tested this hypothesis of speciation in a young stickleback species pair by measuring the direct contribution of ecological selection pressures to hybrid fitness. The two species (limnetic and benthic) are strongly differentiated morphologically and ecologically, whereas hybrids are intermediate. Fitness of hybrids is high in the laboratory, especially F$_1$ and F$_2$ hybrids (backcrosses may show some breakdown). We transplanted F$_1$ hybrids to enclosures in the two main habitats in the wild to test whether the distribution of resources available in the environment generates a hybrid disadvantage not detectable in the laboratory. Hybrids grew more slowly than limnetics in the open water habitat and more slowly than benthics in the littoral zone. Growth of F$_1$ hybrids was inferior to the average of the parent species across both habitats, albeit not significantly. The contrast between laboratory and field results supports the hypothesis that mechanisms of F$_1$ hybrid fitness in the wild are primarily ecological and do not result from intrinsic genetic incompatibilities. Direct selection on hybrids contributes to the maintenance of sympatric stickleback species and may have played an important role in their origin.", "author" : [ { "dropping-particle" : "", "family" : "Hatfield", "given" : "Todd", "non-dropping-particle" : "", "parse-names" : false, "suffix" : "" }, { "dropping-particle" : "", "family" : "Schluter", "given" : "Dolph", "non-dropping-particle" : "", "parse-names" : false, "suffix" : "" } ], "container-title" : "Evolution", "id" : "ITEM-1", "issue" : "3", "issued" : { "date-parts" : [ [ "1999" ] ] }, "page" : "866-873", "title" : "Ecological speciation in sticklebacks: environment-dependent hybrid fitness", "type" : "article-journal", "volume" : "53" }, "uris" : [ "http://www.mendeley.com/documents/?uuid=b720c085-1f16-4cbb-b315-4e420499d2ff" ] }, { "id" : "ITEM-2", "itemData" : { "author" : [ { "dropping-particle" : "", "family" : "Schluter", "given" : "Dolph", "non-dropping-particle" : "", "parse-names" : false, "suffix" : "" } ], "id" : "ITEM-2", "issued" : { "date-parts" : [ [ "2000" ] ] }, "publisher" : "Oxford University Press", "publisher-place" : "New York", "title" : "The Ecology of Adaptive Radiation", "type" : "book" }, "uris" : [ "http://www.mendeley.com/documents/?uuid=a0063203-7d1b-4098-b220-13cc4326ecad" ] } ], "mendeley" : { "formattedCitation" : "(Hatfield and Schluter 1999; Schluter 2000)", "plainTextFormattedCitation" : "(Hatfield and Schluter 1999; Schluter 2000)", "previouslyFormattedCitation" : "(Hatfield and Schluter 1999; Schluter 2000)" }, "properties" : {  }, "schema" : "https://github.com/citation-style-language/schema/raw/master/csl-citation.json" }</w:instrText>
      </w:r>
      <w:r w:rsidR="00E51E40">
        <w:fldChar w:fldCharType="separate"/>
      </w:r>
      <w:r w:rsidR="00E51E40" w:rsidRPr="00E51E40">
        <w:rPr>
          <w:noProof/>
        </w:rPr>
        <w:t>(Hatfield and Schluter 1999; Schluter 2000)</w:t>
      </w:r>
      <w:r w:rsidR="00E51E40">
        <w:fldChar w:fldCharType="end"/>
      </w:r>
      <w:r w:rsidR="00627AA7">
        <w:t>.</w:t>
      </w:r>
      <w:r w:rsidR="00E51E40">
        <w:t xml:space="preserve"> Parallel natural selection, by contrast, </w:t>
      </w:r>
      <w:r w:rsidR="00466255">
        <w:t>favours the same</w:t>
      </w:r>
      <w:r w:rsidR="00E51E40">
        <w:t xml:space="preserve"> alleles in different populat</w:t>
      </w:r>
      <w:r w:rsidR="00466255">
        <w:t>ions.</w:t>
      </w:r>
      <w:r w:rsidR="00E51E40">
        <w:t xml:space="preserve"> </w:t>
      </w:r>
      <w:r w:rsidR="00466255">
        <w:t xml:space="preserve">Although parallel selection may favour the same alleles, allopatric population may encounter alternative adaptive alleles due to chance processes in which mutations occur in the population </w:t>
      </w:r>
      <w:r w:rsidR="00466255">
        <w:fldChar w:fldCharType="begin" w:fldLock="1"/>
      </w:r>
      <w:r w:rsidR="002C3F60">
        <w:instrText>ADDIN CSL_CITATION { "citationItems" : [ { "id" : "ITEM-1", "itemData" : { "DOI" : "10.1098/rspb.1990.0025", "ISBN" : "00804649", "ISSN" : "0962-8452", "PMID" : "6127704", "abstract" : "Computer simulations in which selection acts on a quantitative character show that the randomness of mutations can contribute significantly to evolutionary divergence between populations. In different populations, different advantageous mutations occur, and are selected to fixation, so that the populations diverge even when they are initially identical, and are subject to identical selection. This stochastic process is distinct from random genetic drift. In some circumstances (large populations or strong selection, or both) mutational order can be greatly more important than random drift in bringing about divergence. It can generate a `disconnection' between evolution at the phenotypic and genotypic levels, and can give rise to a rough `molecular clock', albeit episodic, that is driven by selection. In the absence of selection, mutational order has little or no effect.", "author" : [ { "dropping-particle" : "", "family" : "Mani", "given" : "G. S.", "non-dropping-particle" : "", "parse-names" : false, "suffix" : "" }, { "dropping-particle" : "", "family" : "Clarke", "given" : "B. C.", "non-dropping-particle" : "", "parse-names" : false, "suffix" : "" } ], "container-title" : "Proceedings of the Royal Society B: Biological Sciences", "id" : "ITEM-1", "issue" : "1297", "issued" : { "date-parts" : [ [ "1990" ] ] }, "page" : "29-37", "title" : "Mutational Order: A Major Stochastic Process in Evolution", "type" : "article-journal", "volume" : "240" }, "uris" : [ "http://www.mendeley.com/documents/?uuid=bdd9d06e-a6d3-4fab-a698-d18e2a7d25ee", "http://www.mendeley.com/documents/?uuid=9a700f4e-be7d-47ba-9438-9d5949716ff9" ] } ], "mendeley" : { "formattedCitation" : "(Mani and Clarke 1990)", "plainTextFormattedCitation" : "(Mani and Clarke 1990)", "previouslyFormattedCitation" : "(Mani and Clarke 1990)" }, "properties" : {  }, "schema" : "https://github.com/citation-style-language/schema/raw/master/csl-citation.json" }</w:instrText>
      </w:r>
      <w:r w:rsidR="00466255">
        <w:fldChar w:fldCharType="separate"/>
      </w:r>
      <w:r w:rsidR="00466255" w:rsidRPr="00466255">
        <w:rPr>
          <w:noProof/>
        </w:rPr>
        <w:t>(Mani and Clarke 1990)</w:t>
      </w:r>
      <w:r w:rsidR="00466255">
        <w:fldChar w:fldCharType="end"/>
      </w:r>
      <w:r w:rsidR="00E51E40">
        <w:t>. Through this ‘mutation-order’ pathway, parallel natural selection can lead to the evolution of reproductive isolation</w:t>
      </w:r>
      <w:r w:rsidR="00466255">
        <w:t xml:space="preserve"> </w:t>
      </w:r>
      <w:r w:rsidR="00AF5019">
        <w:t>(</w:t>
      </w:r>
      <w:r w:rsidR="00EB216B">
        <w:t xml:space="preserve">hereafter </w:t>
      </w:r>
      <w:r w:rsidR="00AF5019" w:rsidRPr="00EB216B">
        <w:rPr>
          <w:i/>
        </w:rPr>
        <w:t>RI</w:t>
      </w:r>
      <w:r w:rsidR="00AF5019">
        <w:t xml:space="preserve">) </w:t>
      </w:r>
      <w:r w:rsidR="00466255">
        <w:t>if these alternative alleles are incompatible in hybrids</w:t>
      </w:r>
      <w:r w:rsidR="00E51E40">
        <w:t xml:space="preserve"> </w:t>
      </w:r>
      <w:r w:rsidR="00B82036">
        <w:fldChar w:fldCharType="begin" w:fldLock="1"/>
      </w:r>
      <w:r w:rsidR="00B82036">
        <w:instrText>ADDIN CSL_CITATION { "citationItems" : [ { "id" : "ITEM-1", "itemData" : { "DOI" : "10.1126/science.1160006", "ISBN" : "0036-8075", "ISSN" : "0036-8075", "PMID" : "19197053", "abstract" : "Natural selection commonly drives the origin of species, as Darwin initially claimed. Mechanisms of speciation by selection fall into two broad categories: ecological and mutation-order. Under ecological speciation, divergence is driven by divergent natural selection between environments, whereas under mutation-order speciation, divergence occurs when different mutations arise and are fixed in separate populations adapting to similar selection pressures. Tests of parallel evolution of reproductive isolation, trait-based assortative mating, and reproductive isolation by active selection have demonstrated that ecological speciation is a common means by which new species arise. Evidence for mutation-order speciation by natural selection is more limited and has been best documented by instances of reproductive isolation resulting from intragenomic conflict. However, we still have not identified all aspects of selection, and identifying the underlying genes for reproductive isolation remains challenging.", "author" : [ { "dropping-particle" : "", "family" : "Schluter", "given" : "Dolph", "non-dropping-particle" : "", "parse-names" : false, "suffix" : "" } ], "container-title" : "Science", "id" : "ITEM-1", "issue" : "2008", "issued" : { "date-parts" : [ [ "2009" ] ] }, "page" : "737-741", "title" : "Evidence for ecological speciation and its alternative", "type" : "article-journal", "volume" : "323" }, "uris" : [ "http://www.mendeley.com/documents/?uuid=eb633ff1-553c-4b4c-bc77-51f8ba7a2b3a" ] } ], "mendeley" : { "formattedCitation" : "(Schluter 2009)", "plainTextFormattedCitation" : "(Schluter 2009)", "previouslyFormattedCitation" : "(Schluter 2009)" }, "properties" : {  }, "schema" : "https://github.com/citation-style-language/schema/raw/master/csl-citation.json" }</w:instrText>
      </w:r>
      <w:r w:rsidR="00B82036">
        <w:fldChar w:fldCharType="separate"/>
      </w:r>
      <w:r w:rsidR="00B82036" w:rsidRPr="00B82036">
        <w:rPr>
          <w:noProof/>
        </w:rPr>
        <w:t>(Schluter 2009)</w:t>
      </w:r>
      <w:r w:rsidR="00B82036">
        <w:fldChar w:fldCharType="end"/>
      </w:r>
      <w:r w:rsidR="00B82036">
        <w:t>.</w:t>
      </w:r>
      <w:r w:rsidR="00440520">
        <w:t xml:space="preserve"> </w:t>
      </w:r>
      <w:r w:rsidR="00D76B1F">
        <w:t>To this end, i</w:t>
      </w:r>
      <w:r w:rsidR="00152D97">
        <w:t>dentifying</w:t>
      </w:r>
      <w:r w:rsidR="00440520">
        <w:t xml:space="preserve"> the </w:t>
      </w:r>
      <w:r w:rsidR="008C3CB7">
        <w:t xml:space="preserve">mechanisms through which </w:t>
      </w:r>
      <w:r w:rsidR="002E07C6">
        <w:t>natural</w:t>
      </w:r>
      <w:r w:rsidR="00440520">
        <w:t xml:space="preserve"> selection drive</w:t>
      </w:r>
      <w:r w:rsidR="008C3CB7">
        <w:t>s</w:t>
      </w:r>
      <w:r w:rsidR="00440520">
        <w:t xml:space="preserve"> the evolution of </w:t>
      </w:r>
      <w:r w:rsidR="00AF5019">
        <w:t>RI</w:t>
      </w:r>
      <w:r w:rsidR="00440520">
        <w:t xml:space="preserve"> </w:t>
      </w:r>
      <w:r w:rsidR="00152D97">
        <w:t xml:space="preserve">is </w:t>
      </w:r>
      <w:r w:rsidR="00D76B1F">
        <w:t>a central pillar of speciation research.</w:t>
      </w:r>
    </w:p>
    <w:p w14:paraId="33F033C5" w14:textId="70A3BDB6" w:rsidR="000509FD" w:rsidRDefault="004972E9" w:rsidP="00890BE9">
      <w:pPr>
        <w:spacing w:line="480" w:lineRule="auto"/>
      </w:pPr>
      <w:r>
        <w:tab/>
      </w:r>
      <w:r w:rsidR="000F5F68">
        <w:t>Empirical evidence suggests that divergent natural selection generates reproductive isolation more readily than parallel selection. The strongest evidence comes from</w:t>
      </w:r>
      <w:r w:rsidR="004C335E">
        <w:t xml:space="preserve"> a meta-analysis conducted by</w:t>
      </w:r>
      <w:r w:rsidR="000F5F68">
        <w:t xml:space="preserve"> </w:t>
      </w:r>
      <w:r w:rsidR="000F5F68">
        <w:fldChar w:fldCharType="begin" w:fldLock="1"/>
      </w:r>
      <w:r w:rsidR="000F5F68">
        <w:instrText>ADDIN CSL_CITATION { "citationItems" : [ { "id" : "ITEM-1", "itemData" : { "DOI" : "10.1111/ele.12120", "ISBN" : "1461-0248", "ISSN" : "1461023X", "PMID" : "23627762", "abstract" : "Ecologically mediated selection has increasingly become recognised as an important driver of speciation. The correlation between neutral genetic differentiation and environmental or phenotypic divergence among populations, to which we collectively refer to as isolation-by-ecology (IBE), is an indicator of ecological speciation. In a meta-analysis framework, we determined the strength and commonality of IBE in nature. On the basis of 106 studies, we calculated a mean effect size of IBE with and without controlling for spatial autocorrelation among populations. Effect sizes were 0.34 (95% CI 0.24-0.42) and 0.26 (95% CI 0.13-0.37), respectively, indicating that an average of 5% of the neutral genetic differentiation among populations was explained purely by ecological contrast. Importantly, spatial autocorrelation reduced IBE correlations for environmental variables, but not for phenotypes. Through simulation, we showed how the influence of isolation-by-distance and spatial autocorrelation of ecological variables can result in false positives or underestimated correlations if not accounted for in the IBE model. Collectively, this meta-analysis showed that ecologically induced genetic divergence is pervasive across time-scales and taxa, and largely independent of the choice of molecular marker. We discuss the importance of these results in the context of adaptation and ecological speciation and suggest future research avenues.", "author" : [ { "dropping-particle" : "", "family" : "Shafer", "given" : "Aaron B A", "non-dropping-particle" : "", "parse-names" : false, "suffix" : "" }, { "dropping-particle" : "", "family" : "Wolf", "given" : "Jochen B W", "non-dropping-particle" : "", "parse-names" : false, "suffix" : "" } ], "container-title" : "Ecology Letters", "id" : "ITEM-1", "issue" : "7", "issued" : { "date-parts" : [ [ "2013" ] ] }, "page" : "940-950", "title" : "Widespread evidence for incipient ecological speciation: A meta-analysis of isolation-by-ecology", "type" : "article-journal", "volume" : "16" }, "uris" : [ "http://www.mendeley.com/documents/?uuid=6f905ee2-d25b-4f0f-8331-1ae23389a53e" ] } ], "mendeley" : { "formattedCitation" : "(Shafer and Wolf 2013)", "manualFormatting" : "Shafer and Wolf (2013)", "plainTextFormattedCitation" : "(Shafer and Wolf 2013)", "previouslyFormattedCitation" : "(Shafer and Wolf 2013)" }, "properties" : {  }, "schema" : "https://github.com/citation-style-language/schema/raw/master/csl-citation.json" }</w:instrText>
      </w:r>
      <w:r w:rsidR="000F5F68">
        <w:fldChar w:fldCharType="separate"/>
      </w:r>
      <w:r w:rsidR="000F5F68" w:rsidRPr="000F5F68">
        <w:rPr>
          <w:noProof/>
        </w:rPr>
        <w:t xml:space="preserve">Shafer and Wolf </w:t>
      </w:r>
      <w:r w:rsidR="000F5F68">
        <w:rPr>
          <w:noProof/>
        </w:rPr>
        <w:t>(</w:t>
      </w:r>
      <w:r w:rsidR="000F5F68" w:rsidRPr="000F5F68">
        <w:rPr>
          <w:noProof/>
        </w:rPr>
        <w:t>2013)</w:t>
      </w:r>
      <w:r w:rsidR="000F5F68">
        <w:fldChar w:fldCharType="end"/>
      </w:r>
      <w:r w:rsidR="000F5F68">
        <w:t xml:space="preserve">, who found that ecological divergence between taxa directly explained </w:t>
      </w:r>
      <w:r w:rsidR="003222EB">
        <w:t>neutral divergence</w:t>
      </w:r>
      <w:r w:rsidR="00122A40">
        <w:t xml:space="preserve"> when controlling for isolation by distance</w:t>
      </w:r>
      <w:r w:rsidR="008E7CA4">
        <w:t>.</w:t>
      </w:r>
      <w:r w:rsidR="003222EB">
        <w:t xml:space="preserve"> </w:t>
      </w:r>
      <w:r w:rsidR="008E7CA4">
        <w:t>Th</w:t>
      </w:r>
      <w:r w:rsidR="006C5597">
        <w:t xml:space="preserve">is result of </w:t>
      </w:r>
      <w:r w:rsidR="00F1707B">
        <w:t xml:space="preserve">widespread ‘isolation-by-ecology’ in </w:t>
      </w:r>
      <w:r w:rsidR="00426499">
        <w:t>natural populations</w:t>
      </w:r>
      <w:r w:rsidR="00F1707B">
        <w:t xml:space="preserve"> indicates that ecological divergence between taxa directly leads to </w:t>
      </w:r>
      <w:r w:rsidR="00142A39">
        <w:t>reduced gene flow</w:t>
      </w:r>
      <w:r w:rsidR="00AA129D">
        <w:t xml:space="preserve"> and/or increased RI</w:t>
      </w:r>
      <w:r w:rsidR="00F1707B">
        <w:t xml:space="preserve">. </w:t>
      </w:r>
      <w:r w:rsidR="000F5F68">
        <w:t>This evidence, while valuable, is</w:t>
      </w:r>
      <w:r w:rsidR="00F1707B">
        <w:t xml:space="preserve"> strictly</w:t>
      </w:r>
      <w:r w:rsidR="000F5F68">
        <w:t xml:space="preserve"> correlative and the causality </w:t>
      </w:r>
      <w:r w:rsidR="007F496B">
        <w:t>could</w:t>
      </w:r>
      <w:r w:rsidR="000F5F68">
        <w:t xml:space="preserve"> </w:t>
      </w:r>
      <w:r w:rsidR="003222EB">
        <w:t xml:space="preserve">easily </w:t>
      </w:r>
      <w:r w:rsidR="000F5F68">
        <w:t>be reversed. For example,</w:t>
      </w:r>
      <w:r w:rsidR="000509FD">
        <w:t xml:space="preserve"> data from both</w:t>
      </w:r>
      <w:r w:rsidR="000F5F68">
        <w:t xml:space="preserve"> </w:t>
      </w:r>
      <w:r w:rsidR="000F5F68">
        <w:fldChar w:fldCharType="begin" w:fldLock="1"/>
      </w:r>
      <w:r w:rsidR="000509FD">
        <w:instrText>ADDIN CSL_CITATION { "citationItems" : [ { "id" : "ITEM-1", "itemData" : { "DOI" : "10.1038/s41559-017-0082", "ISBN" : "2397-334X", "ISSN" : "2397-334X", "abstract" : "Speciation can involve a transition from a few genetic loci that are resistant to gene flow to genome-wide differentiation. However, only limited data exist concerning this transition and the factors promoting it. Here, we study phases of speciation using data from &gt;100 populations of 11 species of Timema stick insects. Consistent with early phases of genic speciation, adaptive colour-pattern loci reside in localized genetic regions of accentuated differentiation between populations expe- riencing gene flow. Transitions to genome-wide differentiation are also observed with gene flow, in association with differ- entiation in polygenic chemical traits affecting mate choice. Thus, intermediate phases of speciation are associated with genome-wide differentiation and mate choice, but not growth of a few genomic islands. We also find a gap in genomic dif- ferentiation between sympatric taxa that still exchange genes and those that do not, highlighting the association between differentiation and complete reproductive isolation. Our results suggest that substantial progress towards speciation may involve the alignment of multi-faceted aspects of differentiation.", "author" : [ { "dropping-particle" : "", "family" : "Riesch", "given" : "R\u00fcdiger", "non-dropping-particle" : "", "parse-names" : false, "suffix" : "" }, { "dropping-particle" : "", "family" : "Muschick", "given" : "Moritz", "non-dropping-particle" : "", "parse-names" : false, "suffix" : "" }, { "dropping-particle" : "", "family" : "Lindtke", "given" : "Dorothea", "non-dropping-particle" : "", "parse-names" : false, "suffix" : "" }, { "dropping-particle" : "", "family" : "Villoutreix", "given" : "Romain", "non-dropping-particle" : "", "parse-names" : false, "suffix" : "" }, { "dropping-particle" : "", "family" : "Comeault", "given" : "Aaron A.", "non-dropping-particle" : "", "parse-names" : false, "suffix" : "" }, { "dropping-particle" : "", "family" : "Farkas", "given" : "Timothy E.", "non-dropping-particle" : "", "parse-names" : false, "suffix" : "" }, { "dropping-particle" : "", "family" : "Lucek", "given" : "Kay", "non-dropping-particle" : "", "parse-names" : false, "suffix" : "" }, { "dropping-particle" : "", "family" : "Hellen", "given" : "Elizabeth", "non-dropping-particle" : "", "parse-names" : false, "suffix" : "" }, { "dropping-particle" : "", "family" : "Soria-Carrasco", "given" : "V\u00edctor", "non-dropping-particle" : "", "parse-names" : false, "suffix" : "" }, { "dropping-particle" : "", "family" : "Dennis", "given" : "Stuart R.", "non-dropping-particle" : "", "parse-names" : false, "suffix" : "" }, { "dropping-particle" : "", "family" : "Carvalho", "given" : "Clarissa F.", "non-dropping-particle" : "de", "parse-names" : false, "suffix" : "" }, { "dropping-particle" : "", "family" : "Safran", "given" : "Rebecca J.", "non-dropping-particle" : "", "parse-names" : false, "suffix" : "" }, { "dropping-particle" : "", "family" : "Sandoval", "given" : "Cristina P.", "non-dropping-particle" : "", "parse-names" : false, "suffix" : "" }, { "dropping-particle" : "", "family" : "Feder", "given" : "Jeff", "non-dropping-particle" : "", "parse-names" : false, "suffix" : "" }, { "dropping-particle" : "", "family" : "Gries", "given" : "Regine", "non-dropping-particle" : "", "parse-names" : false, "suffix" : "" }, { "dropping-particle" : "", "family" : "Crespi", "given" : "Bernard J.", "non-dropping-particle" : "", "parse-names" : false, "suffix" : "" }, { "dropping-particle" : "", "family" : "Gries", "given" : "Gerhard", "non-dropping-particle" : "", "parse-names" : false, "suffix" : "" }, { "dropping-particle" : "", "family" : "Gompert", "given" : "Zach", "non-dropping-particle" : "", "parse-names" : false, "suffix" : "" }, { "dropping-particle" : "", "family" : "Nosil", "given" : "Patrik", "non-dropping-particle" : "", "parse-names" : false, "suffix" : "" } ], "container-title" : "Nature Ecology &amp; Evolution", "id" : "ITEM-1", "issue" : "4", "issued" : { "date-parts" : [ [ "2017" ] ] }, "page" : "0082", "title" : "Transitions between phases of genomic differentiation during stick-insect speciation", "type" : "article-journal", "volume" : "1" }, "uris" : [ "http://www.mendeley.com/documents/?uuid=b8c504ab-d735-40e6-8386-830d5cc3d944" ] } ], "mendeley" : { "formattedCitation" : "(Riesch et al. 2017)", "manualFormatting" : "Riesch et al. (2017)", "plainTextFormattedCitation" : "(Riesch et al. 2017)", "previouslyFormattedCitation" : "(Riesch et al. 2017)" }, "properties" : {  }, "schema" : "https://github.com/citation-style-language/schema/raw/master/csl-citation.json" }</w:instrText>
      </w:r>
      <w:r w:rsidR="000F5F68">
        <w:fldChar w:fldCharType="separate"/>
      </w:r>
      <w:r w:rsidR="000F5F68" w:rsidRPr="000F5F68">
        <w:rPr>
          <w:noProof/>
        </w:rPr>
        <w:t xml:space="preserve">Riesch et al. </w:t>
      </w:r>
      <w:r w:rsidR="000F5F68">
        <w:rPr>
          <w:noProof/>
        </w:rPr>
        <w:t>(</w:t>
      </w:r>
      <w:r w:rsidR="000F5F68" w:rsidRPr="000F5F68">
        <w:rPr>
          <w:noProof/>
        </w:rPr>
        <w:t>2017)</w:t>
      </w:r>
      <w:r w:rsidR="000F5F68">
        <w:fldChar w:fldCharType="end"/>
      </w:r>
      <w:r w:rsidR="000F5F68">
        <w:t xml:space="preserve"> </w:t>
      </w:r>
      <w:r w:rsidR="000509FD">
        <w:t xml:space="preserve">and </w:t>
      </w:r>
      <w:r w:rsidR="000509FD">
        <w:fldChar w:fldCharType="begin" w:fldLock="1"/>
      </w:r>
      <w:r w:rsidR="003222EB">
        <w:instrText>ADDIN CSL_CITATION { "citationItems" : [ { "id" : "ITEM-1", "itemData" : { "DOI" : "10.1038/s41559-017-0158", "ISSN" : "2397-334X", "abstract" : "Parallel evolution of similar traits by independent populations in similar environments is considered strong evidence for adaptation by natural selection. Often, however, replicate populations in similar environments do not all evolve in the same way, thus deviating from any single, predominant outcome of evolution. This variation might arise from non-adaptive, population- specific effects of genetic drift, gene flow or limited genetic variation. Alternatively, these deviations from parallel evolution might also reflect predictable adaptation to cryptic environmental heterogeneity within discrete habitat categories. Here, we show that deviations from parallel evolution are the consequence of environmental variation within habitats combined with variation in gene flow. Threespine stickleback (Gasterosteus aculeatus) in adjoining lake and stream habitats (a lake\u2013stream \u2018pair\u2019) diverge phenotypically, yet the direction and magnitude of this divergence is not always fully parallel among 16 replicate pairs. We found that the multivariate direction of lake\u2013stream morphological divergence was less parallel between pairs whose environmental differences were less parallel. Thus, environmental heterogeneity among lake\u2013stream pairs contributes to deviations from parallel evolution. Additionally, likely genomic targets of selection were more parallel between environmentally more similar pairs. In contrast, variation in the magnitude of lake\u2013stream divergence (independent of direction) was better explained by differences in lake\u2013stream gene flow; pairs with greater lake\u2013stream gene flow were less morphologically diverged. Thus, both adaptive and non-adaptive processes work concurrently to generate a continuum across lake-stream sticklebacks", "author" : [ { "dropping-particle" : "", "family" : "Stuart", "given" : "Yoel E.", "non-dropping-particle" : "", "parse-names" : false, "suffix" : "" }, { "dropping-particle" : "", "family" : "Veen", "given" : "Thor", "non-dropping-particle" : "", "parse-names" : false, "suffix" : "" }, { "dropping-particle" : "", "family" : "Weber", "given" : "Jesse N.", "non-dropping-particle" : "", "parse-names" : false, "suffix" : "" }, { "dropping-particle" : "", "family" : "Hanson", "given" : "Dieta", "non-dropping-particle" : "", "parse-names" : false, "suffix" : "" }, { "dropping-particle" : "", "family" : "Ravinet", "given" : "Mark", "non-dropping-particle" : "", "parse-names" : false, "suffix" : "" }, { "dropping-particle" : "", "family" : "Lohman", "given" : "Brian K.", "non-dropping-particle" : "", "parse-names" : false, "suffix" : "" }, { "dropping-particle" : "", "family" : "Thompson", "given" : "Cole J.", "non-dropping-particle" : "", "parse-names" : false, "suffix" : "" }, { "dropping-particle" : "", "family" : "Tasneem", "given" : "Tania", "non-dropping-particle" : "", "parse-names" : false, "suffix" : "" }, { "dropping-particle" : "", "family" : "Doggett", "given" : "Andrew", "non-dropping-particle" : "", "parse-names" : false, "suffix" : "" }, { "dropping-particle" : "", "family" : "Izen", "given" : "Rebecca", "non-dropping-particle" : "", "parse-names" : false, "suffix" : "" }, { "dropping-particle" : "", "family" : "Ahmed", "given" : "Newaz", "non-dropping-particle" : "", "parse-names" : false, "suffix" : "" }, { "dropping-particle" : "", "family" : "Barrett", "given" : "Rowan D. H.", "non-dropping-particle" : "", "parse-names" : false, "suffix" : "" }, { "dropping-particle" : "", "family" : "Hendry", "given" : "Andrew P.", "non-dropping-particle" : "", "parse-names" : false, "suffix" : "" }, { "dropping-particle" : "", "family" : "Peichel", "given" : "Catherine L.", "non-dropping-particle" : "", "parse-names" : false, "suffix" : "" }, { "dropping-particle" : "", "family" : "Bolnick", "given" : "Daniel I.", "non-dropping-particle" : "", "parse-names" : false, "suffix" : "" } ], "container-title" : "Nature Ecology &amp; Evolution", "id" : "ITEM-1", "issue" : "6", "issued" : { "date-parts" : [ [ "2017" ] ] }, "page" : "0158", "title" : "Contrasting effects of environment and genetics generate a continuum of parallel evolution", "type" : "article-journal", "volume" : "1" }, "uris" : [ "http://www.mendeley.com/documents/?uuid=d9fd806d-ec82-4e39-ab05-8fb4f4293b3a" ] } ], "mendeley" : { "formattedCitation" : "(Stuart et al. 2017)", "manualFormatting" : "Stuart et al. (2017)", "plainTextFormattedCitation" : "(Stuart et al. 2017)", "previouslyFormattedCitation" : "(Stuart et al. 2017)" }, "properties" : {  }, "schema" : "https://github.com/citation-style-language/schema/raw/master/csl-citation.json" }</w:instrText>
      </w:r>
      <w:r w:rsidR="000509FD">
        <w:fldChar w:fldCharType="separate"/>
      </w:r>
      <w:r w:rsidR="000509FD" w:rsidRPr="000509FD">
        <w:rPr>
          <w:noProof/>
        </w:rPr>
        <w:t xml:space="preserve">Stuart et al. </w:t>
      </w:r>
      <w:r w:rsidR="000509FD">
        <w:rPr>
          <w:noProof/>
        </w:rPr>
        <w:t>(</w:t>
      </w:r>
      <w:r w:rsidR="000509FD" w:rsidRPr="000509FD">
        <w:rPr>
          <w:noProof/>
        </w:rPr>
        <w:t>2017)</w:t>
      </w:r>
      <w:r w:rsidR="000509FD">
        <w:fldChar w:fldCharType="end"/>
      </w:r>
      <w:r w:rsidR="000509FD">
        <w:t xml:space="preserve"> suggest that gene flow</w:t>
      </w:r>
      <w:r w:rsidR="00304BE8">
        <w:t xml:space="preserve"> constrains</w:t>
      </w:r>
      <w:r w:rsidR="000509FD">
        <w:t xml:space="preserve"> ecological divergence</w:t>
      </w:r>
      <w:r w:rsidR="003B7F7D">
        <w:t xml:space="preserve"> between populations</w:t>
      </w:r>
      <w:r w:rsidR="000509FD">
        <w:t>.</w:t>
      </w:r>
      <w:r w:rsidR="003222EB">
        <w:t xml:space="preserve"> </w:t>
      </w:r>
      <w:ins w:id="20" w:author="Microsoft Office User" w:date="2018-01-25T16:52:00Z">
        <w:r w:rsidR="00890BE9">
          <w:t xml:space="preserve">By sidestepping </w:t>
        </w:r>
        <w:commentRangeStart w:id="21"/>
        <w:r w:rsidR="00890BE9">
          <w:t>issues</w:t>
        </w:r>
        <w:commentRangeEnd w:id="21"/>
        <w:r w:rsidR="00890BE9">
          <w:rPr>
            <w:rStyle w:val="CommentReference"/>
          </w:rPr>
          <w:commentReference w:id="21"/>
        </w:r>
        <w:r w:rsidR="00890BE9">
          <w:t xml:space="preserve"> of correlation, t</w:t>
        </w:r>
      </w:ins>
      <w:del w:id="22" w:author="Microsoft Office User" w:date="2018-01-25T16:52:00Z">
        <w:r w:rsidR="000509FD" w:rsidDel="00890BE9">
          <w:delText>T</w:delText>
        </w:r>
      </w:del>
      <w:r w:rsidR="000509FD">
        <w:t xml:space="preserve">heoretical </w:t>
      </w:r>
      <w:r w:rsidR="000509FD">
        <w:lastRenderedPageBreak/>
        <w:t xml:space="preserve">studies </w:t>
      </w:r>
      <w:r w:rsidR="003222EB">
        <w:t xml:space="preserve">can shed light on the conditions under which divergent </w:t>
      </w:r>
      <w:r w:rsidR="003A2DB1">
        <w:t>and</w:t>
      </w:r>
      <w:r w:rsidR="003222EB">
        <w:t xml:space="preserve"> parallel </w:t>
      </w:r>
      <w:r w:rsidR="00C868E3">
        <w:t xml:space="preserve">selection </w:t>
      </w:r>
      <w:del w:id="23" w:author="Microsoft Office User" w:date="2018-01-25T16:52:00Z">
        <w:r w:rsidR="003222EB" w:rsidDel="00890BE9">
          <w:delText>leads to</w:delText>
        </w:r>
      </w:del>
      <w:ins w:id="24" w:author="Microsoft Office User" w:date="2018-01-25T16:52:00Z">
        <w:r w:rsidR="00890BE9">
          <w:t>cause</w:t>
        </w:r>
      </w:ins>
      <w:r w:rsidR="00C36BB6">
        <w:t xml:space="preserve"> the evolution of</w:t>
      </w:r>
      <w:r w:rsidR="003222EB">
        <w:t xml:space="preserve"> </w:t>
      </w:r>
      <w:r w:rsidR="009B1B15">
        <w:t>RI</w:t>
      </w:r>
      <w:r w:rsidR="003222EB">
        <w:t>.</w:t>
      </w:r>
    </w:p>
    <w:p w14:paraId="74045FA1" w14:textId="02ED0478" w:rsidR="000447CC" w:rsidRDefault="003222EB" w:rsidP="000F2F39">
      <w:pPr>
        <w:spacing w:line="480" w:lineRule="auto"/>
        <w:ind w:firstLine="720"/>
      </w:pPr>
      <w:r>
        <w:t xml:space="preserve">Several theoretical studies have investigated the link between </w:t>
      </w:r>
      <w:r w:rsidR="00AF5019">
        <w:t>parallel and divergent</w:t>
      </w:r>
      <w:r>
        <w:t xml:space="preserve"> adaptation and the evolution of reproductive isolation. </w:t>
      </w:r>
      <w:r w:rsidR="000F2F39">
        <w:t xml:space="preserve">The most relevant study is that of </w:t>
      </w:r>
      <w:r w:rsidR="0099494B" w:rsidRPr="002C2708">
        <w:fldChar w:fldCharType="begin" w:fldLock="1"/>
      </w:r>
      <w:r w:rsidR="0037559C">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"mendeley" : { "formattedCitation" : "(Chevin et al. 2014)", "manualFormatting" : "Chevin et al. (2014)", "plainTextFormattedCitation" : "(Chevin et al. 2014)", "previouslyFormattedCitation" : "(Chevin et al. 2014)" }, "properties" : {  }, "schema" : "https://github.com/citation-style-language/schema/raw/master/csl-citation.json" }</w:instrText>
      </w:r>
      <w:r w:rsidR="0099494B" w:rsidRPr="002C2708">
        <w:fldChar w:fldCharType="separate"/>
      </w:r>
      <w:r w:rsidR="0099494B" w:rsidRPr="002C2708">
        <w:rPr>
          <w:noProof/>
        </w:rPr>
        <w:t>Chevin et al. (2014)</w:t>
      </w:r>
      <w:r w:rsidR="0099494B" w:rsidRPr="002C2708">
        <w:fldChar w:fldCharType="end"/>
      </w:r>
      <w:r w:rsidR="000F2F39">
        <w:t xml:space="preserve">, who </w:t>
      </w:r>
      <w:r w:rsidR="000447CC">
        <w:t>found that the rate at which ‘intrinsic’ incompatibilities accumulate</w:t>
      </w:r>
      <w:r w:rsidR="000F2F39">
        <w:t xml:space="preserve"> between </w:t>
      </w:r>
      <w:r w:rsidR="00F1707B">
        <w:t xml:space="preserve">allopatric </w:t>
      </w:r>
      <w:r w:rsidR="000F2F39">
        <w:t>populations is identical when they adapt to the same optimum (i.e., mutation-order speciation) or different optima (i.e., ecological speciation)</w:t>
      </w:r>
      <w:r w:rsidR="00BE6775">
        <w:t>. This conclusion does</w:t>
      </w:r>
      <w:r w:rsidR="000447CC">
        <w:t xml:space="preserve"> not predict the positive correlation between ecological divergence and gene flow </w:t>
      </w:r>
      <w:r w:rsidR="000447CC">
        <w:fldChar w:fldCharType="begin" w:fldLock="1"/>
      </w:r>
      <w:r w:rsidR="000447CC">
        <w:instrText>ADDIN CSL_CITATION { "citationItems" : [ { "id" : "ITEM-1", "itemData" : { "DOI" : "10.1111/ele.12120", "ISBN" : "1461-0248", "ISSN" : "1461023X", "PMID" : "23627762", "abstract" : "Ecologically mediated selection has increasingly become recognised as an important driver of speciation. The correlation between neutral genetic differentiation and environmental or phenotypic divergence among populations, to which we collectively refer to as isolation-by-ecology (IBE), is an indicator of ecological speciation. In a meta-analysis framework, we determined the strength and commonality of IBE in nature. On the basis of 106 studies, we calculated a mean effect size of IBE with and without controlling for spatial autocorrelation among populations. Effect sizes were 0.34 (95% CI 0.24-0.42) and 0.26 (95% CI 0.13-0.37), respectively, indicating that an average of 5% of the neutral genetic differentiation among populations was explained purely by ecological contrast. Importantly, spatial autocorrelation reduced IBE correlations for environmental variables, but not for phenotypes. Through simulation, we showed how the influence of isolation-by-distance and spatial autocorrelation of ecological variables can result in false positives or underestimated correlations if not accounted for in the IBE model. Collectively, this meta-analysis showed that ecologically induced genetic divergence is pervasive across time-scales and taxa, and largely independent of the choice of molecular marker. We discuss the importance of these results in the context of adaptation and ecological speciation and suggest future research avenues.", "author" : [ { "dropping-particle" : "", "family" : "Shafer", "given" : "Aaron B A", "non-dropping-particle" : "", "parse-names" : false, "suffix" : "" }, { "dropping-particle" : "", "family" : "Wolf", "given" : "Jochen B W", "non-dropping-particle" : "", "parse-names" : false, "suffix" : "" } ], "container-title" : "Ecology Letters", "id" : "ITEM-1", "issue" : "7", "issued" : { "date-parts" : [ [ "2013" ] ] }, "page" : "940-950", "title" : "Widespread evidence for incipient ecological speciation: A meta-analysis of isolation-by-ecology", "type" : "article-journal", "volume" : "16" }, "uris" : [ "http://www.mendeley.com/documents/?uuid=6f905ee2-d25b-4f0f-8331-1ae23389a53e" ] } ], "mendeley" : { "formattedCitation" : "(Shafer and Wolf 2013)", "plainTextFormattedCitation" : "(Shafer and Wolf 2013)", "previouslyFormattedCitation" : "(Shafer and Wolf 2013)" }, "properties" : {  }, "schema" : "https://github.com/citation-style-language/schema/raw/master/csl-citation.json" }</w:instrText>
      </w:r>
      <w:r w:rsidR="000447CC">
        <w:fldChar w:fldCharType="separate"/>
      </w:r>
      <w:r w:rsidR="000447CC" w:rsidRPr="000447CC">
        <w:rPr>
          <w:noProof/>
        </w:rPr>
        <w:t>(Shafer and Wolf 2013)</w:t>
      </w:r>
      <w:r w:rsidR="000447CC">
        <w:fldChar w:fldCharType="end"/>
      </w:r>
      <w:r w:rsidR="000447CC">
        <w:t xml:space="preserve"> or components of reproductive isolation </w:t>
      </w:r>
      <w:r w:rsidR="000447CC">
        <w:fldChar w:fldCharType="begin" w:fldLock="1"/>
      </w:r>
      <w:r w:rsidR="000447CC">
        <w:instrText>ADDIN CSL_CITATION { "citationItems" : [ { "id" : "ITEM-1", "itemData" : { "DOI" : "10.1073/pnas.0508653103", "ISBN" : "0027-8424", "ISSN" : "0027-8424", "PMID" : "16492742", "abstract" : "To what degree is the divergent adaptation responsible for life's phenotypic variety also responsible for generating the millions of species that manifest this variation? Theory predicts that ecological divergence among populations should promote reproductive isolation, and recent empirical studies provide support for this hypothesis in a limited number of specific taxa. However, the essential question of whether ecology plays a truly general role in speciation has yet to be systematically evaluated. Here we address this integral issue using an approach that adds an ecological dimension to comparative studies investigating the relationship between reproductive isolation and divergence time. Specifically, we quantify ecological divergence for &gt;500 species pairs from eight plant, invertebrate, and vertebrate taxa and statistically isolate its association with reproductive isolation. This approach demonstrates a highly consistent and significant positive association between ecological divergence and reproductive isolation across taxa. This relationship was also observed across different aspects of ecological divergence and components of reproductive isolation. These findings are highly consistent with the hypothesis that ecological adaptation plays a fundamental and taxonomically general role in promoting reproductive isolation and speciation.", "author" : [ { "dropping-particle" : "", "family" : "Funk", "given" : "Daniel J", "non-dropping-particle" : "", "parse-names" : false, "suffix" : "" }, { "dropping-particle" : "", "family" : "Nosil", "given" : "Patrik", "non-dropping-particle" : "", "parse-names" : false, "suffix" : "" }, { "dropping-particle" : "", "family" : "Etges", "given" : "William J", "non-dropping-particle" : "", "parse-names" : false, "suffix" : "" } ], "container-title" : "Proceedings of the National Academy of Sciences of the United States of America", "id" : "ITEM-1", "issue" : "9", "issued" : { "date-parts" : [ [ "2006" ] ] }, "page" : "3209-3213", "title" : "Ecological divergence exhibits consistently positive associations with reproductive isolation across disparate taxa.", "type" : "article-journal", "volume" : "103" }, "uris" : [ "http://www.mendeley.com/documents/?uuid=0854e635-a510-433f-bae1-09572f656b1b" ] } ], "mendeley" : { "formattedCitation" : "(Funk et al. 2006)", "plainTextFormattedCitation" : "(Funk et al. 2006)", "previouslyFormattedCitation" : "(Funk et al. 2006)" }, "properties" : {  }, "schema" : "https://github.com/citation-style-language/schema/raw/master/csl-citation.json" }</w:instrText>
      </w:r>
      <w:r w:rsidR="000447CC">
        <w:fldChar w:fldCharType="separate"/>
      </w:r>
      <w:r w:rsidR="000447CC" w:rsidRPr="000447CC">
        <w:rPr>
          <w:noProof/>
        </w:rPr>
        <w:t>(Funk et al. 2006)</w:t>
      </w:r>
      <w:r w:rsidR="000447CC">
        <w:fldChar w:fldCharType="end"/>
      </w:r>
      <w:r w:rsidR="00BE6775">
        <w:t xml:space="preserve"> that have been documented in a wide range of natural populations.</w:t>
      </w:r>
    </w:p>
    <w:p w14:paraId="604A4AD0" w14:textId="365FB3EC" w:rsidR="005F4EAC" w:rsidRDefault="0099494B" w:rsidP="00ED6A7D">
      <w:pPr>
        <w:spacing w:line="480" w:lineRule="auto"/>
      </w:pPr>
      <w:r w:rsidRPr="002C2708">
        <w:tab/>
      </w:r>
      <w:r w:rsidR="00A830FC">
        <w:t>To date, most m</w:t>
      </w:r>
      <w:r w:rsidRPr="002C2708">
        <w:t xml:space="preserve">odels of ‘speciation-by-selection’ </w:t>
      </w:r>
      <w:ins w:id="25" w:author="Microsoft Office User" w:date="2018-01-25T16:54:00Z">
        <w:r w:rsidR="00102D8C">
          <w:t xml:space="preserve">(including </w:t>
        </w:r>
        <w:proofErr w:type="spellStart"/>
        <w:r w:rsidR="00102D8C">
          <w:t>Chevin</w:t>
        </w:r>
        <w:proofErr w:type="spellEnd"/>
        <w:r w:rsidR="00102D8C">
          <w:t xml:space="preserve"> et al. 2014) </w:t>
        </w:r>
      </w:ins>
      <w:r w:rsidR="00477BF2">
        <w:t>have</w:t>
      </w:r>
      <w:r w:rsidRPr="002C2708">
        <w:t xml:space="preserve"> assume</w:t>
      </w:r>
      <w:r w:rsidR="00477BF2">
        <w:t>d</w:t>
      </w:r>
      <w:r w:rsidRPr="002C2708">
        <w:t xml:space="preserve"> that all adaptation comes from random </w:t>
      </w:r>
      <w:r w:rsidR="004F1C4A">
        <w:rPr>
          <w:i/>
        </w:rPr>
        <w:t>de novo</w:t>
      </w:r>
      <w:r w:rsidRPr="002C2708">
        <w:t xml:space="preserve"> mutations. </w:t>
      </w:r>
      <w:r w:rsidR="00A830FC">
        <w:t xml:space="preserve">This assumption is likely valid for tests of </w:t>
      </w:r>
      <w:r w:rsidR="000F2F39">
        <w:t>adaptation in laboratory experiments where founding populations</w:t>
      </w:r>
      <w:r w:rsidR="003B4109">
        <w:t xml:space="preserve"> </w:t>
      </w:r>
      <w:r w:rsidR="00392E2A">
        <w:t>lack variation</w:t>
      </w:r>
      <w:r w:rsidR="003B4109">
        <w:t xml:space="preserve"> </w:t>
      </w:r>
      <w:r w:rsidR="008F7CF8">
        <w:fldChar w:fldCharType="begin" w:fldLock="1"/>
      </w:r>
      <w:r w:rsidR="007B6813">
        <w:instrText>ADDIN CSL_CITATION { "citationItems" : [ { "id" : "ITEM-1", "itemData" : { "DOI" : "10.1038/nrg1088", "ISBN" : "1471-0056 (Print)\\r1471-0056 (Linking)", "ISSN" : "14710056", "PMID" : "12776215", "abstract" : "Microorganisms have been mutating and evolving on Earth for billions of years. Now, a field of research has developed around the idea of using microorganisms to study evolution in action. Controlled and replicated experiments are using viruses, bacteria and yeast to investigate how their genomes and phenotypic properties evolve over hundreds and even thousands of generations. Here, we examine the dynamics of evolutionary adaptation, the genetic bases of adaptation, tradeoffs and the environmental specificity of adaptation, the origin and evolutionary consequences of mutators, and the process of drift decay in very small populations.", "author" : [ { "dropping-particle" : "", "family" : "Elena", "given" : "Santiago F.", "non-dropping-particle" : "", "parse-names" : false, "suffix" : "" }, { "dropping-particle" : "", "family" : "Lenski", "given" : "Richard E.", "non-dropping-particle" : "", "parse-names" : false, "suffix" : "" } ], "container-title" : "Nature Reviews Genetics", "id" : "ITEM-1", "issue" : "6", "issued" : { "date-parts" : [ [ "2003" ] ] }, "page" : "457-469", "title" : "Evolution experiments with microorganisms: The dynamics and genetic bases of adaptation", "type" : "article-journal", "volume" : "4" }, "uris" : [ "http://www.mendeley.com/documents/?uuid=adcf8414-92e0-4dbb-858f-b806c8110d32" ] } ], "mendeley" : { "formattedCitation" : "(Elena and Lenski 2003)", "plainTextFormattedCitation" : "(Elena and Lenski 2003)", "previouslyFormattedCitation" : "(Elena and Lenski 2003)" }, "properties" : {  }, "schema" : "https://github.com/citation-style-language/schema/raw/master/csl-citation.json" }</w:instrText>
      </w:r>
      <w:r w:rsidR="008F7CF8">
        <w:fldChar w:fldCharType="separate"/>
      </w:r>
      <w:r w:rsidR="008F7CF8" w:rsidRPr="008F7CF8">
        <w:rPr>
          <w:noProof/>
        </w:rPr>
        <w:t>(Elena and Lenski 2003)</w:t>
      </w:r>
      <w:r w:rsidR="008F7CF8">
        <w:fldChar w:fldCharType="end"/>
      </w:r>
      <w:r w:rsidR="00392E2A">
        <w:t xml:space="preserve">, or when considering </w:t>
      </w:r>
      <w:ins w:id="26" w:author="Microsoft Office User" w:date="2018-01-25T16:55:00Z">
        <w:r w:rsidR="004354FF">
          <w:t xml:space="preserve">large </w:t>
        </w:r>
      </w:ins>
      <w:commentRangeStart w:id="27"/>
      <w:r w:rsidR="00B22019">
        <w:t xml:space="preserve">evolutionary </w:t>
      </w:r>
      <w:r w:rsidR="00BE6775">
        <w:t>change</w:t>
      </w:r>
      <w:ins w:id="28" w:author="Microsoft Office User" w:date="2018-01-25T16:55:00Z">
        <w:r w:rsidR="004354FF">
          <w:t>s</w:t>
        </w:r>
      </w:ins>
      <w:commentRangeEnd w:id="27"/>
      <w:ins w:id="29" w:author="Microsoft Office User" w:date="2018-01-25T16:56:00Z">
        <w:r w:rsidR="007E3224">
          <w:rPr>
            <w:rStyle w:val="CommentReference"/>
          </w:rPr>
          <w:commentReference w:id="27"/>
        </w:r>
      </w:ins>
      <w:r w:rsidR="00BE6775">
        <w:t xml:space="preserve"> over </w:t>
      </w:r>
      <w:r w:rsidR="00BA46D5">
        <w:t>long</w:t>
      </w:r>
      <w:r w:rsidR="00392E2A">
        <w:t xml:space="preserve"> timescales</w:t>
      </w:r>
      <w:r w:rsidR="004B7B22">
        <w:t>.</w:t>
      </w:r>
      <w:r w:rsidR="00477BF2">
        <w:t xml:space="preserve"> </w:t>
      </w:r>
      <w:r w:rsidR="002E6BB3">
        <w:t xml:space="preserve">In natural populations, however, </w:t>
      </w:r>
      <w:r w:rsidR="00825BC4">
        <w:t xml:space="preserve">much adaptation, especially during the short term, proceeds via </w:t>
      </w:r>
      <w:r w:rsidRPr="002C2708">
        <w:t xml:space="preserve">the sorting of existing, </w:t>
      </w:r>
      <w:commentRangeStart w:id="30"/>
      <w:r w:rsidRPr="002C2708">
        <w:t>ancestral</w:t>
      </w:r>
      <w:commentRangeEnd w:id="30"/>
      <w:r w:rsidR="007E3224">
        <w:rPr>
          <w:rStyle w:val="CommentReference"/>
        </w:rPr>
        <w:commentReference w:id="30"/>
      </w:r>
      <w:r w:rsidRPr="002C2708">
        <w:t xml:space="preserve">, standing genetic variation </w:t>
      </w:r>
      <w:r w:rsidR="000A7B4E">
        <w:t>(</w:t>
      </w:r>
      <w:r w:rsidR="00BA46D5">
        <w:t xml:space="preserve">hereafter </w:t>
      </w:r>
      <w:r w:rsidR="000A7B4E" w:rsidRPr="00BA46D5">
        <w:rPr>
          <w:i/>
        </w:rPr>
        <w:t>SGV</w:t>
      </w:r>
      <w:r w:rsidR="000A7B4E">
        <w:t xml:space="preserve">) </w:t>
      </w:r>
      <w:r w:rsidRPr="002C2708">
        <w:fldChar w:fldCharType="begin" w:fldLock="1"/>
      </w:r>
      <w:r w:rsidR="0037559C">
        <w:instrText>ADDIN CSL_CITATION { "citationItems" : [ { "id" : "ITEM-1", "itemData" : { "DOI" : "10.1016/j.tree.2007.09.008", "ISBN" : "0169-5347", "ISSN" : "01695347", "PMID" : "18006185", "abstract" : "Populations adapt to novel environments in two distinct ways: selection on pre-existing genetic variation and selection on new mutations. These alternative sources of beneficial alleles can result in different evolutionary dynamics and distinct genetic outcomes. Compared with new mutations, adaptation from standing genetic variation is likely to lead to faster evolution, the fixation of more alleles of small effect and the spread of more recessive alleles. There is potential to distinguish between adaptation from standing variation and that from new mutations by differences in the genomic signature of selection. Here we review these approaches and possible examples of adaptation from standing variation in natural populations. Understanding how the source of genetic variation affects adaptation will be integral for predicting how populations will respond to changing environments. \u00a9 2007 Elsevier Ltd. All rights reserved.", "author" : [ { "dropping-particle" : "", "family" : "Barrett", "given" : "Rowan D H", "non-dropping-particle" : "", "parse-names" : false, "suffix" : "" }, { "dropping-particle" : "", "family" : "Schluter", "given" : "Dolph", "non-dropping-particle" : "", "parse-names" : false, "suffix" : "" } ], "container-title" : "Trends in Ecology and Evolution", "id" : "ITEM-1", "issue" : "1", "issued" : { "date-parts" : [ [ "2008" ] ] }, "page" : "38-44", "title" : "Adaptation from standing genetic variation", "type" : "article-journal", "volume" : "23" }, "uris" : [ "http://www.mendeley.com/documents/?uuid=b4eae68b-cf44-4ff3-b4fd-e35a12272540" ] } ], "mendeley" : { "formattedCitation" : "(Barrett and Schluter 2008)", "plainTextFormattedCitation" : "(Barrett and Schluter 2008)", "previouslyFormattedCitation" : "(Barrett and Schluter 2008)" }, "properties" : {  }, "schema" : "https://github.com/citation-style-language/schema/raw/master/csl-citation.json" }</w:instrText>
      </w:r>
      <w:r w:rsidRPr="002C2708">
        <w:fldChar w:fldCharType="separate"/>
      </w:r>
      <w:r w:rsidR="00996396" w:rsidRPr="00996396">
        <w:rPr>
          <w:noProof/>
        </w:rPr>
        <w:t>(Barrett and Schluter 2008)</w:t>
      </w:r>
      <w:r w:rsidRPr="002C2708">
        <w:fldChar w:fldCharType="end"/>
      </w:r>
      <w:r w:rsidRPr="002C2708">
        <w:t>.</w:t>
      </w:r>
      <w:r w:rsidR="000A7B4E">
        <w:t xml:space="preserve"> </w:t>
      </w:r>
      <w:r w:rsidR="000E6731">
        <w:t xml:space="preserve">The ability to adapt from standing genetic variation permits independent populations </w:t>
      </w:r>
      <w:r w:rsidR="00B9410E">
        <w:t>to</w:t>
      </w:r>
      <w:r w:rsidR="00B16737">
        <w:t xml:space="preserve"> fix identical alleles during adaptation. Indeed</w:t>
      </w:r>
      <w:r w:rsidR="008F7CF8">
        <w:t xml:space="preserve">, a recent survey </w:t>
      </w:r>
      <w:r w:rsidR="006523DA">
        <w:t xml:space="preserve">estimated </w:t>
      </w:r>
      <w:r w:rsidR="008F7CF8">
        <w:t xml:space="preserve">that </w:t>
      </w:r>
      <w:r w:rsidR="000C64D3">
        <w:t>between 32</w:t>
      </w:r>
      <w:r w:rsidR="006523DA">
        <w:t xml:space="preserve"> </w:t>
      </w:r>
      <w:r w:rsidR="000C64D3">
        <w:t xml:space="preserve">% </w:t>
      </w:r>
      <w:r w:rsidR="006523DA">
        <w:t>and 55</w:t>
      </w:r>
      <w:r w:rsidR="000C64D3">
        <w:t xml:space="preserve"> </w:t>
      </w:r>
      <w:r w:rsidR="006523DA">
        <w:t xml:space="preserve">% </w:t>
      </w:r>
      <w:r w:rsidR="000E6731">
        <w:t>QTL</w:t>
      </w:r>
      <w:r w:rsidR="008F7CF8">
        <w:t xml:space="preserve"> </w:t>
      </w:r>
      <w:r w:rsidR="006523DA">
        <w:t xml:space="preserve">are </w:t>
      </w:r>
      <w:r w:rsidR="008F7CF8">
        <w:t>reuse</w:t>
      </w:r>
      <w:r w:rsidR="006523DA">
        <w:t xml:space="preserve">d </w:t>
      </w:r>
      <w:r w:rsidR="000C64D3">
        <w:t xml:space="preserve">in populations adapting to parallel selection </w:t>
      </w:r>
      <w:r w:rsidRPr="002C2708">
        <w:fldChar w:fldCharType="begin" w:fldLock="1"/>
      </w:r>
      <w:r w:rsidR="0037559C">
        <w:instrText>ADDIN CSL_CITATION { "citationItems" : [ { "id" : "ITEM-1", "itemData" : { "DOI" : "10.1098/rspb.2012.2146", "ISBN" : "1471-2954 (Electronic)\\n0962-8452 (Linking)", "ISSN" : "0962-8452", "PMID" : "23075840", "abstract" : "Genomic and genetic methods allow investigation of how frequently the same genes are used by different populations during adaptive evolution, yielding insights into the predictability of evolution at the genetic level. We estimated the probability of gene reuse in parallel and convergent phenotypic evolution in nature using data from published studies. The estimates are surprisingly high, with mean probabilities of 0.32 for genetic mapping studies and 0.55 for candidate gene studies. The probability declines with increasing age of the common ancestor of compared taxa, from about 0.8 for young nodes to 0.1-0.4 for the oldest nodes in our study. Probability of gene reuse is higher when populations begin from the same ancestor (genetic parallelism) than when they begin from divergent ancestors (genetic convergence). Our estimates are broadly consistent with genomic estimates of gene reuse during repeated adaptation to similar environments, but most genomic studies lack data on phenotypic traits affected. Frequent reuse of the same genes during repeated phenotypic evolution suggests that strong biases and constraints affect adaptive evolution, resulting in changes at a relatively small subset of available genes. Declines in the probability of gene reuse with increasing age suggest that these biases diverge with time.", "author" : [ { "dropping-particle" : "", "family" : "Conte", "given" : "G. L.", "non-dropping-particle" : "", "parse-names" : false, "suffix" : "" }, { "dropping-particle" : "", "family" : "Arnegard", "given" : "M. E.", "non-dropping-particle" : "", "parse-names" : false, "suffix" : "" }, { "dropping-particle" : "", "family" : "Peichel", "given" : "C. L.", "non-dropping-particle" : "", "parse-names" : false, "suffix" : "" }, { "dropping-particle" : "", "family" : "Schluter", "given" : "D.", "non-dropping-particle" : "", "parse-names" : false, "suffix" : "" } ], "container-title" : "Proceedings of the Royal Society B: Biological Sciences", "id" : "ITEM-1", "issue" : "1749", "issued" : { "date-parts" : [ [ "2012" ] ] }, "page" : "5039-5047", "title" : "The probability of genetic parallelism and convergence in natural populations", "type" : "article-journal", "volume" : "279" }, "uris" : [ "http://www.mendeley.com/documents/?uuid=82922bc8-9178-4295-917a-658e16f2e246" ] } ], "mendeley" : { "formattedCitation" : "(Conte et al. 2012)", "plainTextFormattedCitation" : "(Conte et al. 2012)", "previouslyFormattedCitation" : "(Conte et al. 2012)" }, "properties" : {  }, "schema" : "https://github.com/citation-style-language/schema/raw/master/csl-citation.json" }</w:instrText>
      </w:r>
      <w:r w:rsidRPr="002C2708">
        <w:fldChar w:fldCharType="separate"/>
      </w:r>
      <w:r w:rsidR="00996396" w:rsidRPr="00996396">
        <w:rPr>
          <w:noProof/>
        </w:rPr>
        <w:t>(Conte et al. 2012)</w:t>
      </w:r>
      <w:r w:rsidRPr="002C2708">
        <w:fldChar w:fldCharType="end"/>
      </w:r>
      <w:r w:rsidRPr="002C2708">
        <w:t>.</w:t>
      </w:r>
      <w:r w:rsidR="008F7CF8">
        <w:t xml:space="preserve"> </w:t>
      </w:r>
      <w:r w:rsidR="00AC719D">
        <w:t>Parallel genetic evolution</w:t>
      </w:r>
      <w:r w:rsidRPr="002C2708">
        <w:t xml:space="preserve"> </w:t>
      </w:r>
      <w:r w:rsidR="00AC719D">
        <w:t>is expected</w:t>
      </w:r>
      <w:r w:rsidRPr="002C2708">
        <w:t xml:space="preserve"> to lower the ease </w:t>
      </w:r>
      <w:r w:rsidR="000C64D3">
        <w:t>with</w:t>
      </w:r>
      <w:r w:rsidRPr="002C2708">
        <w:t xml:space="preserve"> which parallel </w:t>
      </w:r>
      <w:r w:rsidR="008F7CF8">
        <w:t>natural selection</w:t>
      </w:r>
      <w:r w:rsidRPr="002C2708">
        <w:t xml:space="preserve"> leads to speciation </w:t>
      </w:r>
      <w:r w:rsidRPr="002C2708">
        <w:fldChar w:fldCharType="begin" w:fldLock="1"/>
      </w:r>
      <w:r w:rsidR="00EA7907">
        <w:instrText>ADDIN CSL_CITATION { "citationItems" : [ { "id" : "ITEM-1", "itemData" : { "DOI" : "10.1073/pnas.0901264106", "ISBN" : "0027-8424", "ISSN" : "1091-6490", "PMID" : "19528639", "abstract" : "Species originate frequently by natural selection. A general mechanism by which this occurs is ecological speciation, defined as the evolution of reproductive isolation between populations as a result of ecologically-based divergent natural selection. The alternative mechanism is mutation-order speciation in which populations fix different mutations as they adapt to similar selection pressures. Although numerous cases now indicate the importance of ecological speciation in nature, very little is known about the genetics of the process. Here, we summarize the genetics of premating and postzygotic isolation and the role of standing genetic variation in ecological speciation. We discuss the role of selection from standing genetic variation in threespine stickleback (Gasterosteus aculeatus), a complex of species whose ancestral marine form repeatedly colonized and adapted to freshwater environments. We propose that ecological speciation has occurred multiple times in parallel in this group via a \"transporter\" process in which selection in freshwater environments repeatedly acts on standing genetic variation that is maintained in marine populations by export of freshwater-adapted alleles from elsewhere in the range. Selection from standing genetic variation is likely to play a large role in ecological speciation, which may partly account for its rapidity.", "author" : [ { "dropping-particle" : "", "family" : "Schluter", "given" : "Dolph", "non-dropping-particle" : "", "parse-names" : false, "suffix" : "" }, { "dropping-particle" : "", "family" : "Conte", "given" : "Gina L", "non-dropping-particle" : "", "parse-names" : false, "suffix" : "" } ], "container-title" : "Proceedings of the National Academy of Sciences of the USA", "id" : "ITEM-1", "issued" : { "date-parts" : [ [ "2009" ] ] }, "page" : "9955-62", "title" : "Genetics and ecological speciation.", "type" : "article-journal", "volume" : "106.Sup1" }, "uris" : [ "http://www.mendeley.com/documents/?uuid=fb0c3e0f-577a-49ea-8fd1-e977371cdad2" ] } ], "mendeley" : { "formattedCitation" : "(Schluter and Conte 2009)", "plainTextFormattedCitation" : "(Schluter and Conte 2009)", "previouslyFormattedCitation" : "(Schluter and Conte 2009)" }, "properties" : {  }, "schema" : "https://github.com/citation-style-language/schema/raw/master/csl-citation.json" }</w:instrText>
      </w:r>
      <w:r w:rsidRPr="002C2708">
        <w:fldChar w:fldCharType="separate"/>
      </w:r>
      <w:r w:rsidR="00996396" w:rsidRPr="00996396">
        <w:rPr>
          <w:noProof/>
        </w:rPr>
        <w:t>(Schluter and Conte 2009)</w:t>
      </w:r>
      <w:r w:rsidRPr="002C2708">
        <w:fldChar w:fldCharType="end"/>
      </w:r>
      <w:r w:rsidR="005F4EAC">
        <w:t>, because incompatibilities are less likely to arise if populations undergo parallel genetic adaptation.</w:t>
      </w:r>
    </w:p>
    <w:p w14:paraId="390C54CA" w14:textId="75BDC16B" w:rsidR="0099494B" w:rsidRPr="002C2708" w:rsidRDefault="005F4EAC" w:rsidP="005F4EAC">
      <w:pPr>
        <w:spacing w:line="480" w:lineRule="auto"/>
        <w:ind w:firstLine="720"/>
      </w:pPr>
      <w:r>
        <w:lastRenderedPageBreak/>
        <w:t xml:space="preserve">In this article, we investigate how adaptation from SGV affects the process through which natural selection drives the </w:t>
      </w:r>
      <w:r w:rsidR="00AF5019">
        <w:t xml:space="preserve">evolution of </w:t>
      </w:r>
      <w:r w:rsidR="007408B7">
        <w:t>RI</w:t>
      </w:r>
      <w:r w:rsidR="00FC2B33">
        <w:t xml:space="preserve"> between populations</w:t>
      </w:r>
      <w:r>
        <w:t xml:space="preserve">. </w:t>
      </w:r>
      <w:r w:rsidR="00AF5019">
        <w:t xml:space="preserve">Using simulations, we provide evidence that adaptation from </w:t>
      </w:r>
      <w:r w:rsidR="002318DF">
        <w:t>SGV</w:t>
      </w:r>
      <w:r w:rsidR="000C64D3">
        <w:t xml:space="preserve"> can slow</w:t>
      </w:r>
      <w:r w:rsidR="00AF5019">
        <w:t xml:space="preserve"> the evolution of RI</w:t>
      </w:r>
      <w:r w:rsidR="00910730">
        <w:t xml:space="preserve">, but that the strength of this effect </w:t>
      </w:r>
      <w:r w:rsidR="00910730" w:rsidRPr="000F5F56">
        <w:rPr>
          <w:highlight w:val="yellow"/>
          <w:rPrChange w:id="31" w:author="Microsoft Office User" w:date="2018-01-25T16:59:00Z">
            <w:rPr/>
          </w:rPrChange>
        </w:rPr>
        <w:t>likely varies among</w:t>
      </w:r>
      <w:r w:rsidR="00AF5019" w:rsidRPr="000F5F56">
        <w:rPr>
          <w:highlight w:val="yellow"/>
          <w:rPrChange w:id="32" w:author="Microsoft Office User" w:date="2018-01-25T16:59:00Z">
            <w:rPr/>
          </w:rPrChange>
        </w:rPr>
        <w:t xml:space="preserve"> taxa</w:t>
      </w:r>
      <w:r w:rsidR="00AF5019">
        <w:t xml:space="preserve">. </w:t>
      </w:r>
      <w:r w:rsidR="00EE6EAD">
        <w:t>We conclude that i</w:t>
      </w:r>
      <w:r w:rsidR="0099494B" w:rsidRPr="002C2708">
        <w:t xml:space="preserve">ncorporating </w:t>
      </w:r>
      <w:r>
        <w:t>adaptation from</w:t>
      </w:r>
      <w:r w:rsidR="00871BA8">
        <w:t xml:space="preserve"> SGV into models of ‘speciation-by-</w:t>
      </w:r>
      <w:r>
        <w:t xml:space="preserve">selection’ </w:t>
      </w:r>
      <w:r w:rsidR="003E7768" w:rsidRPr="000F5F56">
        <w:rPr>
          <w:highlight w:val="yellow"/>
          <w:rPrChange w:id="33" w:author="Microsoft Office User" w:date="2018-01-25T16:59:00Z">
            <w:rPr/>
          </w:rPrChange>
        </w:rPr>
        <w:t xml:space="preserve">improves the alignment between </w:t>
      </w:r>
      <w:r w:rsidR="0099494B" w:rsidRPr="000F5F56">
        <w:rPr>
          <w:highlight w:val="yellow"/>
          <w:rPrChange w:id="34" w:author="Microsoft Office User" w:date="2018-01-25T16:59:00Z">
            <w:rPr/>
          </w:rPrChange>
        </w:rPr>
        <w:t xml:space="preserve">empirical results </w:t>
      </w:r>
      <w:r w:rsidR="00EE6EAD" w:rsidRPr="000F5F56">
        <w:rPr>
          <w:highlight w:val="yellow"/>
          <w:rPrChange w:id="35" w:author="Microsoft Office User" w:date="2018-01-25T16:59:00Z">
            <w:rPr/>
          </w:rPrChange>
        </w:rPr>
        <w:t>and theoretical predictions.</w:t>
      </w:r>
    </w:p>
    <w:p w14:paraId="6F7EE539" w14:textId="77777777" w:rsidR="0099494B" w:rsidRPr="002C2708" w:rsidRDefault="0099494B" w:rsidP="00ED6A7D">
      <w:pPr>
        <w:spacing w:line="480" w:lineRule="auto"/>
        <w:rPr>
          <w:rFonts w:cs="Times New Roman"/>
          <w:color w:val="000000" w:themeColor="text1"/>
        </w:rPr>
      </w:pPr>
    </w:p>
    <w:p w14:paraId="0B3B31E7" w14:textId="195C39DD" w:rsidR="0000214D" w:rsidRPr="0000214D" w:rsidRDefault="008101DE" w:rsidP="008101DE">
      <w:pPr>
        <w:spacing w:line="480" w:lineRule="auto"/>
        <w:rPr>
          <w:rFonts w:cs="Times New Roman"/>
          <w:color w:val="000000" w:themeColor="text1"/>
          <w:u w:val="single"/>
        </w:rPr>
      </w:pPr>
      <w:r>
        <w:rPr>
          <w:rFonts w:cs="Times New Roman"/>
          <w:b/>
          <w:color w:val="000000" w:themeColor="text1"/>
        </w:rPr>
        <w:t>The model</w:t>
      </w:r>
    </w:p>
    <w:p w14:paraId="54D1DF89" w14:textId="550E7032" w:rsidR="00153B96" w:rsidRDefault="00153B96" w:rsidP="000F5F56">
      <w:pPr>
        <w:spacing w:line="480" w:lineRule="auto"/>
      </w:pPr>
      <w:r>
        <w:rPr>
          <w:i/>
        </w:rPr>
        <w:t xml:space="preserve">General </w:t>
      </w:r>
      <w:r w:rsidR="00565143">
        <w:rPr>
          <w:i/>
        </w:rPr>
        <w:t>approach: Fisher’s Geometric Model</w:t>
      </w:r>
      <w:r w:rsidR="00562701">
        <w:br/>
      </w:r>
      <w:r w:rsidR="00996396">
        <w:t>We used simulations t</w:t>
      </w:r>
      <w:r w:rsidR="0099494B" w:rsidRPr="002C2708">
        <w:t xml:space="preserve">o investigate the role of </w:t>
      </w:r>
      <w:r w:rsidR="005C2FF4">
        <w:t>SGV</w:t>
      </w:r>
      <w:r w:rsidR="0099494B" w:rsidRPr="002C2708">
        <w:t xml:space="preserve"> in speciation. </w:t>
      </w:r>
      <w:r w:rsidR="00996396">
        <w:t xml:space="preserve">Our simulations </w:t>
      </w:r>
      <w:r w:rsidR="005C2FF4">
        <w:t>use the framework of</w:t>
      </w:r>
      <w:r w:rsidR="00996396">
        <w:t xml:space="preserve"> </w:t>
      </w:r>
      <w:r w:rsidR="00996396">
        <w:fldChar w:fldCharType="begin" w:fldLock="1"/>
      </w:r>
      <w:r w:rsidR="007B6813">
        <w:instrText>ADDIN CSL_CITATION { "citationItems" : [ { "id" : "ITEM-1", "itemData" : { "abstract" : "Fisher, R. A. 1930. The genetical theory of natural selection. Oxford University Press, New York.", "author" : [ { "dropping-particle" : "", "family" : "Fisher", "given" : "R. F.", "non-dropping-particle" : "", "parse-names" : false, "suffix" : "" } ], "container-title" : "Oxford University Press", "id" : "ITEM-1", "issued" : { "date-parts" : [ [ "1930" ] ] }, "number-of-pages" : "272", "publisher" : "Oxford University Press", "publisher-place" : "Oxford, UK", "title" : "The Genetical Theory of Natural Selection", "type" : "book" }, "uris" : [ "http://www.mendeley.com/documents/?uuid=fa483aaa-249a-4aee-a58e-084ebe5ea770" ] } ], "mendeley" : { "formattedCitation" : "(Fisher 1930)", "manualFormatting" : "Fisher's (1930)", "plainTextFormattedCitation" : "(Fisher 1930)", "previouslyFormattedCitation" : "(Fisher 1930)" }, "properties" : {  }, "schema" : "https://github.com/citation-style-language/schema/raw/master/csl-citation.json" }</w:instrText>
      </w:r>
      <w:r w:rsidR="00996396">
        <w:fldChar w:fldCharType="separate"/>
      </w:r>
      <w:r w:rsidR="00996396" w:rsidRPr="00996396">
        <w:rPr>
          <w:noProof/>
        </w:rPr>
        <w:t>Fisher</w:t>
      </w:r>
      <w:r w:rsidR="00996396">
        <w:rPr>
          <w:noProof/>
        </w:rPr>
        <w:t>'s</w:t>
      </w:r>
      <w:r w:rsidR="00996396" w:rsidRPr="00996396">
        <w:rPr>
          <w:noProof/>
        </w:rPr>
        <w:t xml:space="preserve"> </w:t>
      </w:r>
      <w:r w:rsidR="00996396">
        <w:rPr>
          <w:noProof/>
        </w:rPr>
        <w:t>(</w:t>
      </w:r>
      <w:r w:rsidR="00996396" w:rsidRPr="00996396">
        <w:rPr>
          <w:noProof/>
        </w:rPr>
        <w:t>1930)</w:t>
      </w:r>
      <w:r w:rsidR="00996396">
        <w:fldChar w:fldCharType="end"/>
      </w:r>
      <w:r w:rsidR="00996396">
        <w:t xml:space="preserve"> Geometric Model of </w:t>
      </w:r>
      <w:commentRangeStart w:id="36"/>
      <w:r w:rsidR="00996396">
        <w:t>A</w:t>
      </w:r>
      <w:commentRangeEnd w:id="36"/>
      <w:r w:rsidR="000F5F56">
        <w:rPr>
          <w:rStyle w:val="CommentReference"/>
        </w:rPr>
        <w:commentReference w:id="36"/>
      </w:r>
      <w:r w:rsidR="00996396">
        <w:t>daptation (FGM)</w:t>
      </w:r>
      <w:del w:id="37" w:author="Microsoft Office User" w:date="2018-01-25T17:00:00Z">
        <w:r w:rsidR="00996396" w:rsidDel="000F5F56">
          <w:delText>, which is a simple model</w:delText>
        </w:r>
      </w:del>
      <w:r w:rsidR="00967258">
        <w:t>. In FGM, adaptation is</w:t>
      </w:r>
      <w:r w:rsidR="00996396">
        <w:t xml:space="preserve"> a ‘geometric’ process </w:t>
      </w:r>
      <w:r w:rsidR="00967258">
        <w:t xml:space="preserve">wherein </w:t>
      </w:r>
      <w:r w:rsidR="00996396">
        <w:t xml:space="preserve">populations adapt by fixing </w:t>
      </w:r>
      <w:ins w:id="38" w:author="Microsoft Office User" w:date="2018-01-25T17:00:00Z">
        <w:r w:rsidR="000F5F56">
          <w:t xml:space="preserve">phenotypically </w:t>
        </w:r>
      </w:ins>
      <w:r w:rsidR="0037559C">
        <w:t xml:space="preserve">additive </w:t>
      </w:r>
      <w:r w:rsidR="00996396">
        <w:t xml:space="preserve">mutations </w:t>
      </w:r>
      <w:r w:rsidR="0037559C">
        <w:t>to reach a phenotypic optimum (Fig. 1</w:t>
      </w:r>
      <w:r w:rsidR="005C2FF4">
        <w:t>A</w:t>
      </w:r>
      <w:r w:rsidR="0037559C">
        <w:t>)</w:t>
      </w:r>
      <w:r w:rsidR="003F2D34">
        <w:t xml:space="preserve"> </w:t>
      </w:r>
      <w:r w:rsidR="006B15C9">
        <w:fldChar w:fldCharType="begin" w:fldLock="1"/>
      </w:r>
      <w:r w:rsidR="006B15C9">
        <w:instrText>ADDIN CSL_CITATION { "citationItems" : [ { "id" : "ITEM-1", "itemData" : { "DOI" : "10.1038/nrg1523", "ISBN" : "1471-0056 (Print)\\r1471-0056 (Linking)", "ISSN" : "1471-0056", "PMID" : "15716908", "abstract" : "Theoretical studies of adaptation have exploded over the past decade. This work has been inspired by recent, surprising findings in the experimental study of adaptation. For example, morphological evolution sometimes involves a modest number of genetic changes, with some individual changes having a large effect on the phenotype or fitness. Here I survey the history of adaptation theory, focusing on the rise and fall of various views over the past century and the reasons for the slow development of a mature theory of adaptation. I also discuss the challenges that face contemporary theories of adaptation.", "author" : [ { "dropping-particle" : "", "family" : "Orr", "given" : "H. Allen", "non-dropping-particle" : "", "parse-names" : false, "suffix" : "" } ], "container-title" : "Nature Reviews Genetics", "id" : "ITEM-1", "issue" : "2", "issued" : { "date-parts" : [ [ "2005" ] ] }, "page" : "119-127", "title" : "The genetic theory of adaptation: a brief history", "type" : "article-journal", "volume" : "6" }, "uris" : [ "http://www.mendeley.com/documents/?uuid=2e76db30-adeb-4e05-af84-8867efd16674" ] }, { "id" : "ITEM-2", "itemData" : { "DOI" : "10.1146/annurev-ecolsys-120213-091846", "ISBN" : "1543-592x", "ISSN" : "1543-592X", "abstract" : "The accumulation of data on the genomic bases of adaptation has triggered renewed interest in theoretical models of adaptation. Among these models, Fisher\u2019s geometricmodel (FGM)has received a lot of attention over the past two decades. FGM is based on a continuous multidimensional phenotypic landscape, but it is mostly used for the emerging properties of individual mutation effects. Despite its apparent simplicity and limited number of pa- rameters, FGMintegrates a fullmodel ofmutation and epistatic interactions that allows the study of both beneficial and deleterious mutations and, subse- quently, thefate of evolving populations. In this review, Ipresent the different properties of FGM and the qualitative and quantitative support they have received from experimental evolution data. I then discuss how to estimate the different parameters of the model and outline some future directions to connect FGM and the molecular determinants of adaptation.", "author" : [ { "dropping-particle" : "", "family" : "Tenaillon", "given" : "O.", "non-dropping-particle" : "", "parse-names" : false, "suffix" : "" } ], "container-title" : "Annual Review of Ecology, Evolution, and Systematics", "id" : "ITEM-2", "issue" : "1", "issued" : { "date-parts" : [ [ "2014" ] ] }, "page" : "179-201", "title" : "The Utility of Fisher\u2019s Geometric Model in Evolutionary Genetics", "type" : "article-journal", "volume" : "45" }, "uris" : [ "http://www.mendeley.com/documents/?uuid=cadeb3cf-b8ca-4bae-b8e5-74cc10e81a3a" ] } ], "mendeley" : { "formattedCitation" : "(Orr 2005; Tenaillon 2014)", "plainTextFormattedCitation" : "(Orr 2005; Tenaillon 2014)", "previouslyFormattedCitation" : "(Orr 2005; Tenaillon 2014)" }, "properties" : {  }, "schema" : "https://github.com/citation-style-language/schema/raw/master/csl-citation.json" }</w:instrText>
      </w:r>
      <w:r w:rsidR="006B15C9">
        <w:fldChar w:fldCharType="separate"/>
      </w:r>
      <w:r w:rsidR="006B15C9" w:rsidRPr="006B15C9">
        <w:rPr>
          <w:noProof/>
        </w:rPr>
        <w:t>(Orr 2005; Tenaillon 2014)</w:t>
      </w:r>
      <w:r w:rsidR="006B15C9">
        <w:fldChar w:fldCharType="end"/>
      </w:r>
      <w:r w:rsidR="0037559C">
        <w:t xml:space="preserve">. The greatest advantage of FGM is that it makes clear predictions </w:t>
      </w:r>
      <w:r w:rsidR="006B15C9">
        <w:t>which</w:t>
      </w:r>
      <w:r w:rsidR="0037559C">
        <w:t xml:space="preserve"> are testable in empirical systems</w:t>
      </w:r>
      <w:r w:rsidR="00456C9B">
        <w:t>. Se</w:t>
      </w:r>
      <w:r w:rsidR="00EE6EAD">
        <w:t xml:space="preserve">veral such predictions </w:t>
      </w:r>
      <w:r w:rsidR="0037559C">
        <w:t xml:space="preserve">have received support </w:t>
      </w:r>
      <w:r w:rsidR="007568B8">
        <w:t xml:space="preserve">in </w:t>
      </w:r>
      <w:r w:rsidR="0037559C">
        <w:t xml:space="preserve">both laboratory and field studies </w:t>
      </w:r>
      <w:r w:rsidR="0037559C">
        <w:fldChar w:fldCharType="begin" w:fldLock="1"/>
      </w:r>
      <w:r w:rsidR="0037559C">
        <w:instrText>ADDIN CSL_CITATION { "citationItems" : [ { "id" : "ITEM-1", "itemData" : { "DOI" : "10.1534/genetics.110.123083", "ISBN" : "0016-6731", "ISSN" : "00166731", "PMID" : "20876562", "abstract" : "Because adaptation depends upon the fixation of novel beneficial mutations, the fitness effects of beneficial mutations that are substituted by selection are key to our understanding of the process of adaptation. In this study, we experimentally investigated the fitness effects of beneficial mutations that are substituted when populations of the pathogenic bacterium Pseudomonas aeruginosa adapt to the antibiotic rifampicin. Specifically, we isolated the first beneficial mutation to be fixed by selection when 96 populations of three different genotypes of P. aeruginosa that vary considerably in fitness in the presence of rifampicin were challenged with adapting to a high dose of this antibiotic. The simple genetics of rifampicin resistance allowed us to determine the genetic basis of adaptation in the majority of our populations. We show that the average fitness effects of fixed beneficial mutations show a simple and clear pattern of diminishing returns, such that selection tends to fix mutations with progressively smaller effects as populations approach a peak on the adaptive landscape. The fitness effects of individual mutations, on the other hand, are highly idiosyncratic across genetic backgrounds, revealing pervasive epistasis. In spite of this complexity of genetic interactions in this system, there is an overall tendency toward diminishing-returns epistasis. We argue that a simple overall pattern of diminishing-returns adaptation emerges, despite pervasive epistasis between beneficial mutations, because many beneficial mutations are available, and while the fitness landscape is rugged at the fine scale, it is smooth and regular when we consider the average over possible routes to adaptation. In the context of antibiotic resistance, these results show that acquiring mutations that confer low levels of antibiotic resistance does not impose any constraint on the ability to evolve high levels of resistance.", "author" : [ { "dropping-particle" : "", "family" : "MacLean", "given" : "R. C.", "non-dropping-particle" : "", "parse-names" : false, "suffix" : "" }, { "dropping-particle" : "", "family" : "Perron", "given" : "G. G.", "non-dropping-particle" : "", "parse-names" : false, "suffix" : "" }, { "dropping-particle" : "", "family" : "Gardner", "given" : "A.", "non-dropping-particle" : "", "parse-names" : false, "suffix" : "" } ], "container-title" : "Genetics", "id" : "ITEM-1", "issue" : "4", "issued" : { "date-parts" : [ [ "2010" ] ] }, "page" : "1345-1354", "title" : "Diminishing returns from beneficial mutations and pervasive epistasis shape the fitness landscape for rifampicin resistance in &lt;i&gt;Pseudomonas aeruginosa&lt;/i&gt;", "type" : "article-journal", "volume" : "186" }, "uris" : [ "http://www.mendeley.com/documents/?uuid=477025b5-14f5-44aa-ba08-27a641d34bc9" ] }, { "id" : "ITEM-2", "itemData" : { "DOI" : "10.1111/j.1558-5646.2012.01622.x", "ISBN" : "0014-3820", "ISSN" : "00143820", "PMID" : "22834743", "abstract" : "Transition of an evolving population to a new adaptive optimum is predicted to leave a signature in the distribution of effect sizes of fixed mutations. If they affect many traits (are pleiotropic), large effect mutations should contribute more when a population evolves to a farther adaptive peak than to a nearer peak. We tested this prediction in wild threespine stickleback fish (Gasterosteus aculeatus) by comparing the estimated frequency of large effect genetic changes underlying evolution as the same ancestor adapted to two lake types since the end of the ice age. A higher frequency of large effect genetic changes (quantitative trait loci) contributed to adaptive evolution in populations that adapted to lakes representing a more distant optimum than to lakes in which the optimum phenotype was nearer to the ancestral state. Our results also indicate that pleiotropy, not just optimum overshoot, contributes to this difference. These results suggest that a series of adaptive improvements to a new environment leaves a detectable mark in the genome of wild populations. Although not all assumptions of the theory are likely met in natural systems, the prediction may be robust enough to the complexities of natural environments to be useful when forecasting adaptive responses to large environmental changes.", "author" : [ { "dropping-particle" : "", "family" : "Rogers", "given" : "Sean M.", "non-dropping-particle" : "", "parse-names" : false, "suffix" : "" }, { "dropping-particle" : "", "family" : "Tamkee", "given" : "Patrick", "non-dropping-particle" : "", "parse-names" : false, "suffix" : "" }, { "dropping-particle" : "", "family" : "Summers", "given" : "Brian", "non-dropping-particle" : "", "parse-names" : false, "suffix" : "" }, { "dropping-particle" : "", "family" : "Balabahadra", "given" : "Sarita", "non-dropping-particle" : "", "parse-names" : false, "suffix" : "" }, { "dropping-particle" : "", "family" : "Marks", "given" : "Melissa", "non-dropping-particle" : "", "parse-names" : false, "suffix" : "" }, { "dropping-particle" : "", "family" : "Kingsley", "given" : "David M.", "non-dropping-particle" : "", "parse-names" : false, "suffix" : "" }, { "dropping-particle" : "", "family" : "Schluter", "given" : "Dolph", "non-dropping-particle" : "", "parse-names" : false, "suffix" : "" } ], "container-title" : "Evolution", "id" : "ITEM-2", "issue" : "8", "issued" : { "date-parts" : [ [ "2012" ] ] }, "page" : "2439-2450", "title" : "Genetic signature of adaptive peak shift in threespine stickleback", "type" : "article-journal", "volume" : "66" }, "uris" : [ "http://www.mendeley.com/documents/?uuid=e77630dd-a0e0-43aa-9356-69f84b53a94c" ] }, { "id" : "ITEM-3", "itemData" : { "DOI" : "10.1111/evo.12858", "ISSN" : "15585646", "abstract" : "Fisher\u2019s geometric model of adaptation (FGM) has been the conceptual foundation for studies investigating the genetic basis of adaptation since the onset of the neo Darwinian synthesis. FGM describes adaptation as the movement of a genotype toward a fitness optimum due to beneficial mutations. To date, one prediction of FGM, the probability of improvement is related to the distance from the optimum, has only been tested in microorganisms under laboratory conditions. There is reason to believe that results might differ under natural conditions where more mutations likely affect fitness, and where environmental variance may obscure the expected pattern.We chemically induced mutations into a set of 19 Arabidopsis thaliana accessions from across the native range of A. thaliana and planted them alongside the premutated founder lines in two habitats in the mid-Atlantic region of the United States under field conditions. We show that FGM is able to predict the outcome of a set of random induced mutations on fitness in a set of A. thaliana accessions grown in the wild: mutations are more likely to be beneficial in relatively less fit genotypes. This finding suggests that FGM is an accurate approximation of the process of adaptation under more realistic ecological conditions.", "author" : [ { "dropping-particle" : "", "family" : "Stearns", "given" : "Frank W.", "non-dropping-particle" : "", "parse-names" : false, "suffix" : "" }, { "dropping-particle" : "", "family" : "Fenster", "given" : "Charles B.", "non-dropping-particle" : "", "parse-names" : false, "suffix" : "" } ], "container-title" : "Evolution", "id" : "ITEM-3", "issue" : "2", "issued" : { "date-parts" : [ [ "2016" ] ] }, "page" : "495-501", "title" : "Fisher's geometric model predicts the effects of random mutations when tested in the wild", "type" : "article-journal", "volume" : "70" }, "uris" : [ "http://www.mendeley.com/documents/?uuid=11f3ac7b-510d-46ba-be8e-5ac86b5c4fa6" ] } ], "mendeley" : { "formattedCitation" : "(MacLean et al. 2010; Rogers et al. 2012; Stearns and Fenster 2016)", "plainTextFormattedCitation" : "(MacLean et al. 2010; Rogers et al. 2012; Stearns and Fenster 2016)", "previouslyFormattedCitation" : "(MacLean et al. 2010; Rogers et al. 2012; Stearns and Fenster 2016)" }, "properties" : {  }, "schema" : "https://github.com/citation-style-language/schema/raw/master/csl-citation.json" }</w:instrText>
      </w:r>
      <w:r w:rsidR="0037559C">
        <w:fldChar w:fldCharType="separate"/>
      </w:r>
      <w:r w:rsidR="0037559C" w:rsidRPr="0037559C">
        <w:rPr>
          <w:noProof/>
        </w:rPr>
        <w:t>(MacLean et al. 2010; Rogers et al. 2012; Stearns and Fenster 2016)</w:t>
      </w:r>
      <w:r w:rsidR="0037559C">
        <w:fldChar w:fldCharType="end"/>
      </w:r>
      <w:r w:rsidR="0037559C">
        <w:t xml:space="preserve">. </w:t>
      </w:r>
      <w:r w:rsidR="00386350">
        <w:t>While originally developed by Fisher (1930) to make inferences about the genetics of adaptation, t</w:t>
      </w:r>
      <w:r w:rsidR="0037559C" w:rsidRPr="002C2708">
        <w:t xml:space="preserve">he model has been </w:t>
      </w:r>
      <w:r w:rsidR="00456C9B">
        <w:t>adapted to</w:t>
      </w:r>
      <w:r w:rsidR="0037559C" w:rsidRPr="002C2708">
        <w:t xml:space="preserve"> study the evolutionary genetics of speciation </w:t>
      </w:r>
      <w:r w:rsidR="0037559C" w:rsidRPr="002C2708">
        <w:fldChar w:fldCharType="begin" w:fldLock="1"/>
      </w:r>
      <w:r w:rsidR="006363D6">
        <w:instrText>ADDIN CSL_CITATION { "citationItems" : [ { "id" : "ITEM-1", "itemData" : { "DOI" : "10.1046/j.1365-294X.2001.01216.x", "ISBN" : "1365-294X", "ISSN" : "09621083", "PMID" : "11298968", "abstract" : "Hybridization may influence evolution in a variety of ways. If hybrids are less fit, the geographical range of ecologically divergent populations may be limited, and prezygotic reproductive isolation may be reinforced. If some hybrid genotypes are fitter than one or both parents, at least in some environments, then hybridization could make a positive contribution. Single alleles that are at an advantage in the alternative environment and genetic background will introgress readily, although such introgression may be hard to detect. 'Hybrid speciation', in which fit combinations of alleles are established, is more problematic; its likelihood depends on how divergent populations meet, and on the structure of epistasis. These issues are illustrated using Fisher's model of stabilizing selection on multiple traits, under which reproductive isolation evolves as a side-effect of adaptation in allopatry. This confirms a priori arguments that while recombinant hybrids are less fit on average, some gene combinations may be fitter than the parents, even in the parental environment. Fisher's model does predict heterosis in diploid F1s, asymmetric incompatibility in reciprocal backcrosses, and (when dominance is included) Haldane's Rule. However, heterosis arises only when traits are additive, whereas the latter two patterns require dominance. Moreover, because adaptation is via substitutions of small effect, Fisher's model does not generate the strong effects of single chromosome regions often observed in species crosses.", "author" : [ { "dropping-particle" : "", "family" : "Barton", "given" : "N. H.", "non-dropping-particle" : "", "parse-names" : false, "suffix" : "" } ], "container-title" : "Molecular Ecology", "id" : "ITEM-1", "issue" : "3", "issued" : { "date-parts" : [ [ "2001" ] ] }, "page" : "551-568", "title" : "The role of hybridization in evolution", "type" : "article-journal", "volume" : "10" }, "uris" : [ "http://www.mendeley.com/documents/?uuid=fe8a9245-a142-4f1b-97dd-7bff6f6a8317" ] }, { "id" : "ITEM-2",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"ITEM-2", "issue" : "5", "issued" : { "date-parts" : [ [ "2014" ] ] }, "page" : "1244-1256", "title" : "Niche dimensionality and the genetics of ecological speciation", "type" : "article-journal", "volume" : "68" }, "uris" : [ "http://www.mendeley.com/documents/?uuid=702b54b5-99e0-4ad3-be21-3c77f331885f" ] }, { "id" : "ITEM-3", "itemData" : { "DOI" : "10.1111/evo.12968", "ISSN" : "15585646", "PMID" : "27252049", "abstract" : "Research in speciation genetics has uncovered many robust patterns in intrinsic reproductive isolation, and fitness landscape models have been useful in interpreting these patterns. Here, we examine fitness landscapes based on Fisher's geometric model. Such landscapes are analogous to models of optimizing selection acting on quantitative traits, and have been widely used to study adaptation and the distribution of mutational effects. We show that, with a few modifications, Fisher's model can generate all of the major findings of introgression studies (including \u201cspeciation genes\u201d with strong deleterious effects, complex epistasis and asymmetry), and the major patterns in overall hybrid fitnesses (including Haldane's Rule, the speciation clock, heterosis, hybrid breakdown, and male\u2013female asymmetry in the F1). We compare our approach to alternative modeling frameworks that assign fitnesses to genotypes by identifying combinations of incompatible alleles. In some cases, the predictions are importantly different. For example, Fisher's model can explain conflicting empirical results about the rate at which incompatibilities accumulate with genetic divergence. In other cases, the predictions are identical. For example, the quality of reproductive isolation is little affected by the manner in which populations diverge.", "author" : [ { "dropping-particle" : "", "family" : "Fra\u00efsse", "given" : "Christelle", "non-dropping-particle" : "", "parse-names" : false, "suffix" : "" }, { "dropping-particle" : "", "family" : "Gunnarsson", "given" : "P. Alexander", "non-dropping-particle" : "", "parse-names" : false, "suffix" : "" }, { "dropping-particle" : "", "family" : "Roze", "given" : "Denis", "non-dropping-particle" : "", "parse-names" : false, "suffix" : "" }, { "dropping-particle" : "", "family" : "Bierne", "given" : "Nicolas", "non-dropping-particle" : "", "parse-names" : false, "suffix" : "" }, { "dropping-particle" : "", "family" : "Welch", "given" : "John J.", "non-dropping-particle" : "", "parse-names" : false, "suffix" : "" } ], "container-title" : "Evolution", "id" : "ITEM-3", "issue" : "7", "issued" : { "date-parts" : [ [ "2016" ] ] }, "page" : "1450-1464", "title" : "The genetics of speciation: Insights from Fisher's geometric model", "type" : "article-journal", "volume" : "70" }, "uris" : [ "http://www.mendeley.com/documents/?uuid=c1b67305-c7c8-4ad0-bf1c-55e1ca68cfbf" ] } ], "mendeley" : { "formattedCitation" : "(Barton 2001; Chevin et al. 2014; Fra\u00efsse et al. 2016)", "plainTextFormattedCitation" : "(Barton 2001; Chevin et al. 2014; Fra\u00efsse et al. 2016)", "previouslyFormattedCitation" : "(Barton 2001; Chevin et al. 2014; Fra\u00efsse et al. 2016)" }, "properties" : {  }, "schema" : "https://github.com/citation-style-language/schema/raw/master/csl-citation.json" }</w:instrText>
      </w:r>
      <w:r w:rsidR="0037559C" w:rsidRPr="002C2708">
        <w:fldChar w:fldCharType="separate"/>
      </w:r>
      <w:r w:rsidR="00362EC3" w:rsidRPr="00362EC3">
        <w:rPr>
          <w:noProof/>
        </w:rPr>
        <w:t>(Barton 2001; Chevin et al. 2014; Fraïsse et al. 2016)</w:t>
      </w:r>
      <w:r w:rsidR="0037559C" w:rsidRPr="002C2708">
        <w:fldChar w:fldCharType="end"/>
      </w:r>
      <w:r w:rsidR="00456C9B">
        <w:t>. For these reasons, FGM is an ideal framework in which to investigate the effects of</w:t>
      </w:r>
      <w:r w:rsidR="005D2870">
        <w:t xml:space="preserve"> adaptation from</w:t>
      </w:r>
      <w:r w:rsidR="00456C9B">
        <w:t xml:space="preserve"> SGV </w:t>
      </w:r>
      <w:r w:rsidR="005D2870">
        <w:t>as it relates to speciation.</w:t>
      </w:r>
    </w:p>
    <w:p w14:paraId="05A05B7B" w14:textId="550A325F" w:rsidR="00153B96" w:rsidRDefault="00153B96" w:rsidP="009D5388">
      <w:pPr>
        <w:spacing w:line="480" w:lineRule="auto"/>
      </w:pPr>
    </w:p>
    <w:p w14:paraId="2DC41F2D" w14:textId="31D5E4C4" w:rsidR="009D5388" w:rsidRDefault="00153B96" w:rsidP="00373177">
      <w:pPr>
        <w:spacing w:line="480" w:lineRule="auto"/>
        <w:rPr>
          <w:rFonts w:cs="Times New Roman"/>
          <w:color w:val="000000" w:themeColor="text1"/>
        </w:rPr>
      </w:pPr>
      <w:r w:rsidRPr="006F1573">
        <w:rPr>
          <w:i/>
        </w:rPr>
        <w:lastRenderedPageBreak/>
        <w:t>S</w:t>
      </w:r>
      <w:r w:rsidR="006017B0" w:rsidRPr="006F1573">
        <w:rPr>
          <w:i/>
        </w:rPr>
        <w:t>imulation mechanics</w:t>
      </w:r>
      <w:r w:rsidR="00FE116E">
        <w:rPr>
          <w:i/>
        </w:rPr>
        <w:br/>
      </w:r>
      <w:r w:rsidR="0099494B" w:rsidRPr="002C2708">
        <w:rPr>
          <w:rFonts w:cs="Times New Roman"/>
          <w:color w:val="000000" w:themeColor="text1"/>
        </w:rPr>
        <w:t xml:space="preserve">We </w:t>
      </w:r>
      <w:r w:rsidR="0037559C">
        <w:rPr>
          <w:rFonts w:cs="Times New Roman"/>
          <w:color w:val="000000" w:themeColor="text1"/>
        </w:rPr>
        <w:t>used</w:t>
      </w:r>
      <w:r w:rsidR="0099494B">
        <w:rPr>
          <w:rFonts w:cs="Times New Roman"/>
          <w:color w:val="000000" w:themeColor="text1"/>
        </w:rPr>
        <w:t xml:space="preserve"> </w:t>
      </w:r>
      <w:r w:rsidR="0099494B" w:rsidRPr="002C2708">
        <w:rPr>
          <w:rFonts w:cs="Times New Roman"/>
          <w:color w:val="000000" w:themeColor="text1"/>
        </w:rPr>
        <w:t xml:space="preserve">individual-based simulations to investigate the role of standing genetic variation in speciation. </w:t>
      </w:r>
      <w:r w:rsidR="005C2FF4">
        <w:rPr>
          <w:rFonts w:cs="Times New Roman"/>
          <w:color w:val="000000" w:themeColor="text1"/>
        </w:rPr>
        <w:t xml:space="preserve">We consider the case of </w:t>
      </w:r>
      <w:r w:rsidR="0037559C">
        <w:rPr>
          <w:rFonts w:cs="Times New Roman"/>
          <w:color w:val="000000" w:themeColor="text1"/>
        </w:rPr>
        <w:t xml:space="preserve">a single founder population that </w:t>
      </w:r>
      <w:del w:id="39" w:author="Microsoft Office User" w:date="2018-01-25T17:02:00Z">
        <w:r w:rsidR="0037559C" w:rsidDel="0055406C">
          <w:rPr>
            <w:rFonts w:cs="Times New Roman"/>
            <w:color w:val="000000" w:themeColor="text1"/>
          </w:rPr>
          <w:delText>splits into</w:delText>
        </w:r>
      </w:del>
      <w:ins w:id="40" w:author="Microsoft Office User" w:date="2018-01-25T17:02:00Z">
        <w:r w:rsidR="0055406C">
          <w:rPr>
            <w:rFonts w:cs="Times New Roman"/>
            <w:color w:val="000000" w:themeColor="text1"/>
          </w:rPr>
          <w:t>seeds</w:t>
        </w:r>
      </w:ins>
      <w:r w:rsidR="0037559C">
        <w:rPr>
          <w:rFonts w:cs="Times New Roman"/>
          <w:color w:val="000000" w:themeColor="text1"/>
        </w:rPr>
        <w:t xml:space="preserve"> two populations</w:t>
      </w:r>
      <w:r w:rsidR="005C2FF4">
        <w:rPr>
          <w:rFonts w:cs="Times New Roman"/>
          <w:color w:val="000000" w:themeColor="text1"/>
        </w:rPr>
        <w:t xml:space="preserve"> which then a</w:t>
      </w:r>
      <w:r w:rsidR="0037559C">
        <w:rPr>
          <w:rFonts w:cs="Times New Roman"/>
          <w:color w:val="000000" w:themeColor="text1"/>
        </w:rPr>
        <w:t>dapt in allopatry</w:t>
      </w:r>
      <w:r w:rsidR="005C2FF4">
        <w:rPr>
          <w:rFonts w:cs="Times New Roman"/>
          <w:color w:val="000000" w:themeColor="text1"/>
        </w:rPr>
        <w:t xml:space="preserve"> (i.e., no gene flow)</w:t>
      </w:r>
      <w:r w:rsidR="001A4812">
        <w:rPr>
          <w:rFonts w:cs="Times New Roman"/>
          <w:color w:val="000000" w:themeColor="text1"/>
        </w:rPr>
        <w:t xml:space="preserve">. The phenotype of an </w:t>
      </w:r>
      <w:r w:rsidR="002038EF">
        <w:rPr>
          <w:rFonts w:cs="Times New Roman"/>
          <w:color w:val="000000" w:themeColor="text1"/>
        </w:rPr>
        <w:t>individual</w:t>
      </w:r>
      <w:ins w:id="41" w:author="Microsoft Office User" w:date="2018-01-25T17:05:00Z">
        <w:r w:rsidR="007A53E7">
          <w:rPr>
            <w:rFonts w:cs="Times New Roman"/>
            <w:color w:val="000000" w:themeColor="text1"/>
          </w:rPr>
          <w:t xml:space="preserve"> </w:t>
        </w:r>
      </w:ins>
      <w:del w:id="42" w:author="Microsoft Office User" w:date="2018-01-25T17:05:00Z">
        <w:r w:rsidR="001A4812" w:rsidDel="007A53E7">
          <w:rPr>
            <w:rFonts w:cs="Times New Roman"/>
            <w:color w:val="000000" w:themeColor="text1"/>
          </w:rPr>
          <w:delText xml:space="preserve">, </w:delText>
        </w:r>
        <w:r w:rsidR="00F23EEE" w:rsidDel="007A53E7">
          <w:rPr>
            <w:rFonts w:cs="Times New Roman"/>
            <w:i/>
            <w:color w:val="000000" w:themeColor="text1"/>
          </w:rPr>
          <w:delText>z</w:delText>
        </w:r>
        <w:r w:rsidR="00323802" w:rsidDel="007A53E7">
          <w:rPr>
            <w:rFonts w:cs="Times New Roman"/>
            <w:i/>
            <w:color w:val="000000" w:themeColor="text1"/>
            <w:vertAlign w:val="subscript"/>
          </w:rPr>
          <w:delText>i</w:delText>
        </w:r>
        <w:r w:rsidR="00B47018" w:rsidDel="007A53E7">
          <w:rPr>
            <w:rFonts w:cs="Times New Roman"/>
            <w:color w:val="000000" w:themeColor="text1"/>
          </w:rPr>
          <w:delText xml:space="preserve">, </w:delText>
        </w:r>
      </w:del>
      <w:r w:rsidR="00B47018">
        <w:rPr>
          <w:rFonts w:cs="Times New Roman"/>
          <w:color w:val="000000" w:themeColor="text1"/>
        </w:rPr>
        <w:t xml:space="preserve">is represented by an </w:t>
      </w:r>
      <w:r w:rsidR="006D0133">
        <w:rPr>
          <w:rFonts w:cs="Times New Roman"/>
          <w:i/>
          <w:color w:val="000000" w:themeColor="text1"/>
        </w:rPr>
        <w:t>m</w:t>
      </w:r>
      <w:r w:rsidR="006D0133">
        <w:rPr>
          <w:rFonts w:cs="Times New Roman"/>
          <w:color w:val="000000" w:themeColor="text1"/>
        </w:rPr>
        <w:t>-dimensional</w:t>
      </w:r>
      <w:r w:rsidR="00272CEE">
        <w:rPr>
          <w:rFonts w:cs="Times New Roman"/>
          <w:color w:val="000000" w:themeColor="text1"/>
        </w:rPr>
        <w:t xml:space="preserve"> vector, </w:t>
      </w:r>
      <w:ins w:id="43" w:author="Microsoft Office User" w:date="2018-01-25T17:05:00Z">
        <w:r w:rsidR="007A53E7" w:rsidRPr="006763D2">
          <w:rPr>
            <w:rFonts w:cs="Times New Roman"/>
            <w:i/>
            <w:color w:val="000000" w:themeColor="text1"/>
          </w:rPr>
          <w:t>z</w:t>
        </w:r>
        <w:r w:rsidR="007A53E7">
          <w:rPr>
            <w:rFonts w:cs="Times New Roman"/>
            <w:color w:val="000000" w:themeColor="text1"/>
          </w:rPr>
          <w:t xml:space="preserve"> = [</w:t>
        </w:r>
        <w:r w:rsidR="007A53E7">
          <w:rPr>
            <w:rFonts w:cs="Times New Roman"/>
            <w:i/>
            <w:color w:val="000000" w:themeColor="text1"/>
          </w:rPr>
          <w:t>z</w:t>
        </w:r>
        <w:r w:rsidR="007A53E7" w:rsidRPr="00B47018">
          <w:rPr>
            <w:rFonts w:cs="Times New Roman"/>
            <w:color w:val="000000" w:themeColor="text1"/>
            <w:vertAlign w:val="subscript"/>
          </w:rPr>
          <w:t>1</w:t>
        </w:r>
        <w:r w:rsidR="007A53E7">
          <w:rPr>
            <w:rFonts w:cs="Times New Roman"/>
            <w:color w:val="000000" w:themeColor="text1"/>
          </w:rPr>
          <w:t xml:space="preserve">, </w:t>
        </w:r>
        <w:r w:rsidR="007A53E7">
          <w:rPr>
            <w:rFonts w:cs="Times New Roman"/>
            <w:i/>
            <w:color w:val="000000" w:themeColor="text1"/>
          </w:rPr>
          <w:t>z</w:t>
        </w:r>
        <w:proofErr w:type="gramStart"/>
        <w:r w:rsidR="007A53E7">
          <w:rPr>
            <w:rFonts w:cs="Times New Roman"/>
            <w:color w:val="000000" w:themeColor="text1"/>
            <w:vertAlign w:val="subscript"/>
          </w:rPr>
          <w:t>2,</w:t>
        </w:r>
        <w:r w:rsidR="007A53E7">
          <w:rPr>
            <w:rFonts w:cs="Times New Roman"/>
            <w:color w:val="000000" w:themeColor="text1"/>
          </w:rPr>
          <w:t>…</w:t>
        </w:r>
        <w:proofErr w:type="gramEnd"/>
        <w:r w:rsidR="007A53E7">
          <w:rPr>
            <w:rFonts w:cs="Times New Roman"/>
            <w:color w:val="000000" w:themeColor="text1"/>
          </w:rPr>
          <w:t>,</w:t>
        </w:r>
        <w:proofErr w:type="spellStart"/>
        <w:r w:rsidR="007A53E7">
          <w:rPr>
            <w:rFonts w:cs="Times New Roman"/>
            <w:color w:val="000000" w:themeColor="text1"/>
          </w:rPr>
          <w:t>z</w:t>
        </w:r>
        <w:r w:rsidR="007A53E7">
          <w:rPr>
            <w:rFonts w:cs="Times New Roman"/>
            <w:color w:val="000000" w:themeColor="text1"/>
            <w:vertAlign w:val="subscript"/>
          </w:rPr>
          <w:t>m</w:t>
        </w:r>
        <w:proofErr w:type="spellEnd"/>
        <w:r w:rsidR="007A53E7">
          <w:rPr>
            <w:rFonts w:cs="Times New Roman"/>
            <w:color w:val="000000" w:themeColor="text1"/>
          </w:rPr>
          <w:t xml:space="preserve">], </w:t>
        </w:r>
      </w:ins>
      <w:r w:rsidR="00272CEE">
        <w:rPr>
          <w:rFonts w:cs="Times New Roman"/>
          <w:color w:val="000000" w:themeColor="text1"/>
        </w:rPr>
        <w:t xml:space="preserve">where </w:t>
      </w:r>
      <w:r w:rsidR="00272CEE">
        <w:rPr>
          <w:rFonts w:cs="Times New Roman"/>
          <w:i/>
          <w:color w:val="000000" w:themeColor="text1"/>
        </w:rPr>
        <w:t>m</w:t>
      </w:r>
      <w:r w:rsidR="00272CEE">
        <w:rPr>
          <w:rFonts w:cs="Times New Roman"/>
          <w:color w:val="000000" w:themeColor="text1"/>
        </w:rPr>
        <w:t xml:space="preserve"> is the number of </w:t>
      </w:r>
      <w:commentRangeStart w:id="44"/>
      <w:r w:rsidR="00272CEE">
        <w:rPr>
          <w:rFonts w:cs="Times New Roman"/>
          <w:color w:val="000000" w:themeColor="text1"/>
        </w:rPr>
        <w:t>independent ‘traits’</w:t>
      </w:r>
      <w:r w:rsidR="009C71F9">
        <w:rPr>
          <w:rFonts w:cs="Times New Roman"/>
          <w:color w:val="000000" w:themeColor="text1"/>
        </w:rPr>
        <w:t xml:space="preserve"> </w:t>
      </w:r>
      <w:commentRangeEnd w:id="44"/>
      <w:r w:rsidR="007A53E7">
        <w:rPr>
          <w:rStyle w:val="CommentReference"/>
        </w:rPr>
        <w:commentReference w:id="44"/>
      </w:r>
      <w:del w:id="45" w:author="Microsoft Office User" w:date="2018-01-25T17:05:00Z">
        <w:r w:rsidR="009C71F9" w:rsidDel="007A53E7">
          <w:rPr>
            <w:rFonts w:cs="Times New Roman"/>
            <w:color w:val="000000" w:themeColor="text1"/>
          </w:rPr>
          <w:delText>(</w:delText>
        </w:r>
      </w:del>
      <w:del w:id="46" w:author="Microsoft Office User" w:date="2018-01-25T17:03:00Z">
        <w:r w:rsidR="009C71F9" w:rsidDel="007A53E7">
          <w:rPr>
            <w:rFonts w:cs="Times New Roman"/>
            <w:color w:val="000000" w:themeColor="text1"/>
          </w:rPr>
          <w:delText>e.g</w:delText>
        </w:r>
      </w:del>
      <w:del w:id="47" w:author="Microsoft Office User" w:date="2018-01-25T17:05:00Z">
        <w:r w:rsidR="009C71F9" w:rsidDel="007A53E7">
          <w:rPr>
            <w:rFonts w:cs="Times New Roman"/>
            <w:color w:val="000000" w:themeColor="text1"/>
          </w:rPr>
          <w:delText xml:space="preserve">., </w:delText>
        </w:r>
        <w:r w:rsidR="00060B4C" w:rsidDel="007A53E7">
          <w:rPr>
            <w:rFonts w:cs="Times New Roman"/>
            <w:color w:val="000000" w:themeColor="text1"/>
          </w:rPr>
          <w:delText xml:space="preserve">an individual’s </w:delText>
        </w:r>
        <w:r w:rsidR="00324971" w:rsidDel="007A53E7">
          <w:rPr>
            <w:rFonts w:cs="Times New Roman"/>
            <w:color w:val="000000" w:themeColor="text1"/>
          </w:rPr>
          <w:delText>phenotype</w:delText>
        </w:r>
      </w:del>
      <w:del w:id="48" w:author="Microsoft Office User" w:date="2018-01-25T17:03:00Z">
        <w:r w:rsidR="00324971" w:rsidDel="007A53E7">
          <w:rPr>
            <w:rFonts w:cs="Times New Roman"/>
            <w:color w:val="000000" w:themeColor="text1"/>
          </w:rPr>
          <w:delText>,</w:delText>
        </w:r>
      </w:del>
      <w:del w:id="49" w:author="Microsoft Office User" w:date="2018-01-25T17:05:00Z">
        <w:r w:rsidR="00324971" w:rsidDel="007A53E7">
          <w:rPr>
            <w:rFonts w:cs="Times New Roman"/>
            <w:color w:val="000000" w:themeColor="text1"/>
          </w:rPr>
          <w:delText xml:space="preserve"> </w:delText>
        </w:r>
        <w:r w:rsidR="001A4812" w:rsidRPr="006763D2" w:rsidDel="007A53E7">
          <w:rPr>
            <w:rFonts w:cs="Times New Roman"/>
            <w:i/>
            <w:color w:val="000000" w:themeColor="text1"/>
          </w:rPr>
          <w:delText>z</w:delText>
        </w:r>
        <w:r w:rsidR="001A4812" w:rsidDel="007A53E7">
          <w:rPr>
            <w:rFonts w:cs="Times New Roman"/>
            <w:color w:val="000000" w:themeColor="text1"/>
          </w:rPr>
          <w:delText xml:space="preserve"> </w:delText>
        </w:r>
        <w:r w:rsidR="00B47018" w:rsidDel="007A53E7">
          <w:rPr>
            <w:rFonts w:cs="Times New Roman"/>
            <w:color w:val="000000" w:themeColor="text1"/>
          </w:rPr>
          <w:delText>= [</w:delText>
        </w:r>
        <w:r w:rsidR="00B47018" w:rsidDel="007A53E7">
          <w:rPr>
            <w:rFonts w:cs="Times New Roman"/>
            <w:i/>
            <w:color w:val="000000" w:themeColor="text1"/>
          </w:rPr>
          <w:delText>z</w:delText>
        </w:r>
        <w:r w:rsidR="00B47018" w:rsidRPr="00B47018" w:rsidDel="007A53E7">
          <w:rPr>
            <w:rFonts w:cs="Times New Roman"/>
            <w:color w:val="000000" w:themeColor="text1"/>
            <w:vertAlign w:val="subscript"/>
          </w:rPr>
          <w:delText>1</w:delText>
        </w:r>
        <w:r w:rsidR="00B47018" w:rsidDel="007A53E7">
          <w:rPr>
            <w:rFonts w:cs="Times New Roman"/>
            <w:color w:val="000000" w:themeColor="text1"/>
          </w:rPr>
          <w:delText xml:space="preserve">, </w:delText>
        </w:r>
        <w:r w:rsidR="00B47018" w:rsidDel="007A53E7">
          <w:rPr>
            <w:rFonts w:cs="Times New Roman"/>
            <w:i/>
            <w:color w:val="000000" w:themeColor="text1"/>
          </w:rPr>
          <w:delText>z</w:delText>
        </w:r>
        <w:r w:rsidR="00B47018" w:rsidDel="007A53E7">
          <w:rPr>
            <w:rFonts w:cs="Times New Roman"/>
            <w:color w:val="000000" w:themeColor="text1"/>
            <w:vertAlign w:val="subscript"/>
          </w:rPr>
          <w:delText>2</w:delText>
        </w:r>
      </w:del>
      <w:del w:id="50" w:author="Microsoft Office User" w:date="2018-01-25T17:04:00Z">
        <w:r w:rsidR="00272CEE" w:rsidDel="007A53E7">
          <w:rPr>
            <w:rFonts w:cs="Times New Roman"/>
            <w:color w:val="000000" w:themeColor="text1"/>
          </w:rPr>
          <w:delText xml:space="preserve">] for </w:delText>
        </w:r>
        <w:r w:rsidR="00272CEE" w:rsidDel="007A53E7">
          <w:rPr>
            <w:rFonts w:cs="Times New Roman"/>
            <w:i/>
            <w:color w:val="000000" w:themeColor="text1"/>
          </w:rPr>
          <w:delText>m</w:delText>
        </w:r>
        <w:r w:rsidR="00272CEE" w:rsidDel="007A53E7">
          <w:rPr>
            <w:rFonts w:cs="Times New Roman"/>
            <w:color w:val="000000" w:themeColor="text1"/>
          </w:rPr>
          <w:delText xml:space="preserve"> = 2</w:delText>
        </w:r>
      </w:del>
      <w:del w:id="51" w:author="Microsoft Office User" w:date="2018-01-25T17:05:00Z">
        <w:r w:rsidR="009C71F9" w:rsidDel="007A53E7">
          <w:rPr>
            <w:rFonts w:cs="Times New Roman"/>
            <w:color w:val="000000" w:themeColor="text1"/>
          </w:rPr>
          <w:delText>)</w:delText>
        </w:r>
        <w:r w:rsidR="003E1C29" w:rsidDel="007A53E7">
          <w:rPr>
            <w:rFonts w:cs="Times New Roman"/>
            <w:color w:val="000000" w:themeColor="text1"/>
          </w:rPr>
          <w:delText xml:space="preserve"> </w:delText>
        </w:r>
      </w:del>
      <w:r w:rsidR="003E1C29">
        <w:rPr>
          <w:rFonts w:cs="Times New Roman"/>
          <w:color w:val="000000" w:themeColor="text1"/>
        </w:rPr>
        <w:t>(see Table 1 for</w:t>
      </w:r>
      <w:r w:rsidR="0064388D">
        <w:rPr>
          <w:rFonts w:cs="Times New Roman"/>
          <w:color w:val="000000" w:themeColor="text1"/>
        </w:rPr>
        <w:t xml:space="preserve"> descriptions of all parameters</w:t>
      </w:r>
      <w:r w:rsidR="003E1C29">
        <w:rPr>
          <w:rFonts w:cs="Times New Roman"/>
          <w:color w:val="000000" w:themeColor="text1"/>
        </w:rPr>
        <w:t>)</w:t>
      </w:r>
      <w:r w:rsidR="001A4812">
        <w:rPr>
          <w:rFonts w:cs="Times New Roman"/>
          <w:color w:val="000000" w:themeColor="text1"/>
        </w:rPr>
        <w:t>.</w:t>
      </w:r>
      <w:r w:rsidR="006D0133">
        <w:rPr>
          <w:rFonts w:cs="Times New Roman"/>
          <w:color w:val="000000" w:themeColor="text1"/>
        </w:rPr>
        <w:t xml:space="preserve"> </w:t>
      </w:r>
      <w:r w:rsidR="00060B4C">
        <w:rPr>
          <w:rFonts w:cs="Times New Roman"/>
          <w:color w:val="000000" w:themeColor="text1"/>
        </w:rPr>
        <w:t>We</w:t>
      </w:r>
      <w:r w:rsidR="009D5388" w:rsidRPr="002C2708">
        <w:rPr>
          <w:rFonts w:cs="Times New Roman"/>
          <w:color w:val="000000" w:themeColor="text1"/>
        </w:rPr>
        <w:t xml:space="preserve"> </w:t>
      </w:r>
      <w:del w:id="52" w:author="Microsoft Office User" w:date="2018-01-25T17:10:00Z">
        <w:r w:rsidR="009D5388" w:rsidRPr="002C2708" w:rsidDel="009B5568">
          <w:rPr>
            <w:rFonts w:cs="Times New Roman"/>
            <w:color w:val="000000" w:themeColor="text1"/>
          </w:rPr>
          <w:delText>assume</w:delText>
        </w:r>
        <w:r w:rsidR="00D44264" w:rsidDel="009B5568">
          <w:rPr>
            <w:rFonts w:cs="Times New Roman"/>
            <w:color w:val="000000" w:themeColor="text1"/>
          </w:rPr>
          <w:delText xml:space="preserve"> that individuals are </w:delText>
        </w:r>
      </w:del>
      <w:del w:id="53" w:author="Microsoft Office User" w:date="2018-01-25T17:08:00Z">
        <w:r w:rsidR="00D44264" w:rsidDel="0082674D">
          <w:rPr>
            <w:rFonts w:cs="Times New Roman"/>
            <w:color w:val="000000" w:themeColor="text1"/>
          </w:rPr>
          <w:delText>hapl</w:delText>
        </w:r>
      </w:del>
      <w:del w:id="54" w:author="Microsoft Office User" w:date="2018-01-25T17:06:00Z">
        <w:r w:rsidR="00D44264" w:rsidDel="007A53E7">
          <w:rPr>
            <w:rFonts w:cs="Times New Roman"/>
            <w:color w:val="000000" w:themeColor="text1"/>
          </w:rPr>
          <w:delText>oid,</w:delText>
        </w:r>
      </w:del>
      <w:del w:id="55" w:author="Microsoft Office User" w:date="2018-01-25T17:08:00Z">
        <w:r w:rsidR="00AE7189" w:rsidDel="0082674D">
          <w:rPr>
            <w:rFonts w:cs="Times New Roman"/>
            <w:color w:val="000000" w:themeColor="text1"/>
          </w:rPr>
          <w:delText xml:space="preserve"> </w:delText>
        </w:r>
      </w:del>
      <w:del w:id="56" w:author="Microsoft Office User" w:date="2018-01-25T17:10:00Z">
        <w:r w:rsidR="00AE7189" w:rsidDel="009B5568">
          <w:rPr>
            <w:rFonts w:cs="Times New Roman"/>
            <w:color w:val="000000" w:themeColor="text1"/>
          </w:rPr>
          <w:delText>hermaphroditic</w:delText>
        </w:r>
      </w:del>
      <w:del w:id="57" w:author="Microsoft Office User" w:date="2018-01-25T17:08:00Z">
        <w:r w:rsidR="00AE7189" w:rsidDel="0082674D">
          <w:rPr>
            <w:rFonts w:cs="Times New Roman"/>
            <w:color w:val="000000" w:themeColor="text1"/>
          </w:rPr>
          <w:delText>,</w:delText>
        </w:r>
      </w:del>
      <w:del w:id="58" w:author="Microsoft Office User" w:date="2018-01-25T17:10:00Z">
        <w:r w:rsidR="00AE7189" w:rsidDel="009B5568">
          <w:rPr>
            <w:rFonts w:cs="Times New Roman"/>
            <w:color w:val="000000" w:themeColor="text1"/>
          </w:rPr>
          <w:delText xml:space="preserve"> </w:delText>
        </w:r>
        <w:r w:rsidR="009D5388" w:rsidRPr="002C2708" w:rsidDel="009B5568">
          <w:rPr>
            <w:rFonts w:cs="Times New Roman"/>
            <w:color w:val="000000" w:themeColor="text1"/>
          </w:rPr>
          <w:delText>a</w:delText>
        </w:r>
        <w:r w:rsidR="00AE7189" w:rsidDel="009B5568">
          <w:rPr>
            <w:rFonts w:cs="Times New Roman"/>
            <w:color w:val="000000" w:themeColor="text1"/>
          </w:rPr>
          <w:delText>nd have</w:delText>
        </w:r>
      </w:del>
      <w:ins w:id="59" w:author="Microsoft Office User" w:date="2018-01-25T17:11:00Z">
        <w:r w:rsidR="009B5568">
          <w:rPr>
            <w:rFonts w:cs="Times New Roman"/>
            <w:color w:val="000000" w:themeColor="text1"/>
          </w:rPr>
          <w:t>assume</w:t>
        </w:r>
      </w:ins>
      <w:r w:rsidR="00AE7189">
        <w:rPr>
          <w:rFonts w:cs="Times New Roman"/>
          <w:color w:val="000000" w:themeColor="text1"/>
        </w:rPr>
        <w:t xml:space="preserve"> a</w:t>
      </w:r>
      <w:r w:rsidR="00D85458">
        <w:rPr>
          <w:rFonts w:cs="Times New Roman"/>
          <w:color w:val="000000" w:themeColor="text1"/>
        </w:rPr>
        <w:t xml:space="preserve"> sexual</w:t>
      </w:r>
      <w:r w:rsidR="009D5388" w:rsidRPr="002C2708">
        <w:rPr>
          <w:rFonts w:cs="Times New Roman"/>
          <w:color w:val="000000" w:themeColor="text1"/>
        </w:rPr>
        <w:t xml:space="preserve"> life cycle with non-overlapping generations. Viability selection occurs at the beginning of each generation, </w:t>
      </w:r>
      <w:ins w:id="60" w:author="Microsoft Office User" w:date="2018-01-25T17:13:00Z">
        <w:r w:rsidR="009B5568">
          <w:rPr>
            <w:rFonts w:cs="Times New Roman"/>
            <w:color w:val="000000" w:themeColor="text1"/>
          </w:rPr>
          <w:t xml:space="preserve">during the haploid phase, </w:t>
        </w:r>
      </w:ins>
      <w:r w:rsidR="002038EF">
        <w:rPr>
          <w:rFonts w:cs="Times New Roman"/>
          <w:color w:val="000000" w:themeColor="text1"/>
        </w:rPr>
        <w:t>and a</w:t>
      </w:r>
      <w:ins w:id="61" w:author="Microsoft Office User" w:date="2018-01-25T17:20:00Z">
        <w:r w:rsidR="00A61AE8">
          <w:rPr>
            <w:rFonts w:cs="Times New Roman"/>
            <w:color w:val="000000" w:themeColor="text1"/>
          </w:rPr>
          <w:t xml:space="preserve">n </w:t>
        </w:r>
      </w:ins>
      <w:del w:id="62" w:author="Microsoft Office User" w:date="2018-01-25T17:14:00Z">
        <w:r w:rsidR="002038EF" w:rsidDel="005A2918">
          <w:rPr>
            <w:rFonts w:cs="Times New Roman"/>
            <w:color w:val="000000" w:themeColor="text1"/>
          </w:rPr>
          <w:delText>n</w:delText>
        </w:r>
      </w:del>
      <w:del w:id="63" w:author="Microsoft Office User" w:date="2018-01-25T17:20:00Z">
        <w:r w:rsidR="002038EF" w:rsidDel="00A61AE8">
          <w:rPr>
            <w:rFonts w:cs="Times New Roman"/>
            <w:color w:val="000000" w:themeColor="text1"/>
          </w:rPr>
          <w:delText xml:space="preserve"> </w:delText>
        </w:r>
      </w:del>
      <w:r w:rsidR="002038EF">
        <w:rPr>
          <w:rFonts w:cs="Times New Roman"/>
          <w:color w:val="000000" w:themeColor="text1"/>
        </w:rPr>
        <w:t>individual’s probability of surviving</w:t>
      </w:r>
      <w:ins w:id="64" w:author="Microsoft Office User" w:date="2018-01-25T17:49:00Z">
        <w:r w:rsidR="00373177">
          <w:rPr>
            <w:rFonts w:cs="Times New Roman"/>
            <w:color w:val="000000" w:themeColor="text1"/>
          </w:rPr>
          <w:t xml:space="preserve"> </w:t>
        </w:r>
      </w:ins>
      <w:commentRangeStart w:id="65"/>
      <w:del w:id="66" w:author="Microsoft Office User" w:date="2018-01-25T17:49:00Z">
        <w:r w:rsidR="002038EF" w:rsidDel="00373177">
          <w:rPr>
            <w:rFonts w:cs="Times New Roman"/>
            <w:color w:val="000000" w:themeColor="text1"/>
          </w:rPr>
          <w:delText xml:space="preserve"> </w:delText>
        </w:r>
      </w:del>
      <w:r w:rsidR="002038EF">
        <w:rPr>
          <w:rFonts w:cs="Times New Roman"/>
          <w:color w:val="000000" w:themeColor="text1"/>
        </w:rPr>
        <w:t xml:space="preserve">is a function of </w:t>
      </w:r>
      <w:commentRangeEnd w:id="65"/>
      <w:r w:rsidR="00373177">
        <w:rPr>
          <w:rStyle w:val="CommentReference"/>
        </w:rPr>
        <w:commentReference w:id="65"/>
      </w:r>
      <w:r w:rsidR="002038EF">
        <w:rPr>
          <w:rFonts w:cs="Times New Roman"/>
          <w:color w:val="000000" w:themeColor="text1"/>
        </w:rPr>
        <w:t xml:space="preserve">its phenotypic distance to the optimum. If the number of survivors exceeds the carrying capacity, </w:t>
      </w:r>
      <w:r w:rsidR="002038EF" w:rsidRPr="002038EF">
        <w:rPr>
          <w:rFonts w:cs="Times New Roman"/>
          <w:i/>
          <w:color w:val="000000" w:themeColor="text1"/>
        </w:rPr>
        <w:t>K</w:t>
      </w:r>
      <w:r w:rsidR="002038EF">
        <w:rPr>
          <w:rFonts w:cs="Times New Roman"/>
          <w:color w:val="000000" w:themeColor="text1"/>
        </w:rPr>
        <w:t>, then survivors are</w:t>
      </w:r>
      <w:r w:rsidR="00D85458">
        <w:rPr>
          <w:rFonts w:cs="Times New Roman"/>
          <w:color w:val="000000" w:themeColor="text1"/>
        </w:rPr>
        <w:t xml:space="preserve"> randomly</w:t>
      </w:r>
      <w:r w:rsidR="002038EF">
        <w:rPr>
          <w:rFonts w:cs="Times New Roman"/>
          <w:color w:val="000000" w:themeColor="text1"/>
        </w:rPr>
        <w:t xml:space="preserve"> culled to population size </w:t>
      </w:r>
      <w:r w:rsidR="002038EF">
        <w:rPr>
          <w:rFonts w:cs="Times New Roman"/>
          <w:i/>
          <w:color w:val="000000" w:themeColor="text1"/>
        </w:rPr>
        <w:t>K</w:t>
      </w:r>
      <w:r w:rsidR="001D0533">
        <w:rPr>
          <w:rFonts w:cs="Times New Roman"/>
          <w:color w:val="000000" w:themeColor="text1"/>
        </w:rPr>
        <w:t>.</w:t>
      </w:r>
      <w:r w:rsidR="002038EF">
        <w:rPr>
          <w:rFonts w:cs="Times New Roman"/>
          <w:color w:val="000000" w:themeColor="text1"/>
        </w:rPr>
        <w:t xml:space="preserve"> </w:t>
      </w:r>
      <w:r w:rsidR="001D0533">
        <w:rPr>
          <w:rFonts w:cs="Times New Roman"/>
          <w:color w:val="000000" w:themeColor="text1"/>
        </w:rPr>
        <w:t>S</w:t>
      </w:r>
      <w:r w:rsidR="009D5388" w:rsidRPr="002C2708">
        <w:rPr>
          <w:rFonts w:cs="Times New Roman"/>
          <w:color w:val="000000" w:themeColor="text1"/>
        </w:rPr>
        <w:t>urviving individuals</w:t>
      </w:r>
      <w:r w:rsidR="001D0533">
        <w:rPr>
          <w:rFonts w:cs="Times New Roman"/>
          <w:color w:val="000000" w:themeColor="text1"/>
        </w:rPr>
        <w:t xml:space="preserve"> then</w:t>
      </w:r>
      <w:r w:rsidR="009D5388" w:rsidRPr="002C2708">
        <w:rPr>
          <w:rFonts w:cs="Times New Roman"/>
          <w:color w:val="000000" w:themeColor="text1"/>
        </w:rPr>
        <w:t xml:space="preserve"> mate randomly </w:t>
      </w:r>
      <w:ins w:id="67" w:author="Microsoft Office User" w:date="2018-01-25T17:15:00Z">
        <w:r w:rsidR="005A2918">
          <w:rPr>
            <w:rFonts w:cs="Times New Roman"/>
            <w:color w:val="000000" w:themeColor="text1"/>
          </w:rPr>
          <w:t xml:space="preserve">and immediately </w:t>
        </w:r>
      </w:ins>
      <w:ins w:id="68" w:author="Microsoft Office User" w:date="2018-01-25T17:16:00Z">
        <w:r w:rsidR="005A2918">
          <w:rPr>
            <w:rFonts w:cs="Times New Roman"/>
            <w:color w:val="000000" w:themeColor="text1"/>
          </w:rPr>
          <w:t>undergo meiosis</w:t>
        </w:r>
      </w:ins>
      <w:ins w:id="69" w:author="Microsoft Office User" w:date="2018-01-25T17:20:00Z">
        <w:r w:rsidR="00A61AE8">
          <w:rPr>
            <w:rFonts w:cs="Times New Roman"/>
            <w:color w:val="000000" w:themeColor="text1"/>
          </w:rPr>
          <w:t>, with free recombination between all loci,</w:t>
        </w:r>
      </w:ins>
      <w:ins w:id="70" w:author="Microsoft Office User" w:date="2018-01-25T17:16:00Z">
        <w:r w:rsidR="005A2918">
          <w:rPr>
            <w:rFonts w:cs="Times New Roman"/>
            <w:color w:val="000000" w:themeColor="text1"/>
          </w:rPr>
          <w:t xml:space="preserve"> </w:t>
        </w:r>
      </w:ins>
      <w:r w:rsidR="009D5388" w:rsidRPr="002C2708">
        <w:rPr>
          <w:rFonts w:cs="Times New Roman"/>
          <w:color w:val="000000" w:themeColor="text1"/>
        </w:rPr>
        <w:t xml:space="preserve">to </w:t>
      </w:r>
      <w:r w:rsidR="003C4850">
        <w:rPr>
          <w:rFonts w:cs="Times New Roman"/>
          <w:color w:val="000000" w:themeColor="text1"/>
        </w:rPr>
        <w:t>produce</w:t>
      </w:r>
      <w:r w:rsidR="009D5388" w:rsidRPr="002C2708">
        <w:rPr>
          <w:rFonts w:cs="Times New Roman"/>
          <w:color w:val="000000" w:themeColor="text1"/>
        </w:rPr>
        <w:t xml:space="preserve"> the next generation</w:t>
      </w:r>
      <w:r w:rsidR="007352E5">
        <w:rPr>
          <w:rFonts w:cs="Times New Roman"/>
          <w:color w:val="000000" w:themeColor="text1"/>
        </w:rPr>
        <w:t>. Each pairing</w:t>
      </w:r>
      <w:r w:rsidR="003C4850">
        <w:rPr>
          <w:rFonts w:cs="Times New Roman"/>
          <w:color w:val="000000" w:themeColor="text1"/>
        </w:rPr>
        <w:t xml:space="preserve"> generates </w:t>
      </w:r>
      <w:ins w:id="71" w:author="Microsoft Office User" w:date="2018-01-25T17:18:00Z">
        <w:r w:rsidR="00686AD0">
          <w:rPr>
            <w:rFonts w:cs="Times New Roman"/>
            <w:color w:val="000000" w:themeColor="text1"/>
          </w:rPr>
          <w:t>2</w:t>
        </w:r>
      </w:ins>
      <w:r w:rsidR="0076554F">
        <w:rPr>
          <w:rFonts w:cs="Times New Roman"/>
          <w:i/>
          <w:color w:val="000000" w:themeColor="text1"/>
        </w:rPr>
        <w:t>B</w:t>
      </w:r>
      <w:r w:rsidR="003C4850">
        <w:rPr>
          <w:rFonts w:cs="Times New Roman"/>
          <w:color w:val="000000" w:themeColor="text1"/>
        </w:rPr>
        <w:t xml:space="preserve"> </w:t>
      </w:r>
      <w:r w:rsidR="00004C88">
        <w:rPr>
          <w:rFonts w:cs="Times New Roman"/>
          <w:color w:val="000000" w:themeColor="text1"/>
        </w:rPr>
        <w:t>unique offspring.</w:t>
      </w:r>
      <w:r w:rsidR="009D5388" w:rsidRPr="002C2708">
        <w:rPr>
          <w:rFonts w:cs="Times New Roman"/>
          <w:color w:val="000000" w:themeColor="text1"/>
        </w:rPr>
        <w:t xml:space="preserve"> </w:t>
      </w:r>
      <w:del w:id="72" w:author="Microsoft Office User" w:date="2018-01-25T17:22:00Z">
        <w:r w:rsidR="009D5388" w:rsidRPr="002C2708" w:rsidDel="00A61AE8">
          <w:rPr>
            <w:rFonts w:cs="Times New Roman"/>
            <w:color w:val="000000" w:themeColor="text1"/>
          </w:rPr>
          <w:delText>Following birth, e</w:delText>
        </w:r>
      </w:del>
      <w:ins w:id="73" w:author="Microsoft Office User" w:date="2018-01-25T17:22:00Z">
        <w:r w:rsidR="00A61AE8">
          <w:rPr>
            <w:rFonts w:cs="Times New Roman"/>
            <w:color w:val="000000" w:themeColor="text1"/>
          </w:rPr>
          <w:t>E</w:t>
        </w:r>
      </w:ins>
      <w:r w:rsidR="009D5388" w:rsidRPr="002C2708">
        <w:rPr>
          <w:rFonts w:cs="Times New Roman"/>
          <w:color w:val="000000" w:themeColor="text1"/>
        </w:rPr>
        <w:t xml:space="preserve">ach </w:t>
      </w:r>
      <w:del w:id="74" w:author="Microsoft Office User" w:date="2018-01-25T17:22:00Z">
        <w:r w:rsidR="009D5388" w:rsidRPr="002C2708" w:rsidDel="00A61AE8">
          <w:rPr>
            <w:rFonts w:cs="Times New Roman"/>
            <w:color w:val="000000" w:themeColor="text1"/>
          </w:rPr>
          <w:delText xml:space="preserve">individual </w:delText>
        </w:r>
      </w:del>
      <w:ins w:id="75" w:author="Microsoft Office User" w:date="2018-01-25T17:22:00Z">
        <w:r w:rsidR="00A61AE8">
          <w:rPr>
            <w:rFonts w:cs="Times New Roman"/>
            <w:color w:val="000000" w:themeColor="text1"/>
          </w:rPr>
          <w:t>offspring</w:t>
        </w:r>
        <w:r w:rsidR="00A61AE8" w:rsidRPr="002C2708">
          <w:rPr>
            <w:rFonts w:cs="Times New Roman"/>
            <w:color w:val="000000" w:themeColor="text1"/>
          </w:rPr>
          <w:t xml:space="preserve"> </w:t>
        </w:r>
      </w:ins>
      <w:r w:rsidR="009D5388" w:rsidRPr="002C2708">
        <w:rPr>
          <w:rFonts w:cs="Times New Roman"/>
          <w:color w:val="000000" w:themeColor="text1"/>
        </w:rPr>
        <w:t xml:space="preserve">acquires </w:t>
      </w:r>
      <w:r w:rsidR="0076554F">
        <w:rPr>
          <w:rFonts w:cs="Times New Roman"/>
          <w:color w:val="000000" w:themeColor="text1"/>
        </w:rPr>
        <w:t xml:space="preserve">a </w:t>
      </w:r>
      <w:r w:rsidR="009D5388" w:rsidRPr="002C2708">
        <w:rPr>
          <w:rFonts w:cs="Times New Roman"/>
          <w:color w:val="000000" w:themeColor="text1"/>
        </w:rPr>
        <w:t xml:space="preserve">new mutation </w:t>
      </w:r>
      <w:r w:rsidR="0076554F">
        <w:rPr>
          <w:rFonts w:cs="Times New Roman"/>
          <w:color w:val="000000" w:themeColor="text1"/>
        </w:rPr>
        <w:t xml:space="preserve">with </w:t>
      </w:r>
      <w:r w:rsidR="009D5388" w:rsidRPr="002C2708">
        <w:rPr>
          <w:rFonts w:cs="Times New Roman"/>
          <w:color w:val="000000" w:themeColor="text1"/>
        </w:rPr>
        <w:t>probability</w:t>
      </w:r>
      <w:del w:id="76" w:author="Microsoft Office User" w:date="2018-01-25T17:22:00Z">
        <w:r w:rsidR="00FB42B0" w:rsidDel="00A61AE8">
          <w:rPr>
            <w:rFonts w:cs="Times New Roman"/>
            <w:color w:val="000000" w:themeColor="text1"/>
          </w:rPr>
          <w:delText>,</w:delText>
        </w:r>
      </w:del>
      <w:r w:rsidR="00A9771F">
        <w:rPr>
          <w:rFonts w:cs="Times New Roman"/>
          <w:i/>
          <w:color w:val="000000" w:themeColor="text1"/>
        </w:rPr>
        <w:t xml:space="preserve"> </w:t>
      </w:r>
      <w:r w:rsidR="00A9771F" w:rsidRPr="00A9771F">
        <w:rPr>
          <w:rFonts w:cs="Times New Roman"/>
          <w:i/>
          <w:color w:val="000000" w:themeColor="text1"/>
        </w:rPr>
        <w:t>μ</w:t>
      </w:r>
      <w:r w:rsidR="009D5388" w:rsidRPr="002C2708">
        <w:rPr>
          <w:rFonts w:cs="Times New Roman"/>
          <w:color w:val="000000" w:themeColor="text1"/>
        </w:rPr>
        <w:t xml:space="preserve">. </w:t>
      </w:r>
      <w:r w:rsidR="000A5FA7">
        <w:rPr>
          <w:rFonts w:cs="Times New Roman"/>
          <w:color w:val="000000" w:themeColor="text1"/>
        </w:rPr>
        <w:t>W</w:t>
      </w:r>
      <w:r w:rsidR="009D5388" w:rsidRPr="002C2708">
        <w:rPr>
          <w:rFonts w:cs="Times New Roman"/>
          <w:color w:val="000000" w:themeColor="text1"/>
        </w:rPr>
        <w:t xml:space="preserve">e assume universal pleiotropy </w:t>
      </w:r>
      <w:del w:id="77" w:author="Microsoft Office User" w:date="2018-01-25T17:26:00Z">
        <w:r w:rsidR="009D5388" w:rsidRPr="002C2708" w:rsidDel="00BD1FFF">
          <w:rPr>
            <w:rFonts w:cs="Times New Roman"/>
            <w:color w:val="000000" w:themeColor="text1"/>
          </w:rPr>
          <w:delText xml:space="preserve">of mutations </w:delText>
        </w:r>
      </w:del>
      <w:r w:rsidR="009D5388" w:rsidRPr="002C2708">
        <w:rPr>
          <w:rFonts w:cs="Times New Roman"/>
          <w:color w:val="000000" w:themeColor="text1"/>
        </w:rPr>
        <w:t>such that each mutation affects all traits</w:t>
      </w:r>
      <w:del w:id="78" w:author="Microsoft Office User" w:date="2018-01-25T17:26:00Z">
        <w:r w:rsidR="000A5FA7" w:rsidDel="00BD1FFF">
          <w:rPr>
            <w:rFonts w:cs="Times New Roman"/>
            <w:color w:val="000000" w:themeColor="text1"/>
          </w:rPr>
          <w:delText xml:space="preserve"> independently</w:delText>
        </w:r>
      </w:del>
      <w:del w:id="79" w:author="Microsoft Office User" w:date="2018-01-25T17:23:00Z">
        <w:r w:rsidR="00B54520" w:rsidDel="00A61AE8">
          <w:rPr>
            <w:rFonts w:cs="Times New Roman"/>
            <w:color w:val="000000" w:themeColor="text1"/>
          </w:rPr>
          <w:delText xml:space="preserve"> and additively</w:delText>
        </w:r>
      </w:del>
      <w:r w:rsidR="000A5FA7">
        <w:rPr>
          <w:rFonts w:cs="Times New Roman"/>
          <w:color w:val="000000" w:themeColor="text1"/>
        </w:rPr>
        <w:t xml:space="preserve">, </w:t>
      </w:r>
      <w:del w:id="80" w:author="Microsoft Office User" w:date="2018-01-25T17:22:00Z">
        <w:r w:rsidR="000A5FA7" w:rsidDel="00A61AE8">
          <w:rPr>
            <w:rFonts w:cs="Times New Roman"/>
            <w:color w:val="000000" w:themeColor="text1"/>
          </w:rPr>
          <w:delText xml:space="preserve">and </w:delText>
        </w:r>
      </w:del>
      <w:ins w:id="81" w:author="Microsoft Office User" w:date="2018-01-25T17:22:00Z">
        <w:r w:rsidR="00A61AE8">
          <w:rPr>
            <w:rFonts w:cs="Times New Roman"/>
            <w:color w:val="000000" w:themeColor="text1"/>
          </w:rPr>
          <w:t>with</w:t>
        </w:r>
        <w:r w:rsidR="00A61AE8">
          <w:rPr>
            <w:rFonts w:cs="Times New Roman"/>
            <w:color w:val="000000" w:themeColor="text1"/>
          </w:rPr>
          <w:t xml:space="preserve"> </w:t>
        </w:r>
      </w:ins>
      <w:r w:rsidR="000A5FA7">
        <w:rPr>
          <w:rFonts w:cs="Times New Roman"/>
          <w:color w:val="000000" w:themeColor="text1"/>
        </w:rPr>
        <w:t xml:space="preserve">the effect of a mutation on each trait </w:t>
      </w:r>
      <w:ins w:id="82" w:author="Microsoft Office User" w:date="2018-01-25T17:22:00Z">
        <w:r w:rsidR="00A61AE8">
          <w:rPr>
            <w:rFonts w:cs="Times New Roman"/>
            <w:color w:val="000000" w:themeColor="text1"/>
          </w:rPr>
          <w:t>being</w:t>
        </w:r>
      </w:ins>
      <w:del w:id="83" w:author="Microsoft Office User" w:date="2018-01-25T17:22:00Z">
        <w:r w:rsidR="000A5FA7" w:rsidDel="00A61AE8">
          <w:rPr>
            <w:rFonts w:cs="Times New Roman"/>
            <w:color w:val="000000" w:themeColor="text1"/>
          </w:rPr>
          <w:delText>is</w:delText>
        </w:r>
      </w:del>
      <w:r w:rsidR="000A5FA7">
        <w:rPr>
          <w:rFonts w:cs="Times New Roman"/>
          <w:color w:val="000000" w:themeColor="text1"/>
        </w:rPr>
        <w:t xml:space="preserve"> </w:t>
      </w:r>
      <w:ins w:id="84" w:author="Microsoft Office User" w:date="2018-01-25T17:27:00Z">
        <w:r w:rsidR="00BD1FFF">
          <w:rPr>
            <w:rFonts w:cs="Times New Roman"/>
            <w:color w:val="000000" w:themeColor="text1"/>
          </w:rPr>
          <w:t xml:space="preserve">independently </w:t>
        </w:r>
      </w:ins>
      <w:r w:rsidR="000A5FA7">
        <w:rPr>
          <w:rFonts w:cs="Times New Roman"/>
          <w:color w:val="000000" w:themeColor="text1"/>
        </w:rPr>
        <w:t xml:space="preserve">drawn from a distribution with mean of 0 and SD of </w:t>
      </w:r>
      <w:r w:rsidR="000A5FA7" w:rsidRPr="000A5FA7">
        <w:rPr>
          <w:rFonts w:ascii="Calibri" w:eastAsiaTheme="minorHAnsi" w:hAnsi="Calibri" w:cs="Times New Roman"/>
          <w:i/>
          <w:lang w:val="en-US"/>
        </w:rPr>
        <w:t>σ</w:t>
      </w:r>
      <w:r w:rsidR="000A5FA7">
        <w:rPr>
          <w:rFonts w:cs="Times New Roman"/>
          <w:color w:val="000000" w:themeColor="text1"/>
        </w:rPr>
        <w:t>.</w:t>
      </w:r>
    </w:p>
    <w:p w14:paraId="088EF7E0" w14:textId="422A4CC2" w:rsidR="006C7813" w:rsidRDefault="006C7813" w:rsidP="002038EF">
      <w:pPr>
        <w:spacing w:line="480" w:lineRule="auto"/>
        <w:rPr>
          <w:rFonts w:cs="Times New Roman"/>
          <w:color w:val="000000" w:themeColor="text1"/>
        </w:rPr>
      </w:pPr>
      <w:r>
        <w:rPr>
          <w:rFonts w:cs="Times New Roman"/>
          <w:color w:val="000000" w:themeColor="text1"/>
        </w:rPr>
        <w:tab/>
        <w:t>The mechanics</w:t>
      </w:r>
      <w:r w:rsidR="00EB410E">
        <w:rPr>
          <w:rFonts w:cs="Times New Roman"/>
          <w:color w:val="000000" w:themeColor="text1"/>
        </w:rPr>
        <w:t xml:space="preserve"> of our simulations</w:t>
      </w:r>
      <w:r>
        <w:rPr>
          <w:rFonts w:cs="Times New Roman"/>
          <w:color w:val="000000" w:themeColor="text1"/>
        </w:rPr>
        <w:t xml:space="preserve"> have their basis in </w:t>
      </w:r>
      <w:r w:rsidR="00862E7B">
        <w:rPr>
          <w:rFonts w:cs="Times New Roman"/>
          <w:color w:val="000000" w:themeColor="text1"/>
        </w:rPr>
        <w:t xml:space="preserve">realistic </w:t>
      </w:r>
      <w:r w:rsidR="00383E25">
        <w:rPr>
          <w:rFonts w:cs="Times New Roman"/>
          <w:color w:val="000000" w:themeColor="text1"/>
        </w:rPr>
        <w:t xml:space="preserve">geographic models </w:t>
      </w:r>
      <w:r w:rsidR="00CF3F23">
        <w:rPr>
          <w:rFonts w:cs="Times New Roman"/>
          <w:color w:val="000000" w:themeColor="text1"/>
        </w:rPr>
        <w:t xml:space="preserve">of speciation. </w:t>
      </w:r>
      <w:r w:rsidR="00E41DB9">
        <w:rPr>
          <w:rFonts w:cs="Times New Roman"/>
          <w:color w:val="000000" w:themeColor="text1"/>
        </w:rPr>
        <w:t>A</w:t>
      </w:r>
      <w:r w:rsidR="005D6647">
        <w:rPr>
          <w:rFonts w:cs="Times New Roman"/>
          <w:color w:val="000000" w:themeColor="text1"/>
        </w:rPr>
        <w:t xml:space="preserve"> typical model of speciation in fishes of postglacial lakes begins with </w:t>
      </w:r>
      <w:r w:rsidR="00D52E32">
        <w:rPr>
          <w:rFonts w:cs="Times New Roman"/>
          <w:color w:val="000000" w:themeColor="text1"/>
        </w:rPr>
        <w:t>the split</w:t>
      </w:r>
      <w:r w:rsidR="00953848">
        <w:rPr>
          <w:rFonts w:cs="Times New Roman"/>
          <w:color w:val="000000" w:themeColor="text1"/>
        </w:rPr>
        <w:t>ting of an ancestral population,</w:t>
      </w:r>
      <w:r w:rsidR="00D52E32">
        <w:rPr>
          <w:rFonts w:cs="Times New Roman"/>
          <w:color w:val="000000" w:themeColor="text1"/>
        </w:rPr>
        <w:t xml:space="preserve"> subsequent</w:t>
      </w:r>
      <w:r w:rsidR="005D6647">
        <w:rPr>
          <w:rFonts w:cs="Times New Roman"/>
          <w:color w:val="000000" w:themeColor="text1"/>
        </w:rPr>
        <w:t xml:space="preserve"> adaptation in allopatry, followed by secondary contact in sympatry </w:t>
      </w:r>
      <w:r w:rsidR="00577EC5">
        <w:rPr>
          <w:rFonts w:cs="Times New Roman"/>
          <w:color w:val="000000" w:themeColor="text1"/>
        </w:rPr>
        <w:fldChar w:fldCharType="begin" w:fldLock="1"/>
      </w:r>
      <w:r w:rsidR="00577EC5">
        <w:rPr>
          <w:rFonts w:cs="Times New Roman"/>
          <w:color w:val="000000" w:themeColor="text1"/>
        </w:rPr>
        <w:instrText>ADDIN CSL_CITATION { "citationItems" : [ { "id" : "ITEM-1", "itemData" : { "author" : [ { "dropping-particle" : "", "family" : "Sv\u00e4rdson", "given" : "Gunnar", "non-dropping-particle" : "", "parse-names" : false, "suffix" : "" } ], "container-title" : "Vertebrate speciation", "id" : "ITEM-1", "issued" : { "date-parts" : [ [ "1961" ] ] }, "title" : "Young sibling fishes species in Northwestern Europe", "type" : "chapter" }, "uris" : [ "http://www.mendeley.com/documents/?uuid=2f517be7-3596-4acd-aba0-f0f0b11ad307" ] } ], "mendeley" : { "formattedCitation" : "(Sv\u00e4rdson 1961)", "plainTextFormattedCitation" : "(Sv\u00e4rdson 1961)", "previouslyFormattedCitation" : "(Sv\u00e4rdson 1961)" }, "properties" : {  }, "schema" : "https://github.com/citation-style-language/schema/raw/master/csl-citation.json" }</w:instrText>
      </w:r>
      <w:r w:rsidR="00577EC5">
        <w:rPr>
          <w:rFonts w:cs="Times New Roman"/>
          <w:color w:val="000000" w:themeColor="text1"/>
        </w:rPr>
        <w:fldChar w:fldCharType="separate"/>
      </w:r>
      <w:r w:rsidR="00577EC5" w:rsidRPr="00577EC5">
        <w:rPr>
          <w:rFonts w:cs="Times New Roman"/>
          <w:noProof/>
          <w:color w:val="000000" w:themeColor="text1"/>
        </w:rPr>
        <w:t>(Svärdson 1961)</w:t>
      </w:r>
      <w:r w:rsidR="00577EC5">
        <w:rPr>
          <w:rFonts w:cs="Times New Roman"/>
          <w:color w:val="000000" w:themeColor="text1"/>
        </w:rPr>
        <w:fldChar w:fldCharType="end"/>
      </w:r>
      <w:r w:rsidR="005D6647">
        <w:rPr>
          <w:rFonts w:cs="Times New Roman"/>
          <w:color w:val="000000" w:themeColor="text1"/>
        </w:rPr>
        <w:t xml:space="preserve">. </w:t>
      </w:r>
      <w:r w:rsidR="00F84111">
        <w:rPr>
          <w:rFonts w:cs="Times New Roman"/>
          <w:color w:val="000000" w:themeColor="text1"/>
        </w:rPr>
        <w:t xml:space="preserve">Similar patterns seem common in other taxa, such as plants </w:t>
      </w:r>
      <w:r w:rsidR="00F84111">
        <w:rPr>
          <w:rFonts w:cs="Times New Roman"/>
          <w:color w:val="000000" w:themeColor="text1"/>
        </w:rPr>
        <w:fldChar w:fldCharType="begin" w:fldLock="1"/>
      </w:r>
      <w:r w:rsidR="00936382">
        <w:rPr>
          <w:rFonts w:cs="Times New Roman"/>
          <w:color w:val="000000" w:themeColor="text1"/>
        </w:rPr>
        <w:instrText>ADDIN CSL_CITATION { "citationItems" : [ { "id" : "ITEM-1", "itemData" : { "DOI" : "10.1111/j.1365-294X.2012.05715.x", "ISBN" : "0962-1083", "ISSN" : "09621083", "PMID" : "22849585", "abstract" : "The origins of hybrid zones between parapatric taxa have been of particular interest for understanding the evolution of reproductive isolation and the geographic context of species divergence. One challenge has been to distinguish between allopatric divergence (followed by secondary contact) versus primary intergradation (parapatric speciation) as alternative divergence histories. Here, we use complementary phylogeographic and population genetic analyses to investigate the recent divergence of two subspecies of Clarkia xantiana and the formation of a hybrid zone within the narrow region of sympatry. We tested alternative phylogeographic models of divergence using approximate Bayesian computation (ABC) and found strong support for a secondary contact model and little support for a model allowing for gene flow throughout the divergence process (i.e. primary intergradation). Two independent methods for inferring the ancestral geography of each subspecies, one based on probabilistic character state reconstructions and the other on palaeo-distribution modelling, also support a model of divergence in allopatry and range expansion leading to secondary contact. The membership of individuals to genetic clusters suggests geographic substructure within each taxon where allopatric and sympatric samples are primarily found in separate clusters. We also observed coincidence and concordance of genetic clines across three types of molecular markers, which suggests that there is a strong barrier to gene flow. Taken together, our results provide evidence for allopatric divergence followed by range expansion leading to secondary contact. The location of refugial populations and the directionality of range expansion are consistent with expectations based on climate change since the last glacial maximum. Our approach also illustrates the utility of combining phylogeographic hypothesis testing with species distribution modelling and fine-scale population genetic analyses for inferring the geography of the divergence process.", "author" : [ { "dropping-particle" : "", "family" : "Pettengill", "given" : "James B.", "non-dropping-particle" : "", "parse-names" : false, "suffix" : "" }, { "dropping-particle" : "", "family" : "Moeller", "given" : "David A.", "non-dropping-particle" : "", "parse-names" : false, "suffix" : "" } ], "container-title" : "Molecular Ecology", "id" : "ITEM-1", "issue" : "18", "issued" : { "date-parts" : [ [ "2012" ] ] }, "page" : "4578-4592", "title" : "Phylogeography of speciation: Allopatric divergence and secondary contact between outcrossing and selfing &lt;i&gt;Clarkia&lt;/i&gt;", "type" : "article-journal", "volume" : "21" }, "uris" : [ "http://www.mendeley.com/documents/?uuid=b9d47122-d8ae-4ff8-8081-8526c19b7fd3" ] } ], "mendeley" : { "formattedCitation" : "(Pettengill and Moeller 2012)", "manualFormatting" : "(e.g., Pettengill and Moeller [2012])", "plainTextFormattedCitation" : "(Pettengill and Moeller 2012)", "previouslyFormattedCitation" : "(Pettengill and Moeller 2012)" }, "properties" : {  }, "schema" : "https://github.com/citation-style-language/schema/raw/master/csl-citation.json" }</w:instrText>
      </w:r>
      <w:r w:rsidR="00F84111">
        <w:rPr>
          <w:rFonts w:cs="Times New Roman"/>
          <w:color w:val="000000" w:themeColor="text1"/>
        </w:rPr>
        <w:fldChar w:fldCharType="separate"/>
      </w:r>
      <w:r w:rsidR="00F84111" w:rsidRPr="00362C37">
        <w:rPr>
          <w:rFonts w:cs="Times New Roman"/>
          <w:noProof/>
          <w:color w:val="000000" w:themeColor="text1"/>
        </w:rPr>
        <w:t>(</w:t>
      </w:r>
      <w:r w:rsidR="00862E7B">
        <w:rPr>
          <w:rFonts w:cs="Times New Roman"/>
          <w:noProof/>
          <w:color w:val="000000" w:themeColor="text1"/>
        </w:rPr>
        <w:t xml:space="preserve">e.g., </w:t>
      </w:r>
      <w:r w:rsidR="00F84111" w:rsidRPr="00362C37">
        <w:rPr>
          <w:rFonts w:cs="Times New Roman"/>
          <w:noProof/>
          <w:color w:val="000000" w:themeColor="text1"/>
        </w:rPr>
        <w:t xml:space="preserve">Pettengill and Moeller </w:t>
      </w:r>
      <w:r w:rsidR="00862E7B">
        <w:rPr>
          <w:rFonts w:cs="Times New Roman"/>
          <w:noProof/>
          <w:color w:val="000000" w:themeColor="text1"/>
        </w:rPr>
        <w:t>[</w:t>
      </w:r>
      <w:r w:rsidR="00F84111" w:rsidRPr="00362C37">
        <w:rPr>
          <w:rFonts w:cs="Times New Roman"/>
          <w:noProof/>
          <w:color w:val="000000" w:themeColor="text1"/>
        </w:rPr>
        <w:t>2012</w:t>
      </w:r>
      <w:r w:rsidR="00862E7B">
        <w:rPr>
          <w:rFonts w:cs="Times New Roman"/>
          <w:noProof/>
          <w:color w:val="000000" w:themeColor="text1"/>
        </w:rPr>
        <w:t>]</w:t>
      </w:r>
      <w:r w:rsidR="00F84111" w:rsidRPr="00362C37">
        <w:rPr>
          <w:rFonts w:cs="Times New Roman"/>
          <w:noProof/>
          <w:color w:val="000000" w:themeColor="text1"/>
        </w:rPr>
        <w:t>)</w:t>
      </w:r>
      <w:r w:rsidR="00F84111">
        <w:rPr>
          <w:rFonts w:cs="Times New Roman"/>
          <w:color w:val="000000" w:themeColor="text1"/>
        </w:rPr>
        <w:fldChar w:fldCharType="end"/>
      </w:r>
      <w:r w:rsidR="00F84111">
        <w:rPr>
          <w:rFonts w:cs="Times New Roman"/>
          <w:color w:val="000000" w:themeColor="text1"/>
        </w:rPr>
        <w:t xml:space="preserve"> and birds </w:t>
      </w:r>
      <w:r w:rsidR="00F84111">
        <w:rPr>
          <w:rFonts w:cs="Times New Roman"/>
          <w:color w:val="000000" w:themeColor="text1"/>
        </w:rPr>
        <w:fldChar w:fldCharType="begin" w:fldLock="1"/>
      </w:r>
      <w:r w:rsidR="006A22A0">
        <w:rPr>
          <w:rFonts w:cs="Times New Roman"/>
          <w:color w:val="000000" w:themeColor="text1"/>
        </w:rPr>
        <w:instrText>ADDIN CSL_CITATION { "citationItems" : [ { "id" : "ITEM-1", "itemData" : { "author" : [ { "dropping-particle" : "", "family" : "Price", "given" : "Trevor D", "non-dropping-particle" : "", "parse-names" : false, "suffix" : "" } ], "id" : "ITEM-1", "issued" : { "date-parts" : [ [ "2008" ] ] }, "number-of-pages" : "480", "publisher" : "Roberts and Co.", "publisher-place" : "Greenwood Village, USA", "title" : "Speciation in birds", "type" : "book" }, "uris" : [ "http://www.mendeley.com/documents/?uuid=484caeb2-e656-418a-9fbe-c20a0f2cca6d" ] } ], "mendeley" : { "formattedCitation" : "(Price 2008)", "manualFormatting" : "(summarized by Price [2008])", "plainTextFormattedCitation" : "(Price 2008)", "previouslyFormattedCitation" : "(Price 2008)" }, "properties" : {  }, "schema" : "https://github.com/citation-style-language/schema/raw/master/csl-citation.json" }</w:instrText>
      </w:r>
      <w:r w:rsidR="00F84111">
        <w:rPr>
          <w:rFonts w:cs="Times New Roman"/>
          <w:color w:val="000000" w:themeColor="text1"/>
        </w:rPr>
        <w:fldChar w:fldCharType="separate"/>
      </w:r>
      <w:r w:rsidR="00F84111" w:rsidRPr="00F84111">
        <w:rPr>
          <w:rFonts w:cs="Times New Roman"/>
          <w:noProof/>
          <w:color w:val="000000" w:themeColor="text1"/>
        </w:rPr>
        <w:t>(</w:t>
      </w:r>
      <w:r w:rsidR="00862E7B">
        <w:rPr>
          <w:rFonts w:cs="Times New Roman"/>
          <w:noProof/>
          <w:color w:val="000000" w:themeColor="text1"/>
        </w:rPr>
        <w:t xml:space="preserve">summarized by </w:t>
      </w:r>
      <w:r w:rsidR="00F84111" w:rsidRPr="00F84111">
        <w:rPr>
          <w:rFonts w:cs="Times New Roman"/>
          <w:noProof/>
          <w:color w:val="000000" w:themeColor="text1"/>
        </w:rPr>
        <w:t xml:space="preserve">Price </w:t>
      </w:r>
      <w:r w:rsidR="00862E7B">
        <w:rPr>
          <w:rFonts w:cs="Times New Roman"/>
          <w:noProof/>
          <w:color w:val="000000" w:themeColor="text1"/>
        </w:rPr>
        <w:t>[</w:t>
      </w:r>
      <w:r w:rsidR="00F84111" w:rsidRPr="00F84111">
        <w:rPr>
          <w:rFonts w:cs="Times New Roman"/>
          <w:noProof/>
          <w:color w:val="000000" w:themeColor="text1"/>
        </w:rPr>
        <w:t>2008</w:t>
      </w:r>
      <w:r w:rsidR="00862E7B">
        <w:rPr>
          <w:rFonts w:cs="Times New Roman"/>
          <w:noProof/>
          <w:color w:val="000000" w:themeColor="text1"/>
        </w:rPr>
        <w:t>]</w:t>
      </w:r>
      <w:r w:rsidR="00F84111" w:rsidRPr="00F84111">
        <w:rPr>
          <w:rFonts w:cs="Times New Roman"/>
          <w:noProof/>
          <w:color w:val="000000" w:themeColor="text1"/>
        </w:rPr>
        <w:t>)</w:t>
      </w:r>
      <w:r w:rsidR="00F84111">
        <w:rPr>
          <w:rFonts w:cs="Times New Roman"/>
          <w:color w:val="000000" w:themeColor="text1"/>
        </w:rPr>
        <w:fldChar w:fldCharType="end"/>
      </w:r>
      <w:r w:rsidR="00532776">
        <w:rPr>
          <w:rFonts w:cs="Times New Roman"/>
          <w:color w:val="000000" w:themeColor="text1"/>
        </w:rPr>
        <w:t>.</w:t>
      </w:r>
    </w:p>
    <w:p w14:paraId="703EBB8A" w14:textId="7AAA3E83" w:rsidR="00BE2645" w:rsidRPr="00B60B1B" w:rsidRDefault="00BE2645" w:rsidP="00BE2645">
      <w:pPr>
        <w:spacing w:line="480" w:lineRule="auto"/>
        <w:rPr>
          <w:rFonts w:cs="Times New Roman"/>
          <w:color w:val="000000" w:themeColor="text1"/>
        </w:rPr>
      </w:pPr>
      <w:r>
        <w:rPr>
          <w:rFonts w:cs="Times New Roman"/>
          <w:color w:val="000000" w:themeColor="text1"/>
        </w:rPr>
        <w:tab/>
        <w:t xml:space="preserve">The simulations were written in Python and data were plotted </w:t>
      </w:r>
      <w:r w:rsidR="00DD19C2">
        <w:rPr>
          <w:rFonts w:cs="Times New Roman"/>
          <w:color w:val="000000" w:themeColor="text1"/>
        </w:rPr>
        <w:t>using</w:t>
      </w:r>
      <w:r>
        <w:rPr>
          <w:rFonts w:cs="Times New Roman"/>
          <w:color w:val="000000" w:themeColor="text1"/>
        </w:rPr>
        <w:t xml:space="preserve"> R </w:t>
      </w:r>
      <w:r>
        <w:rPr>
          <w:rFonts w:cs="Times New Roman"/>
          <w:color w:val="000000" w:themeColor="text1"/>
        </w:rPr>
        <w:fldChar w:fldCharType="begin" w:fldLock="1"/>
      </w:r>
      <w:r>
        <w:rPr>
          <w:rFonts w:cs="Times New Roman"/>
          <w:color w:val="000000" w:themeColor="text1"/>
        </w:rPr>
        <w:instrText>ADDIN CSL_CITATION { "citationItems" : [ { "id" : "ITEM-1", "itemData" : { "abstract" : "R Development Core Team (2011). R: A language and environment for statistical computing . R Foundation for Statistical Computing , ISBN 3-900051-07-0, URL http://www.R-project.org/. ... The impact of open source software on the strategic choices ...", "author" : [ { "dropping-particle" : "", "family" : "R Core Team", "given" : "", "non-dropping-particle" : "", "parse-names" : false, "suffix" : "" } ], "id" : "ITEM-1", "issued" : { "date-parts" : [ [ "2014" ] ] }, "number" : "3.1.2", "title" : "R: A language and environment for statistical computing, Vienna, Austria. http://www.R-project.org/", "type" : "article" }, "uris" : [ "http://www.mendeley.com/documents/?uuid=a479b83e-da44-490b-9f8c-1ee4af70a68c" ] } ], "mendeley" : { "formattedCitation" : "(R Core Team 2014)", "plainTextFormattedCitation" : "(R Core Team 2014)", "previouslyFormattedCitation" : "(R Core Team 2014)" }, "properties" : {  }, "schema" : "https://github.com/citation-style-language/schema/raw/master/csl-citation.json" }</w:instrText>
      </w:r>
      <w:r>
        <w:rPr>
          <w:rFonts w:cs="Times New Roman"/>
          <w:color w:val="000000" w:themeColor="text1"/>
        </w:rPr>
        <w:fldChar w:fldCharType="separate"/>
      </w:r>
      <w:r w:rsidRPr="00194FEF">
        <w:rPr>
          <w:rFonts w:cs="Times New Roman"/>
          <w:noProof/>
          <w:color w:val="000000" w:themeColor="text1"/>
        </w:rPr>
        <w:t>(R Core Team 2014)</w:t>
      </w:r>
      <w:r>
        <w:rPr>
          <w:rFonts w:cs="Times New Roman"/>
          <w:color w:val="000000" w:themeColor="text1"/>
        </w:rPr>
        <w:fldChar w:fldCharType="end"/>
      </w:r>
      <w:r>
        <w:rPr>
          <w:rFonts w:cs="Times New Roman"/>
          <w:color w:val="000000" w:themeColor="text1"/>
        </w:rPr>
        <w:t xml:space="preserve">. All code and data associated with this </w:t>
      </w:r>
      <w:r w:rsidR="00AD7DD0">
        <w:rPr>
          <w:rFonts w:cs="Times New Roman"/>
          <w:color w:val="000000" w:themeColor="text1"/>
        </w:rPr>
        <w:t xml:space="preserve">article </w:t>
      </w:r>
      <w:r>
        <w:rPr>
          <w:rFonts w:cs="Times New Roman"/>
          <w:color w:val="000000" w:themeColor="text1"/>
        </w:rPr>
        <w:t>is archived on [</w:t>
      </w:r>
      <w:r w:rsidRPr="00532776">
        <w:rPr>
          <w:rFonts w:cs="Times New Roman"/>
          <w:color w:val="000000" w:themeColor="text1"/>
          <w:highlight w:val="yellow"/>
        </w:rPr>
        <w:t>Dryad</w:t>
      </w:r>
      <w:r>
        <w:rPr>
          <w:rFonts w:cs="Times New Roman"/>
          <w:color w:val="000000" w:themeColor="text1"/>
        </w:rPr>
        <w:t xml:space="preserve">], and instructions to </w:t>
      </w:r>
      <w:r>
        <w:rPr>
          <w:rFonts w:cs="Times New Roman"/>
          <w:color w:val="000000" w:themeColor="text1"/>
        </w:rPr>
        <w:lastRenderedPageBreak/>
        <w:t>generate all results contained herein are</w:t>
      </w:r>
      <w:r w:rsidR="00B42B47">
        <w:rPr>
          <w:rFonts w:cs="Times New Roman"/>
          <w:color w:val="000000" w:themeColor="text1"/>
        </w:rPr>
        <w:t xml:space="preserve"> included</w:t>
      </w:r>
      <w:r>
        <w:rPr>
          <w:rFonts w:cs="Times New Roman"/>
          <w:color w:val="000000" w:themeColor="text1"/>
        </w:rPr>
        <w:t>.</w:t>
      </w:r>
      <w:r w:rsidR="009B692A">
        <w:rPr>
          <w:rFonts w:cs="Times New Roman"/>
          <w:color w:val="000000" w:themeColor="text1"/>
        </w:rPr>
        <w:t xml:space="preserve"> </w:t>
      </w:r>
      <w:r w:rsidR="009B692A" w:rsidRPr="00B4458A">
        <w:rPr>
          <w:rFonts w:cs="Times New Roman"/>
          <w:color w:val="000000" w:themeColor="text1"/>
          <w:highlight w:val="yellow"/>
        </w:rPr>
        <w:t>(Cite packages and software version in final draft)</w:t>
      </w:r>
      <w:r w:rsidR="00AD39D5">
        <w:rPr>
          <w:rFonts w:cs="Times New Roman"/>
          <w:color w:val="000000" w:themeColor="text1"/>
          <w:highlight w:val="yellow"/>
        </w:rPr>
        <w:t xml:space="preserve"> (Include link to GitHub for reviewers)</w:t>
      </w:r>
      <w:r w:rsidR="00B4458A" w:rsidRPr="00B4458A">
        <w:rPr>
          <w:rFonts w:cs="Times New Roman"/>
          <w:color w:val="000000" w:themeColor="text1"/>
          <w:highlight w:val="yellow"/>
        </w:rPr>
        <w:t>.</w:t>
      </w:r>
      <w:r w:rsidR="00AD39D5">
        <w:rPr>
          <w:rFonts w:cs="Times New Roman"/>
          <w:color w:val="000000" w:themeColor="text1"/>
        </w:rPr>
        <w:t xml:space="preserve"> </w:t>
      </w:r>
    </w:p>
    <w:p w14:paraId="0BB5E318" w14:textId="77777777" w:rsidR="003B5F48" w:rsidRPr="002C2708" w:rsidRDefault="003B5F48" w:rsidP="009D5388">
      <w:pPr>
        <w:spacing w:line="480" w:lineRule="auto"/>
        <w:rPr>
          <w:rFonts w:cs="Times New Roman"/>
          <w:color w:val="000000" w:themeColor="text1"/>
        </w:rPr>
      </w:pPr>
    </w:p>
    <w:p w14:paraId="1E2AD474" w14:textId="014C4C19" w:rsidR="0099494B" w:rsidRPr="00712A87" w:rsidRDefault="00712A87" w:rsidP="00386350">
      <w:pPr>
        <w:spacing w:line="480" w:lineRule="auto"/>
        <w:rPr>
          <w:rFonts w:cs="Times New Roman"/>
          <w:color w:val="000000" w:themeColor="text1"/>
        </w:rPr>
      </w:pPr>
      <w:r>
        <w:rPr>
          <w:rFonts w:cs="Times New Roman"/>
          <w:i/>
          <w:color w:val="000000" w:themeColor="text1"/>
        </w:rPr>
        <w:t>Generating ancestral s</w:t>
      </w:r>
      <w:r w:rsidR="0099494B" w:rsidRPr="00B140D5">
        <w:rPr>
          <w:rFonts w:cs="Times New Roman"/>
          <w:i/>
          <w:color w:val="000000" w:themeColor="text1"/>
        </w:rPr>
        <w:t>tanding genetic variation</w:t>
      </w:r>
      <w:r w:rsidR="006F1573">
        <w:rPr>
          <w:rFonts w:cs="Times New Roman"/>
          <w:i/>
          <w:color w:val="000000" w:themeColor="text1"/>
        </w:rPr>
        <w:br/>
      </w:r>
      <w:r w:rsidR="0099494B" w:rsidRPr="002C2708">
        <w:rPr>
          <w:rFonts w:cs="Times New Roman"/>
          <w:color w:val="000000" w:themeColor="text1"/>
        </w:rPr>
        <w:t>Populations in our simulations adapt from</w:t>
      </w:r>
      <w:r w:rsidR="00386350">
        <w:rPr>
          <w:rFonts w:cs="Times New Roman"/>
          <w:color w:val="000000" w:themeColor="text1"/>
        </w:rPr>
        <w:t xml:space="preserve"> varying amounts of ancestral </w:t>
      </w:r>
      <w:r w:rsidR="00DD142E">
        <w:rPr>
          <w:rFonts w:cs="Times New Roman"/>
          <w:color w:val="000000" w:themeColor="text1"/>
        </w:rPr>
        <w:t>SGV</w:t>
      </w:r>
      <w:r w:rsidR="00386350">
        <w:rPr>
          <w:rFonts w:cs="Times New Roman"/>
          <w:color w:val="000000" w:themeColor="text1"/>
        </w:rPr>
        <w:t xml:space="preserve">. </w:t>
      </w:r>
      <w:r>
        <w:rPr>
          <w:rFonts w:cs="Times New Roman"/>
          <w:color w:val="000000" w:themeColor="text1"/>
        </w:rPr>
        <w:t xml:space="preserve">To generate </w:t>
      </w:r>
      <w:r w:rsidR="0099494B" w:rsidRPr="002C2708">
        <w:rPr>
          <w:rFonts w:cs="Times New Roman"/>
          <w:color w:val="000000" w:themeColor="text1"/>
        </w:rPr>
        <w:t xml:space="preserve">ancestral </w:t>
      </w:r>
      <w:r>
        <w:rPr>
          <w:rFonts w:cs="Times New Roman"/>
          <w:color w:val="000000" w:themeColor="text1"/>
        </w:rPr>
        <w:t xml:space="preserve">SGV, </w:t>
      </w:r>
      <w:r w:rsidR="00DD6FE3">
        <w:rPr>
          <w:rFonts w:cs="Times New Roman"/>
          <w:color w:val="000000" w:themeColor="text1"/>
        </w:rPr>
        <w:t xml:space="preserve">we </w:t>
      </w:r>
      <w:r w:rsidR="00896D25">
        <w:rPr>
          <w:rFonts w:cs="Times New Roman"/>
          <w:color w:val="000000" w:themeColor="text1"/>
        </w:rPr>
        <w:t xml:space="preserve">first </w:t>
      </w:r>
      <w:r>
        <w:rPr>
          <w:rFonts w:cs="Times New Roman"/>
          <w:color w:val="000000" w:themeColor="text1"/>
        </w:rPr>
        <w:t xml:space="preserve">generate a list of </w:t>
      </w:r>
      <w:r w:rsidR="00896D25">
        <w:rPr>
          <w:rFonts w:cs="Times New Roman"/>
          <w:i/>
          <w:color w:val="000000" w:themeColor="text1"/>
        </w:rPr>
        <w:t>n</w:t>
      </w:r>
      <w:r w:rsidR="00896D25">
        <w:rPr>
          <w:rFonts w:cs="Times New Roman"/>
          <w:color w:val="000000" w:themeColor="text1"/>
        </w:rPr>
        <w:t xml:space="preserve"> </w:t>
      </w:r>
      <w:r>
        <w:rPr>
          <w:rFonts w:cs="Times New Roman"/>
          <w:color w:val="000000" w:themeColor="text1"/>
        </w:rPr>
        <w:t>mutations</w:t>
      </w:r>
      <w:r w:rsidR="00896D25">
        <w:rPr>
          <w:rFonts w:cs="Times New Roman"/>
          <w:color w:val="000000" w:themeColor="text1"/>
        </w:rPr>
        <w:t xml:space="preserve">; mutations in </w:t>
      </w:r>
      <w:r w:rsidR="00532776">
        <w:rPr>
          <w:rFonts w:cs="Times New Roman"/>
          <w:color w:val="000000" w:themeColor="text1"/>
        </w:rPr>
        <w:t xml:space="preserve">the </w:t>
      </w:r>
      <w:r w:rsidR="00896D25">
        <w:rPr>
          <w:rFonts w:cs="Times New Roman"/>
          <w:color w:val="000000" w:themeColor="text1"/>
        </w:rPr>
        <w:t xml:space="preserve">SGV have </w:t>
      </w:r>
      <w:r w:rsidR="00532776">
        <w:rPr>
          <w:rFonts w:cs="Times New Roman"/>
          <w:color w:val="000000" w:themeColor="text1"/>
        </w:rPr>
        <w:t>identical</w:t>
      </w:r>
      <w:r w:rsidR="00896D25">
        <w:rPr>
          <w:rFonts w:cs="Times New Roman"/>
          <w:color w:val="000000" w:themeColor="text1"/>
        </w:rPr>
        <w:t xml:space="preserve"> properties </w:t>
      </w:r>
      <w:r w:rsidR="00F200B1">
        <w:rPr>
          <w:rFonts w:cs="Times New Roman"/>
          <w:color w:val="000000" w:themeColor="text1"/>
        </w:rPr>
        <w:t>to</w:t>
      </w:r>
      <w:r w:rsidR="00896D25">
        <w:rPr>
          <w:rFonts w:cs="Times New Roman"/>
          <w:color w:val="000000" w:themeColor="text1"/>
        </w:rPr>
        <w:t xml:space="preserve"> </w:t>
      </w:r>
      <w:r w:rsidR="0008477B">
        <w:rPr>
          <w:rFonts w:cs="Times New Roman"/>
          <w:color w:val="000000" w:themeColor="text1"/>
        </w:rPr>
        <w:t>those</w:t>
      </w:r>
      <w:r w:rsidR="006B3E77">
        <w:rPr>
          <w:rFonts w:cs="Times New Roman"/>
          <w:color w:val="000000" w:themeColor="text1"/>
        </w:rPr>
        <w:t xml:space="preserve"> which arise</w:t>
      </w:r>
      <w:r w:rsidR="0008477B">
        <w:rPr>
          <w:rFonts w:cs="Times New Roman"/>
          <w:color w:val="000000" w:themeColor="text1"/>
        </w:rPr>
        <w:t xml:space="preserve"> </w:t>
      </w:r>
      <w:r w:rsidR="00896D25">
        <w:rPr>
          <w:rFonts w:cs="Times New Roman"/>
          <w:color w:val="000000" w:themeColor="text1"/>
        </w:rPr>
        <w:t>in adapting populations (i.e</w:t>
      </w:r>
      <w:r w:rsidR="0008477B">
        <w:rPr>
          <w:rFonts w:cs="Times New Roman"/>
          <w:color w:val="000000" w:themeColor="text1"/>
        </w:rPr>
        <w:t>.</w:t>
      </w:r>
      <w:r w:rsidR="00896D25">
        <w:rPr>
          <w:rFonts w:cs="Times New Roman"/>
          <w:color w:val="000000" w:themeColor="text1"/>
        </w:rPr>
        <w:t xml:space="preserve">, mean of 0, SD of </w:t>
      </w:r>
      <w:r w:rsidR="00896D25" w:rsidRPr="000A5FA7">
        <w:rPr>
          <w:rFonts w:ascii="Calibri" w:eastAsiaTheme="minorHAnsi" w:hAnsi="Calibri" w:cs="Times New Roman"/>
          <w:i/>
          <w:lang w:val="en-US"/>
        </w:rPr>
        <w:t>σ</w:t>
      </w:r>
      <w:r w:rsidR="00896D25">
        <w:rPr>
          <w:rFonts w:cs="Times New Roman"/>
          <w:color w:val="000000" w:themeColor="text1"/>
        </w:rPr>
        <w:t>)</w:t>
      </w:r>
      <w:r w:rsidR="0099494B" w:rsidRPr="002C2708">
        <w:rPr>
          <w:rFonts w:cs="Times New Roman"/>
          <w:color w:val="000000" w:themeColor="text1"/>
        </w:rPr>
        <w:t>.</w:t>
      </w:r>
      <w:r>
        <w:rPr>
          <w:rFonts w:cs="Times New Roman"/>
          <w:color w:val="000000" w:themeColor="text1"/>
        </w:rPr>
        <w:t xml:space="preserve"> </w:t>
      </w:r>
      <w:r w:rsidR="00DD142E">
        <w:rPr>
          <w:rFonts w:cs="Times New Roman"/>
          <w:color w:val="000000" w:themeColor="text1"/>
        </w:rPr>
        <w:t xml:space="preserve">We vary </w:t>
      </w:r>
      <w:r w:rsidR="000707EC">
        <w:rPr>
          <w:rFonts w:cs="Times New Roman"/>
          <w:color w:val="000000" w:themeColor="text1"/>
        </w:rPr>
        <w:t xml:space="preserve">the </w:t>
      </w:r>
      <w:r w:rsidR="00461EA6">
        <w:rPr>
          <w:rFonts w:cs="Times New Roman"/>
          <w:color w:val="000000" w:themeColor="text1"/>
        </w:rPr>
        <w:t xml:space="preserve">quantity of </w:t>
      </w:r>
      <w:r w:rsidR="00DD142E">
        <w:rPr>
          <w:rFonts w:cs="Times New Roman"/>
          <w:color w:val="000000" w:themeColor="text1"/>
        </w:rPr>
        <w:t xml:space="preserve">SGV by </w:t>
      </w:r>
      <w:r w:rsidR="000707EC">
        <w:rPr>
          <w:rFonts w:cs="Times New Roman"/>
          <w:color w:val="000000" w:themeColor="text1"/>
        </w:rPr>
        <w:t xml:space="preserve">varying </w:t>
      </w:r>
      <w:r w:rsidR="000707EC">
        <w:rPr>
          <w:rFonts w:cs="Times New Roman"/>
          <w:i/>
          <w:color w:val="000000" w:themeColor="text1"/>
        </w:rPr>
        <w:t>n</w:t>
      </w:r>
      <w:r w:rsidR="000707EC">
        <w:rPr>
          <w:rFonts w:cs="Times New Roman"/>
          <w:color w:val="000000" w:themeColor="text1"/>
        </w:rPr>
        <w:t>. W</w:t>
      </w:r>
      <w:r w:rsidR="00DD142E">
        <w:rPr>
          <w:rFonts w:cs="Times New Roman"/>
          <w:color w:val="000000" w:themeColor="text1"/>
        </w:rPr>
        <w:t>e</w:t>
      </w:r>
      <w:r w:rsidR="000707EC">
        <w:rPr>
          <w:rFonts w:cs="Times New Roman"/>
          <w:color w:val="000000" w:themeColor="text1"/>
        </w:rPr>
        <w:t xml:space="preserve"> then</w:t>
      </w:r>
      <w:r w:rsidR="00DD142E">
        <w:rPr>
          <w:rFonts w:cs="Times New Roman"/>
          <w:color w:val="000000" w:themeColor="text1"/>
        </w:rPr>
        <w:t xml:space="preserve"> generate an ancestral population</w:t>
      </w:r>
      <w:r>
        <w:rPr>
          <w:rFonts w:cs="Times New Roman"/>
          <w:color w:val="000000" w:themeColor="text1"/>
        </w:rPr>
        <w:t xml:space="preserve"> </w:t>
      </w:r>
      <w:r w:rsidR="000707EC">
        <w:rPr>
          <w:rFonts w:cs="Times New Roman"/>
          <w:color w:val="000000" w:themeColor="text1"/>
        </w:rPr>
        <w:t>with</w:t>
      </w:r>
      <w:r w:rsidR="00DD142E">
        <w:rPr>
          <w:rFonts w:cs="Times New Roman"/>
          <w:color w:val="000000" w:themeColor="text1"/>
        </w:rPr>
        <w:t xml:space="preserve"> </w:t>
      </w:r>
      <w:r w:rsidR="00DD142E">
        <w:rPr>
          <w:rFonts w:cs="Times New Roman"/>
          <w:i/>
          <w:color w:val="000000" w:themeColor="text1"/>
        </w:rPr>
        <w:t>K</w:t>
      </w:r>
      <w:r>
        <w:rPr>
          <w:rFonts w:cs="Times New Roman"/>
          <w:color w:val="000000" w:themeColor="text1"/>
        </w:rPr>
        <w:t xml:space="preserve"> individuals, where </w:t>
      </w:r>
      <w:r w:rsidR="000707EC">
        <w:rPr>
          <w:rFonts w:cs="Times New Roman"/>
          <w:color w:val="000000" w:themeColor="text1"/>
        </w:rPr>
        <w:t>every</w:t>
      </w:r>
      <w:r>
        <w:rPr>
          <w:rFonts w:cs="Times New Roman"/>
          <w:color w:val="000000" w:themeColor="text1"/>
        </w:rPr>
        <w:t xml:space="preserve"> individual inherit</w:t>
      </w:r>
      <w:r w:rsidR="00DD142E">
        <w:rPr>
          <w:rFonts w:cs="Times New Roman"/>
          <w:color w:val="000000" w:themeColor="text1"/>
        </w:rPr>
        <w:t>s each</w:t>
      </w:r>
      <w:r w:rsidR="00565143">
        <w:rPr>
          <w:rFonts w:cs="Times New Roman"/>
          <w:color w:val="000000" w:themeColor="text1"/>
        </w:rPr>
        <w:t xml:space="preserve"> mutation with probability</w:t>
      </w:r>
      <w:r w:rsidR="000707EC">
        <w:rPr>
          <w:rFonts w:cs="Times New Roman"/>
          <w:color w:val="000000" w:themeColor="text1"/>
        </w:rPr>
        <w:t>,</w:t>
      </w:r>
      <w:r w:rsidR="00565143">
        <w:rPr>
          <w:rFonts w:cs="Times New Roman"/>
          <w:color w:val="000000" w:themeColor="text1"/>
        </w:rPr>
        <w:t xml:space="preserve"> </w:t>
      </w:r>
      <w:r w:rsidR="00565143">
        <w:rPr>
          <w:rFonts w:cs="Times New Roman"/>
          <w:i/>
          <w:color w:val="000000" w:themeColor="text1"/>
        </w:rPr>
        <w:t>p</w:t>
      </w:r>
      <w:r>
        <w:rPr>
          <w:rFonts w:cs="Times New Roman"/>
          <w:color w:val="000000" w:themeColor="text1"/>
        </w:rPr>
        <w:t>. This population acts as the</w:t>
      </w:r>
      <w:r w:rsidR="00B4458A">
        <w:rPr>
          <w:rFonts w:cs="Times New Roman"/>
          <w:color w:val="000000" w:themeColor="text1"/>
        </w:rPr>
        <w:t xml:space="preserve"> identical</w:t>
      </w:r>
      <w:r>
        <w:rPr>
          <w:rFonts w:cs="Times New Roman"/>
          <w:color w:val="000000" w:themeColor="text1"/>
        </w:rPr>
        <w:t xml:space="preserve"> ‘founder’ for </w:t>
      </w:r>
      <w:r w:rsidR="00355C66">
        <w:rPr>
          <w:rFonts w:cs="Times New Roman"/>
          <w:color w:val="000000" w:themeColor="text1"/>
        </w:rPr>
        <w:t xml:space="preserve">both </w:t>
      </w:r>
      <w:r>
        <w:rPr>
          <w:rFonts w:cs="Times New Roman"/>
          <w:color w:val="000000" w:themeColor="text1"/>
        </w:rPr>
        <w:t>adapting populations.</w:t>
      </w:r>
    </w:p>
    <w:p w14:paraId="6C252142" w14:textId="77777777" w:rsidR="0099494B" w:rsidRPr="002C2708" w:rsidRDefault="0099494B" w:rsidP="00ED6A7D">
      <w:pPr>
        <w:spacing w:line="480" w:lineRule="auto"/>
        <w:rPr>
          <w:rFonts w:cs="Times New Roman"/>
          <w:color w:val="000000" w:themeColor="text1"/>
        </w:rPr>
      </w:pPr>
    </w:p>
    <w:p w14:paraId="41920A41" w14:textId="4B87BCDB" w:rsidR="00740C57" w:rsidRPr="003904BE" w:rsidRDefault="0099494B" w:rsidP="00F94DBC">
      <w:pPr>
        <w:spacing w:line="480" w:lineRule="auto"/>
        <w:rPr>
          <w:rFonts w:cs="Times New Roman"/>
          <w:color w:val="000000" w:themeColor="text1"/>
        </w:rPr>
      </w:pPr>
      <w:r w:rsidRPr="00B140D5">
        <w:rPr>
          <w:rFonts w:cs="Times New Roman"/>
          <w:i/>
          <w:color w:val="000000" w:themeColor="text1"/>
          <w:lang w:val="en-US"/>
        </w:rPr>
        <w:t>Adaptation to a new environment</w:t>
      </w:r>
      <w:r w:rsidR="009465B6">
        <w:rPr>
          <w:rFonts w:cs="Times New Roman"/>
          <w:i/>
          <w:color w:val="000000" w:themeColor="text1"/>
          <w:lang w:val="en-US"/>
        </w:rPr>
        <w:br/>
      </w:r>
      <w:r w:rsidR="00815158">
        <w:rPr>
          <w:rFonts w:cs="Times New Roman"/>
          <w:color w:val="000000" w:themeColor="text1"/>
        </w:rPr>
        <w:t xml:space="preserve">After generating ancestral standing variation, this ancestor founds two </w:t>
      </w:r>
      <w:commentRangeStart w:id="85"/>
      <w:r w:rsidR="000075DA">
        <w:rPr>
          <w:rFonts w:cs="Times New Roman"/>
          <w:color w:val="000000" w:themeColor="text1"/>
        </w:rPr>
        <w:t xml:space="preserve">identical </w:t>
      </w:r>
      <w:commentRangeEnd w:id="85"/>
      <w:r w:rsidR="00BD1FFF">
        <w:rPr>
          <w:rStyle w:val="CommentReference"/>
        </w:rPr>
        <w:commentReference w:id="85"/>
      </w:r>
      <w:r w:rsidR="00815158">
        <w:rPr>
          <w:rFonts w:cs="Times New Roman"/>
          <w:color w:val="000000" w:themeColor="text1"/>
        </w:rPr>
        <w:t>focal populations that adapt to their respective phenotypic optima</w:t>
      </w:r>
      <w:r w:rsidR="007E5304">
        <w:rPr>
          <w:rFonts w:cs="Times New Roman"/>
          <w:color w:val="000000" w:themeColor="text1"/>
        </w:rPr>
        <w:t>.</w:t>
      </w:r>
      <w:r w:rsidR="000075DA">
        <w:rPr>
          <w:rFonts w:cs="Times New Roman"/>
          <w:color w:val="000000" w:themeColor="text1"/>
        </w:rPr>
        <w:t xml:space="preserve"> </w:t>
      </w:r>
      <w:r w:rsidR="00815158">
        <w:rPr>
          <w:rFonts w:cs="Times New Roman"/>
          <w:color w:val="000000" w:themeColor="text1"/>
        </w:rPr>
        <w:t>The optimum of each population</w:t>
      </w:r>
      <w:r w:rsidR="005B25A2">
        <w:rPr>
          <w:rFonts w:cs="Times New Roman"/>
          <w:color w:val="000000" w:themeColor="text1"/>
          <w:lang w:val="en-US"/>
        </w:rPr>
        <w:t xml:space="preserve"> </w:t>
      </w:r>
      <w:r w:rsidR="00815158">
        <w:rPr>
          <w:rFonts w:cs="Times New Roman"/>
          <w:color w:val="000000" w:themeColor="text1"/>
        </w:rPr>
        <w:t xml:space="preserve">is an </w:t>
      </w:r>
      <w:r w:rsidR="00815158">
        <w:rPr>
          <w:rFonts w:cs="Times New Roman"/>
          <w:i/>
          <w:color w:val="000000" w:themeColor="text1"/>
        </w:rPr>
        <w:t>m</w:t>
      </w:r>
      <w:r w:rsidR="00815158">
        <w:rPr>
          <w:rFonts w:cs="Times New Roman"/>
          <w:color w:val="000000" w:themeColor="text1"/>
        </w:rPr>
        <w:t xml:space="preserve">-dimensional </w:t>
      </w:r>
      <w:r w:rsidR="00994137">
        <w:rPr>
          <w:rFonts w:cs="Times New Roman"/>
          <w:color w:val="000000" w:themeColor="text1"/>
        </w:rPr>
        <w:t xml:space="preserve">vector specifying the optimal value for each phenotypic trait. </w:t>
      </w:r>
      <w:r w:rsidR="000075DA">
        <w:rPr>
          <w:rFonts w:cs="Times New Roman"/>
          <w:color w:val="000000" w:themeColor="text1"/>
        </w:rPr>
        <w:t xml:space="preserve">There are two key features of </w:t>
      </w:r>
      <w:r w:rsidR="00B4458A">
        <w:rPr>
          <w:rFonts w:cs="Times New Roman"/>
          <w:color w:val="000000" w:themeColor="text1"/>
        </w:rPr>
        <w:t>the phenotypic optima</w:t>
      </w:r>
      <w:r w:rsidR="007E5304">
        <w:rPr>
          <w:rFonts w:cs="Times New Roman"/>
          <w:color w:val="000000" w:themeColor="text1"/>
        </w:rPr>
        <w:t xml:space="preserve">. </w:t>
      </w:r>
      <w:r w:rsidR="0030342D">
        <w:rPr>
          <w:rFonts w:cs="Times New Roman"/>
          <w:color w:val="000000" w:themeColor="text1"/>
        </w:rPr>
        <w:t>The first is t</w:t>
      </w:r>
      <w:r w:rsidR="007E5304">
        <w:rPr>
          <w:rFonts w:cs="Times New Roman"/>
          <w:color w:val="000000" w:themeColor="text1"/>
        </w:rPr>
        <w:t>he distance to the optimum</w:t>
      </w:r>
      <w:r w:rsidR="003904BE">
        <w:rPr>
          <w:rFonts w:cs="Times New Roman"/>
          <w:color w:val="000000" w:themeColor="text1"/>
        </w:rPr>
        <w:t xml:space="preserve">, </w:t>
      </w:r>
      <w:r w:rsidR="003904BE">
        <w:rPr>
          <w:rFonts w:cs="Times New Roman"/>
          <w:i/>
          <w:color w:val="000000" w:themeColor="text1"/>
        </w:rPr>
        <w:t>d</w:t>
      </w:r>
      <w:r w:rsidR="003904BE">
        <w:rPr>
          <w:rFonts w:cs="Times New Roman"/>
          <w:color w:val="000000" w:themeColor="text1"/>
        </w:rPr>
        <w:t>,</w:t>
      </w:r>
      <w:r w:rsidR="007E5304">
        <w:rPr>
          <w:rFonts w:cs="Times New Roman"/>
          <w:color w:val="000000" w:themeColor="text1"/>
        </w:rPr>
        <w:t xml:space="preserve"> </w:t>
      </w:r>
      <w:r w:rsidR="008735B0">
        <w:rPr>
          <w:rFonts w:cs="Times New Roman"/>
          <w:color w:val="000000" w:themeColor="text1"/>
        </w:rPr>
        <w:t xml:space="preserve">which </w:t>
      </w:r>
      <w:del w:id="86" w:author="Microsoft Office User" w:date="2018-01-25T17:32:00Z">
        <w:r w:rsidR="00492DB7" w:rsidDel="00F94DBC">
          <w:rPr>
            <w:rFonts w:cs="Times New Roman"/>
            <w:color w:val="000000" w:themeColor="text1"/>
          </w:rPr>
          <w:delText xml:space="preserve">represents </w:delText>
        </w:r>
      </w:del>
      <w:ins w:id="87" w:author="Microsoft Office User" w:date="2018-01-25T17:32:00Z">
        <w:r w:rsidR="00F94DBC">
          <w:rPr>
            <w:rFonts w:cs="Times New Roman"/>
            <w:color w:val="000000" w:themeColor="text1"/>
          </w:rPr>
          <w:t>is</w:t>
        </w:r>
        <w:r w:rsidR="00F94DBC">
          <w:rPr>
            <w:rFonts w:cs="Times New Roman"/>
            <w:color w:val="000000" w:themeColor="text1"/>
          </w:rPr>
          <w:t xml:space="preserve"> </w:t>
        </w:r>
      </w:ins>
      <w:r w:rsidR="007E5304">
        <w:rPr>
          <w:rFonts w:cs="Times New Roman"/>
          <w:color w:val="000000" w:themeColor="text1"/>
        </w:rPr>
        <w:t xml:space="preserve">the </w:t>
      </w:r>
      <w:del w:id="88" w:author="Microsoft Office User" w:date="2018-01-25T17:32:00Z">
        <w:r w:rsidR="007E5304" w:rsidDel="00F94DBC">
          <w:rPr>
            <w:rFonts w:cs="Times New Roman"/>
            <w:color w:val="000000" w:themeColor="text1"/>
          </w:rPr>
          <w:delText xml:space="preserve">difference </w:delText>
        </w:r>
      </w:del>
      <w:ins w:id="89" w:author="Microsoft Office User" w:date="2018-01-25T17:32:00Z">
        <w:r w:rsidR="00F94DBC">
          <w:rPr>
            <w:rFonts w:cs="Times New Roman"/>
            <w:color w:val="000000" w:themeColor="text1"/>
          </w:rPr>
          <w:t>Euclidean distance</w:t>
        </w:r>
        <w:r w:rsidR="00F94DBC">
          <w:rPr>
            <w:rFonts w:cs="Times New Roman"/>
            <w:color w:val="000000" w:themeColor="text1"/>
          </w:rPr>
          <w:t xml:space="preserve"> </w:t>
        </w:r>
      </w:ins>
      <w:r w:rsidR="007E5304">
        <w:rPr>
          <w:rFonts w:cs="Times New Roman"/>
          <w:color w:val="000000" w:themeColor="text1"/>
        </w:rPr>
        <w:t xml:space="preserve">between the </w:t>
      </w:r>
      <w:ins w:id="90" w:author="Microsoft Office User" w:date="2018-01-25T17:32:00Z">
        <w:r w:rsidR="00F94DBC">
          <w:rPr>
            <w:rFonts w:cs="Times New Roman"/>
            <w:color w:val="000000" w:themeColor="text1"/>
          </w:rPr>
          <w:t xml:space="preserve">expected mean </w:t>
        </w:r>
      </w:ins>
      <w:r w:rsidR="007E5304">
        <w:rPr>
          <w:rFonts w:cs="Times New Roman"/>
          <w:color w:val="000000" w:themeColor="text1"/>
        </w:rPr>
        <w:t>ances</w:t>
      </w:r>
      <w:r w:rsidR="00492DB7">
        <w:rPr>
          <w:rFonts w:cs="Times New Roman"/>
          <w:color w:val="000000" w:themeColor="text1"/>
        </w:rPr>
        <w:t xml:space="preserve">tral </w:t>
      </w:r>
      <w:ins w:id="91" w:author="Microsoft Office User" w:date="2018-01-25T17:33:00Z">
        <w:r w:rsidR="00F94DBC">
          <w:rPr>
            <w:rFonts w:cs="Times New Roman"/>
            <w:color w:val="000000" w:themeColor="text1"/>
          </w:rPr>
          <w:t>phenotype (the origin, [</w:t>
        </w:r>
      </w:ins>
      <w:ins w:id="92" w:author="Microsoft Office User" w:date="2018-01-25T17:34:00Z">
        <w:r w:rsidR="00F94DBC">
          <w:rPr>
            <w:rFonts w:cs="Times New Roman"/>
            <w:color w:val="000000" w:themeColor="text1"/>
          </w:rPr>
          <w:t>0, 0, …, 0</w:t>
        </w:r>
      </w:ins>
      <w:ins w:id="93" w:author="Microsoft Office User" w:date="2018-01-25T17:33:00Z">
        <w:r w:rsidR="00F94DBC">
          <w:rPr>
            <w:rFonts w:cs="Times New Roman"/>
            <w:color w:val="000000" w:themeColor="text1"/>
          </w:rPr>
          <w:t xml:space="preserve">]) </w:t>
        </w:r>
      </w:ins>
      <w:r w:rsidR="00492DB7">
        <w:rPr>
          <w:rFonts w:cs="Times New Roman"/>
          <w:color w:val="000000" w:themeColor="text1"/>
        </w:rPr>
        <w:t xml:space="preserve">and optimal phenotype. More distant optima </w:t>
      </w:r>
      <w:r w:rsidR="00B4458A">
        <w:rPr>
          <w:rFonts w:cs="Times New Roman"/>
          <w:color w:val="000000" w:themeColor="text1"/>
        </w:rPr>
        <w:t>exert stronger selection on adapting populations</w:t>
      </w:r>
      <w:del w:id="94" w:author="Microsoft Office User" w:date="2018-01-25T17:34:00Z">
        <w:r w:rsidR="00492DB7" w:rsidDel="00F94DBC">
          <w:rPr>
            <w:rFonts w:cs="Times New Roman"/>
            <w:color w:val="000000" w:themeColor="text1"/>
          </w:rPr>
          <w:delText xml:space="preserve"> than relatively proximate optima</w:delText>
        </w:r>
      </w:del>
      <w:r w:rsidR="007E5304">
        <w:rPr>
          <w:rFonts w:cs="Times New Roman"/>
          <w:color w:val="000000" w:themeColor="text1"/>
        </w:rPr>
        <w:t xml:space="preserve">. </w:t>
      </w:r>
      <w:r w:rsidR="00B4458A">
        <w:rPr>
          <w:rFonts w:cs="Times New Roman"/>
          <w:color w:val="000000" w:themeColor="text1"/>
        </w:rPr>
        <w:t>The second key feature is t</w:t>
      </w:r>
      <w:r w:rsidR="007E5304">
        <w:rPr>
          <w:rFonts w:cs="Times New Roman"/>
          <w:color w:val="000000" w:themeColor="text1"/>
        </w:rPr>
        <w:t xml:space="preserve">he angle </w:t>
      </w:r>
      <w:r w:rsidR="00B4458A">
        <w:rPr>
          <w:rFonts w:cs="Times New Roman"/>
          <w:color w:val="000000" w:themeColor="text1"/>
        </w:rPr>
        <w:t xml:space="preserve">separating the </w:t>
      </w:r>
      <w:r w:rsidR="007E5304">
        <w:rPr>
          <w:rFonts w:cs="Times New Roman"/>
          <w:color w:val="000000" w:themeColor="text1"/>
        </w:rPr>
        <w:t>optima of both populations</w:t>
      </w:r>
      <w:r w:rsidR="00212025">
        <w:rPr>
          <w:rFonts w:cs="Times New Roman"/>
          <w:color w:val="000000" w:themeColor="text1"/>
        </w:rPr>
        <w:t xml:space="preserve">, </w:t>
      </w:r>
      <w:r w:rsidR="00212025" w:rsidRPr="005B25A2">
        <w:rPr>
          <w:rFonts w:cs="Times New Roman"/>
          <w:i/>
          <w:color w:val="000000" w:themeColor="text1"/>
          <w:lang w:val="en-US"/>
        </w:rPr>
        <w:t>ϴ</w:t>
      </w:r>
      <w:r w:rsidR="00212025">
        <w:rPr>
          <w:rFonts w:cs="Times New Roman"/>
          <w:color w:val="000000" w:themeColor="text1"/>
          <w:lang w:val="en-US"/>
        </w:rPr>
        <w:t xml:space="preserve">, </w:t>
      </w:r>
      <w:r w:rsidR="00870FD0">
        <w:rPr>
          <w:rFonts w:cs="Times New Roman"/>
          <w:color w:val="000000" w:themeColor="text1"/>
          <w:lang w:val="en-US"/>
        </w:rPr>
        <w:t xml:space="preserve">with the ancestral state at the vertex </w:t>
      </w:r>
      <w:r w:rsidR="003904BE">
        <w:rPr>
          <w:rFonts w:cs="Times New Roman"/>
          <w:color w:val="000000" w:themeColor="text1"/>
          <w:lang w:val="en-US"/>
        </w:rPr>
        <w:t>(Fig. 1A).</w:t>
      </w:r>
      <w:r w:rsidR="001C7758">
        <w:rPr>
          <w:rFonts w:cs="Times New Roman"/>
          <w:color w:val="000000" w:themeColor="text1"/>
          <w:lang w:val="en-US"/>
        </w:rPr>
        <w:t xml:space="preserve"> Populations separated by a s</w:t>
      </w:r>
      <w:r w:rsidR="00151F76">
        <w:rPr>
          <w:rFonts w:cs="Times New Roman"/>
          <w:color w:val="000000" w:themeColor="text1"/>
          <w:lang w:val="en-US"/>
        </w:rPr>
        <w:t xml:space="preserve">mall angle undergo a process akin to parallel evolution, whereas populations separated by </w:t>
      </w:r>
      <w:r w:rsidR="001C7758">
        <w:rPr>
          <w:rFonts w:cs="Times New Roman"/>
          <w:color w:val="000000" w:themeColor="text1"/>
          <w:lang w:val="en-US"/>
        </w:rPr>
        <w:t>a large angle</w:t>
      </w:r>
      <w:r w:rsidR="00151F76">
        <w:rPr>
          <w:rFonts w:cs="Times New Roman"/>
          <w:color w:val="000000" w:themeColor="text1"/>
          <w:lang w:val="en-US"/>
        </w:rPr>
        <w:t xml:space="preserve"> undergo </w:t>
      </w:r>
      <w:r w:rsidR="00151F76">
        <w:rPr>
          <w:rFonts w:cs="Times New Roman"/>
          <w:color w:val="000000" w:themeColor="text1"/>
          <w:lang w:val="en-US"/>
        </w:rPr>
        <w:lastRenderedPageBreak/>
        <w:t>more divergent evolution.</w:t>
      </w:r>
      <w:r w:rsidR="003904BE">
        <w:rPr>
          <w:rFonts w:cs="Times New Roman"/>
          <w:color w:val="000000" w:themeColor="text1"/>
          <w:lang w:val="en-US"/>
        </w:rPr>
        <w:t xml:space="preserve"> We end the simulation after </w:t>
      </w:r>
      <w:del w:id="95" w:author="Microsoft Office User" w:date="2018-01-25T17:35:00Z">
        <w:r w:rsidR="003904BE" w:rsidDel="00F94DBC">
          <w:rPr>
            <w:rFonts w:cs="Times New Roman"/>
            <w:i/>
            <w:color w:val="000000" w:themeColor="text1"/>
            <w:lang w:val="en-US"/>
          </w:rPr>
          <w:delText>t</w:delText>
        </w:r>
        <w:r w:rsidR="003904BE" w:rsidDel="00F94DBC">
          <w:rPr>
            <w:rFonts w:cs="Times New Roman"/>
            <w:color w:val="000000" w:themeColor="text1"/>
            <w:lang w:val="en-US"/>
          </w:rPr>
          <w:delText xml:space="preserve"> </w:delText>
        </w:r>
      </w:del>
      <w:ins w:id="96" w:author="Microsoft Office User" w:date="2018-01-25T17:35:00Z">
        <w:r w:rsidR="00F94DBC">
          <w:rPr>
            <w:rFonts w:cs="Times New Roman"/>
            <w:i/>
            <w:color w:val="000000" w:themeColor="text1"/>
            <w:lang w:val="en-US"/>
          </w:rPr>
          <w:t>T</w:t>
        </w:r>
        <w:r w:rsidR="00F94DBC">
          <w:rPr>
            <w:rFonts w:cs="Times New Roman"/>
            <w:color w:val="000000" w:themeColor="text1"/>
            <w:lang w:val="en-US"/>
          </w:rPr>
          <w:t xml:space="preserve"> </w:t>
        </w:r>
      </w:ins>
      <w:r w:rsidR="003904BE">
        <w:rPr>
          <w:rFonts w:cs="Times New Roman"/>
          <w:color w:val="000000" w:themeColor="text1"/>
          <w:lang w:val="en-US"/>
        </w:rPr>
        <w:t xml:space="preserve">generations, at which time the </w:t>
      </w:r>
      <w:commentRangeStart w:id="97"/>
      <w:r w:rsidR="003904BE">
        <w:rPr>
          <w:rFonts w:cs="Times New Roman"/>
          <w:color w:val="000000" w:themeColor="text1"/>
          <w:lang w:val="en-US"/>
        </w:rPr>
        <w:t>populations have reached mutation-selection balance</w:t>
      </w:r>
      <w:commentRangeEnd w:id="97"/>
      <w:r w:rsidR="00F94DBC">
        <w:rPr>
          <w:rStyle w:val="CommentReference"/>
        </w:rPr>
        <w:commentReference w:id="97"/>
      </w:r>
      <w:r w:rsidR="003904BE">
        <w:rPr>
          <w:rFonts w:cs="Times New Roman"/>
          <w:color w:val="000000" w:themeColor="text1"/>
          <w:lang w:val="en-US"/>
        </w:rPr>
        <w:t>.</w:t>
      </w:r>
    </w:p>
    <w:p w14:paraId="4EC29A54" w14:textId="77777777" w:rsidR="0099494B" w:rsidRPr="002C2708" w:rsidRDefault="0099494B" w:rsidP="00ED6A7D">
      <w:pPr>
        <w:spacing w:line="480" w:lineRule="auto"/>
        <w:rPr>
          <w:rFonts w:cs="Times New Roman"/>
          <w:color w:val="000000" w:themeColor="text1"/>
        </w:rPr>
      </w:pPr>
    </w:p>
    <w:p w14:paraId="219D786F" w14:textId="7F5CCDD7" w:rsidR="0099494B" w:rsidRDefault="0099494B" w:rsidP="00373177">
      <w:pPr>
        <w:spacing w:line="480" w:lineRule="auto"/>
        <w:rPr>
          <w:rFonts w:cs="Times New Roman"/>
          <w:color w:val="000000" w:themeColor="text1"/>
        </w:rPr>
      </w:pPr>
      <w:r w:rsidRPr="00B140D5">
        <w:rPr>
          <w:rFonts w:cs="Times New Roman"/>
          <w:i/>
          <w:color w:val="000000" w:themeColor="text1"/>
        </w:rPr>
        <w:t xml:space="preserve">Formation of hybrids and quantification of hybrid </w:t>
      </w:r>
      <w:r w:rsidR="005A40D5">
        <w:rPr>
          <w:rFonts w:cs="Times New Roman"/>
          <w:i/>
          <w:color w:val="000000" w:themeColor="text1"/>
        </w:rPr>
        <w:t>load and fitness</w:t>
      </w:r>
      <w:r w:rsidR="001C7758">
        <w:rPr>
          <w:rFonts w:cs="Times New Roman"/>
          <w:i/>
          <w:color w:val="000000" w:themeColor="text1"/>
        </w:rPr>
        <w:br/>
      </w:r>
      <w:r w:rsidRPr="002C2708">
        <w:rPr>
          <w:rFonts w:cs="Times New Roman"/>
          <w:color w:val="000000" w:themeColor="text1"/>
        </w:rPr>
        <w:t xml:space="preserve">After </w:t>
      </w:r>
      <w:del w:id="98" w:author="Microsoft Office User" w:date="2018-01-25T17:37:00Z">
        <w:r w:rsidRPr="002C2708" w:rsidDel="001574BC">
          <w:rPr>
            <w:rFonts w:cs="Times New Roman"/>
            <w:i/>
            <w:color w:val="000000" w:themeColor="text1"/>
          </w:rPr>
          <w:delText>t</w:delText>
        </w:r>
        <w:r w:rsidRPr="002C2708" w:rsidDel="001574BC">
          <w:rPr>
            <w:rFonts w:cs="Times New Roman"/>
            <w:color w:val="000000" w:themeColor="text1"/>
          </w:rPr>
          <w:delText xml:space="preserve"> </w:delText>
        </w:r>
      </w:del>
      <w:ins w:id="99" w:author="Microsoft Office User" w:date="2018-01-25T17:37:00Z">
        <w:r w:rsidR="001574BC">
          <w:rPr>
            <w:rFonts w:cs="Times New Roman"/>
            <w:i/>
            <w:color w:val="000000" w:themeColor="text1"/>
          </w:rPr>
          <w:t>T</w:t>
        </w:r>
        <w:r w:rsidR="001574BC" w:rsidRPr="002C2708">
          <w:rPr>
            <w:rFonts w:cs="Times New Roman"/>
            <w:color w:val="000000" w:themeColor="text1"/>
          </w:rPr>
          <w:t xml:space="preserve"> </w:t>
        </w:r>
      </w:ins>
      <w:r w:rsidRPr="002C2708">
        <w:rPr>
          <w:rFonts w:cs="Times New Roman"/>
          <w:color w:val="000000" w:themeColor="text1"/>
        </w:rPr>
        <w:t xml:space="preserve">generations, derived populations ‘meet’ in secondary contact and produce hybrids. </w:t>
      </w:r>
      <w:r w:rsidR="001E4CE0">
        <w:rPr>
          <w:rFonts w:cs="Times New Roman"/>
          <w:color w:val="000000" w:themeColor="text1"/>
        </w:rPr>
        <w:t>We randomly pair individuals between populations—the parents</w:t>
      </w:r>
      <w:ins w:id="100" w:author="Microsoft Office User" w:date="2018-01-25T17:40:00Z">
        <w:r w:rsidR="009B27B9">
          <w:rPr>
            <w:rFonts w:cs="Times New Roman"/>
            <w:color w:val="000000" w:themeColor="text1"/>
          </w:rPr>
          <w:t xml:space="preserve"> – to form diploids that</w:t>
        </w:r>
      </w:ins>
      <w:del w:id="101" w:author="Microsoft Office User" w:date="2018-01-25T17:39:00Z">
        <w:r w:rsidR="001E4CE0" w:rsidDel="009B27B9">
          <w:rPr>
            <w:rFonts w:cs="Times New Roman"/>
            <w:color w:val="000000" w:themeColor="text1"/>
          </w:rPr>
          <w:delText>—</w:delText>
        </w:r>
      </w:del>
      <w:del w:id="102" w:author="Microsoft Office User" w:date="2018-01-25T17:40:00Z">
        <w:r w:rsidR="001E4CE0" w:rsidDel="009B27B9">
          <w:rPr>
            <w:rFonts w:cs="Times New Roman"/>
            <w:color w:val="000000" w:themeColor="text1"/>
          </w:rPr>
          <w:delText>who</w:delText>
        </w:r>
      </w:del>
      <w:r w:rsidR="001E4CE0">
        <w:rPr>
          <w:rFonts w:cs="Times New Roman"/>
          <w:color w:val="000000" w:themeColor="text1"/>
        </w:rPr>
        <w:t xml:space="preserve"> </w:t>
      </w:r>
      <w:ins w:id="103" w:author="Microsoft Office User" w:date="2018-01-25T17:41:00Z">
        <w:r w:rsidR="009B27B9">
          <w:rPr>
            <w:rFonts w:cs="Times New Roman"/>
            <w:color w:val="000000" w:themeColor="text1"/>
          </w:rPr>
          <w:t>produce 2</w:t>
        </w:r>
      </w:ins>
      <w:del w:id="104" w:author="Microsoft Office User" w:date="2018-01-25T17:40:00Z">
        <w:r w:rsidR="001E4CE0" w:rsidDel="009B27B9">
          <w:rPr>
            <w:rFonts w:cs="Times New Roman"/>
            <w:color w:val="000000" w:themeColor="text1"/>
          </w:rPr>
          <w:delText xml:space="preserve">undergo meiosis and mate randomly to </w:delText>
        </w:r>
        <w:r w:rsidR="008708BD" w:rsidDel="009B27B9">
          <w:rPr>
            <w:rFonts w:cs="Times New Roman"/>
            <w:color w:val="000000" w:themeColor="text1"/>
          </w:rPr>
          <w:delText xml:space="preserve">each </w:delText>
        </w:r>
        <w:r w:rsidR="001E4CE0" w:rsidDel="009B27B9">
          <w:rPr>
            <w:rFonts w:cs="Times New Roman"/>
            <w:color w:val="000000" w:themeColor="text1"/>
          </w:rPr>
          <w:delText xml:space="preserve">form </w:delText>
        </w:r>
      </w:del>
      <w:r w:rsidR="001E4CE0" w:rsidRPr="001E4CE0">
        <w:rPr>
          <w:rFonts w:cs="Times New Roman"/>
          <w:i/>
          <w:color w:val="000000" w:themeColor="text1"/>
        </w:rPr>
        <w:t>B</w:t>
      </w:r>
      <w:r w:rsidR="001E4CE0">
        <w:rPr>
          <w:rFonts w:cs="Times New Roman"/>
          <w:color w:val="000000" w:themeColor="text1"/>
        </w:rPr>
        <w:t xml:space="preserve"> </w:t>
      </w:r>
      <w:r w:rsidR="001E4CE0" w:rsidRPr="001E4CE0">
        <w:rPr>
          <w:rFonts w:cs="Times New Roman"/>
          <w:color w:val="000000" w:themeColor="text1"/>
        </w:rPr>
        <w:t>hybrids</w:t>
      </w:r>
      <w:ins w:id="105" w:author="Microsoft Office User" w:date="2018-01-25T17:41:00Z">
        <w:r w:rsidR="009B27B9">
          <w:rPr>
            <w:rFonts w:cs="Times New Roman"/>
            <w:color w:val="000000" w:themeColor="text1"/>
          </w:rPr>
          <w:t xml:space="preserve"> through meiosis</w:t>
        </w:r>
      </w:ins>
      <w:ins w:id="106" w:author="Microsoft Office User" w:date="2018-01-25T17:42:00Z">
        <w:r w:rsidR="009B27B9">
          <w:rPr>
            <w:rFonts w:cs="Times New Roman"/>
            <w:color w:val="000000" w:themeColor="text1"/>
          </w:rPr>
          <w:t xml:space="preserve"> with free recombination between all loci</w:t>
        </w:r>
      </w:ins>
      <w:r w:rsidRPr="002C2708">
        <w:rPr>
          <w:rFonts w:cs="Times New Roman"/>
          <w:color w:val="000000" w:themeColor="text1"/>
        </w:rPr>
        <w:t xml:space="preserve">. </w:t>
      </w:r>
      <w:del w:id="107" w:author="Microsoft Office User" w:date="2018-01-25T17:42:00Z">
        <w:r w:rsidRPr="002C2708" w:rsidDel="009B27B9">
          <w:rPr>
            <w:rFonts w:cs="Times New Roman"/>
            <w:color w:val="000000" w:themeColor="text1"/>
          </w:rPr>
          <w:delText xml:space="preserve">At a given locus, hybrids inherit either parental allele with an equal probability. </w:delText>
        </w:r>
      </w:del>
      <w:r w:rsidRPr="002C2708">
        <w:rPr>
          <w:rFonts w:cs="Times New Roman"/>
          <w:color w:val="000000" w:themeColor="text1"/>
        </w:rPr>
        <w:t>If an al</w:t>
      </w:r>
      <w:r>
        <w:rPr>
          <w:rFonts w:cs="Times New Roman"/>
          <w:color w:val="000000" w:themeColor="text1"/>
        </w:rPr>
        <w:t>lele is shared by both parents—</w:t>
      </w:r>
      <w:r w:rsidRPr="002C2708">
        <w:rPr>
          <w:rFonts w:cs="Times New Roman"/>
          <w:color w:val="000000" w:themeColor="text1"/>
        </w:rPr>
        <w:t xml:space="preserve">which is possible </w:t>
      </w:r>
      <w:r w:rsidR="00565143">
        <w:rPr>
          <w:rFonts w:cs="Times New Roman"/>
          <w:color w:val="000000" w:themeColor="text1"/>
        </w:rPr>
        <w:t>only if it originates from the</w:t>
      </w:r>
      <w:r w:rsidRPr="002C2708">
        <w:rPr>
          <w:rFonts w:cs="Times New Roman"/>
          <w:color w:val="000000" w:themeColor="text1"/>
        </w:rPr>
        <w:t xml:space="preserve"> ancestral </w:t>
      </w:r>
      <w:r w:rsidR="00565143">
        <w:rPr>
          <w:rFonts w:cs="Times New Roman"/>
          <w:color w:val="000000" w:themeColor="text1"/>
        </w:rPr>
        <w:t>SGV</w:t>
      </w:r>
      <w:r>
        <w:rPr>
          <w:rFonts w:cs="Times New Roman"/>
          <w:color w:val="000000" w:themeColor="text1"/>
        </w:rPr>
        <w:t>—</w:t>
      </w:r>
      <w:r w:rsidRPr="002C2708">
        <w:rPr>
          <w:rFonts w:cs="Times New Roman"/>
          <w:color w:val="000000" w:themeColor="text1"/>
        </w:rPr>
        <w:t>then the allele will be present in all hybrids</w:t>
      </w:r>
      <w:ins w:id="108" w:author="Microsoft Office User" w:date="2018-01-25T17:43:00Z">
        <w:r w:rsidR="00373177">
          <w:rPr>
            <w:rFonts w:cs="Times New Roman"/>
            <w:color w:val="000000" w:themeColor="text1"/>
          </w:rPr>
          <w:t xml:space="preserve"> created by that pair</w:t>
        </w:r>
      </w:ins>
      <w:r w:rsidRPr="002C2708">
        <w:rPr>
          <w:rFonts w:cs="Times New Roman"/>
          <w:color w:val="000000" w:themeColor="text1"/>
        </w:rPr>
        <w:t>.</w:t>
      </w:r>
      <w:r>
        <w:rPr>
          <w:rFonts w:cs="Times New Roman"/>
          <w:color w:val="000000" w:themeColor="text1"/>
        </w:rPr>
        <w:t xml:space="preserve"> </w:t>
      </w:r>
      <w:del w:id="109" w:author="Microsoft Office User" w:date="2018-01-25T17:45:00Z">
        <w:r w:rsidDel="00373177">
          <w:rPr>
            <w:rFonts w:cs="Times New Roman"/>
            <w:color w:val="000000" w:themeColor="text1"/>
          </w:rPr>
          <w:delText>T</w:delText>
        </w:r>
        <w:r w:rsidRPr="002C2708" w:rsidDel="00373177">
          <w:rPr>
            <w:rFonts w:cs="Times New Roman"/>
            <w:color w:val="000000" w:themeColor="text1"/>
          </w:rPr>
          <w:delText xml:space="preserve">he probability that </w:delText>
        </w:r>
      </w:del>
      <w:del w:id="110" w:author="Microsoft Office User" w:date="2018-01-25T17:44:00Z">
        <w:r w:rsidDel="00373177">
          <w:rPr>
            <w:rFonts w:cs="Times New Roman"/>
            <w:color w:val="000000" w:themeColor="text1"/>
          </w:rPr>
          <w:delText>any</w:delText>
        </w:r>
        <w:r w:rsidRPr="002C2708" w:rsidDel="00373177">
          <w:rPr>
            <w:rFonts w:cs="Times New Roman"/>
            <w:color w:val="000000" w:themeColor="text1"/>
          </w:rPr>
          <w:delText xml:space="preserve"> </w:delText>
        </w:r>
      </w:del>
      <w:ins w:id="111" w:author="Microsoft Office User" w:date="2018-01-25T17:45:00Z">
        <w:r w:rsidR="00373177">
          <w:rPr>
            <w:rFonts w:cs="Times New Roman"/>
            <w:color w:val="000000" w:themeColor="text1"/>
          </w:rPr>
          <w:t>A</w:t>
        </w:r>
      </w:ins>
      <w:ins w:id="112" w:author="Microsoft Office User" w:date="2018-01-25T17:44:00Z">
        <w:r w:rsidR="00373177" w:rsidRPr="002C2708">
          <w:rPr>
            <w:rFonts w:cs="Times New Roman"/>
            <w:color w:val="000000" w:themeColor="text1"/>
          </w:rPr>
          <w:t xml:space="preserve"> </w:t>
        </w:r>
      </w:ins>
      <w:r w:rsidR="00E71C04">
        <w:rPr>
          <w:rFonts w:cs="Times New Roman"/>
          <w:color w:val="000000" w:themeColor="text1"/>
        </w:rPr>
        <w:t xml:space="preserve">derived </w:t>
      </w:r>
      <w:r w:rsidRPr="002C2708">
        <w:rPr>
          <w:rFonts w:cs="Times New Roman"/>
          <w:color w:val="000000" w:themeColor="text1"/>
        </w:rPr>
        <w:t xml:space="preserve">allele </w:t>
      </w:r>
      <w:del w:id="113" w:author="Microsoft Office User" w:date="2018-01-25T17:43:00Z">
        <w:r w:rsidRPr="002C2708" w:rsidDel="00373177">
          <w:rPr>
            <w:rFonts w:cs="Times New Roman"/>
            <w:color w:val="000000" w:themeColor="text1"/>
          </w:rPr>
          <w:delText xml:space="preserve">fixed </w:delText>
        </w:r>
      </w:del>
      <w:r w:rsidRPr="002C2708">
        <w:rPr>
          <w:rFonts w:cs="Times New Roman"/>
          <w:color w:val="000000" w:themeColor="text1"/>
        </w:rPr>
        <w:t xml:space="preserve">from </w:t>
      </w:r>
      <w:r>
        <w:rPr>
          <w:rFonts w:cs="Times New Roman"/>
          <w:i/>
          <w:color w:val="000000" w:themeColor="text1"/>
        </w:rPr>
        <w:t>de novo</w:t>
      </w:r>
      <w:r>
        <w:rPr>
          <w:rFonts w:cs="Times New Roman"/>
          <w:color w:val="000000" w:themeColor="text1"/>
        </w:rPr>
        <w:t xml:space="preserve"> </w:t>
      </w:r>
      <w:r w:rsidRPr="002C2708">
        <w:rPr>
          <w:rFonts w:cs="Times New Roman"/>
          <w:color w:val="000000" w:themeColor="text1"/>
        </w:rPr>
        <w:t>mutation</w:t>
      </w:r>
      <w:ins w:id="114" w:author="Microsoft Office User" w:date="2018-01-25T17:44:00Z">
        <w:r w:rsidR="00373177">
          <w:rPr>
            <w:rFonts w:cs="Times New Roman"/>
            <w:color w:val="000000" w:themeColor="text1"/>
          </w:rPr>
          <w:t xml:space="preserve">, present in </w:t>
        </w:r>
      </w:ins>
      <w:ins w:id="115" w:author="Microsoft Office User" w:date="2018-01-25T17:45:00Z">
        <w:r w:rsidR="00373177">
          <w:rPr>
            <w:rFonts w:cs="Times New Roman"/>
            <w:color w:val="000000" w:themeColor="text1"/>
          </w:rPr>
          <w:t xml:space="preserve">only </w:t>
        </w:r>
      </w:ins>
      <w:ins w:id="116" w:author="Microsoft Office User" w:date="2018-01-25T17:44:00Z">
        <w:r w:rsidR="00373177">
          <w:rPr>
            <w:rFonts w:cs="Times New Roman"/>
            <w:color w:val="000000" w:themeColor="text1"/>
          </w:rPr>
          <w:t>one parent,</w:t>
        </w:r>
      </w:ins>
      <w:r w:rsidRPr="002C2708">
        <w:rPr>
          <w:rFonts w:cs="Times New Roman"/>
          <w:color w:val="000000" w:themeColor="text1"/>
        </w:rPr>
        <w:t xml:space="preserve"> is </w:t>
      </w:r>
      <w:del w:id="117" w:author="Microsoft Office User" w:date="2018-01-25T17:44:00Z">
        <w:r w:rsidRPr="002C2708" w:rsidDel="00373177">
          <w:rPr>
            <w:rFonts w:cs="Times New Roman"/>
            <w:color w:val="000000" w:themeColor="text1"/>
          </w:rPr>
          <w:delText>present in</w:delText>
        </w:r>
      </w:del>
      <w:ins w:id="118" w:author="Microsoft Office User" w:date="2018-01-25T17:44:00Z">
        <w:r w:rsidR="00373177">
          <w:rPr>
            <w:rFonts w:cs="Times New Roman"/>
            <w:color w:val="000000" w:themeColor="text1"/>
          </w:rPr>
          <w:t>inherited by</w:t>
        </w:r>
      </w:ins>
      <w:r w:rsidRPr="002C2708">
        <w:rPr>
          <w:rFonts w:cs="Times New Roman"/>
          <w:color w:val="000000" w:themeColor="text1"/>
        </w:rPr>
        <w:t xml:space="preserve"> a hybrid </w:t>
      </w:r>
      <w:del w:id="119" w:author="Microsoft Office User" w:date="2018-01-25T17:45:00Z">
        <w:r w:rsidRPr="002C2708" w:rsidDel="00373177">
          <w:rPr>
            <w:rFonts w:cs="Times New Roman"/>
            <w:color w:val="000000" w:themeColor="text1"/>
          </w:rPr>
          <w:delText xml:space="preserve">is </w:delText>
        </w:r>
      </w:del>
      <w:ins w:id="120" w:author="Microsoft Office User" w:date="2018-01-25T17:45:00Z">
        <w:r w:rsidR="00373177">
          <w:rPr>
            <w:rFonts w:cs="Times New Roman"/>
            <w:color w:val="000000" w:themeColor="text1"/>
          </w:rPr>
          <w:t>with probability</w:t>
        </w:r>
        <w:r w:rsidR="00373177" w:rsidRPr="002C2708">
          <w:rPr>
            <w:rFonts w:cs="Times New Roman"/>
            <w:color w:val="000000" w:themeColor="text1"/>
          </w:rPr>
          <w:t xml:space="preserve"> </w:t>
        </w:r>
      </w:ins>
      <w:r w:rsidRPr="002C2708">
        <w:rPr>
          <w:rFonts w:cs="Times New Roman"/>
          <w:color w:val="000000" w:themeColor="text1"/>
        </w:rPr>
        <w:t>0.5.</w:t>
      </w:r>
    </w:p>
    <w:p w14:paraId="009A0730" w14:textId="330F6F74" w:rsidR="00DE6DFF" w:rsidRDefault="008F134A" w:rsidP="00373177">
      <w:pPr>
        <w:spacing w:line="480" w:lineRule="auto"/>
        <w:rPr>
          <w:rFonts w:cs="Times New Roman"/>
          <w:color w:val="000000" w:themeColor="text1"/>
        </w:rPr>
      </w:pPr>
      <w:r>
        <w:rPr>
          <w:rFonts w:cs="Times New Roman"/>
          <w:color w:val="000000" w:themeColor="text1"/>
        </w:rPr>
        <w:tab/>
        <w:t xml:space="preserve">We calculate two quantities of interest </w:t>
      </w:r>
      <w:r w:rsidR="00386285">
        <w:rPr>
          <w:rFonts w:cs="Times New Roman"/>
          <w:color w:val="000000" w:themeColor="text1"/>
        </w:rPr>
        <w:t>in</w:t>
      </w:r>
      <w:r>
        <w:rPr>
          <w:rFonts w:cs="Times New Roman"/>
          <w:color w:val="000000" w:themeColor="text1"/>
        </w:rPr>
        <w:t xml:space="preserve"> the hybrids: hybrid load and hybrid fitness. Hybrid load is a population-level metric that </w:t>
      </w:r>
      <w:r w:rsidR="008C07FA">
        <w:rPr>
          <w:rFonts w:cs="Times New Roman"/>
          <w:color w:val="000000" w:themeColor="text1"/>
        </w:rPr>
        <w:t>represents</w:t>
      </w:r>
      <w:r>
        <w:rPr>
          <w:rFonts w:cs="Times New Roman"/>
          <w:color w:val="000000" w:themeColor="text1"/>
        </w:rPr>
        <w:t xml:space="preserve"> the segregation variance in hybrids and is calculated following </w:t>
      </w:r>
      <w:r>
        <w:rPr>
          <w:rFonts w:cs="Times New Roman"/>
          <w:color w:val="000000" w:themeColor="text1"/>
        </w:rPr>
        <w:fldChar w:fldCharType="begin" w:fldLock="1"/>
      </w:r>
      <w:r w:rsidR="00726407">
        <w:rPr>
          <w:rFonts w:cs="Times New Roman"/>
          <w:color w:val="000000" w:themeColor="text1"/>
        </w:rPr>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"mendeley" : { "formattedCitation" : "(Chevin et al. 2014)", "manualFormatting" : "Chevin et al. (2014)", "plainTextFormattedCitation" : "(Chevin et al. 2014)", "previouslyFormattedCitation" : "(Chevin et al. 2014)" }, "properties" : {  }, "schema" : "https://github.com/citation-style-language/schema/raw/master/csl-citation.json" }</w:instrText>
      </w:r>
      <w:r>
        <w:rPr>
          <w:rFonts w:cs="Times New Roman"/>
          <w:color w:val="000000" w:themeColor="text1"/>
        </w:rPr>
        <w:fldChar w:fldCharType="separate"/>
      </w:r>
      <w:r w:rsidRPr="008F134A">
        <w:rPr>
          <w:rFonts w:cs="Times New Roman"/>
          <w:noProof/>
          <w:color w:val="000000" w:themeColor="text1"/>
        </w:rPr>
        <w:t xml:space="preserve">Chevin et al. </w:t>
      </w:r>
      <w:r>
        <w:rPr>
          <w:rFonts w:cs="Times New Roman"/>
          <w:noProof/>
          <w:color w:val="000000" w:themeColor="text1"/>
        </w:rPr>
        <w:t>(</w:t>
      </w:r>
      <w:r w:rsidRPr="008F134A">
        <w:rPr>
          <w:rFonts w:cs="Times New Roman"/>
          <w:noProof/>
          <w:color w:val="000000" w:themeColor="text1"/>
        </w:rPr>
        <w:t>2014)</w:t>
      </w:r>
      <w:r>
        <w:rPr>
          <w:rFonts w:cs="Times New Roman"/>
          <w:color w:val="000000" w:themeColor="text1"/>
        </w:rPr>
        <w:fldChar w:fldCharType="end"/>
      </w:r>
      <w:r>
        <w:rPr>
          <w:rFonts w:cs="Times New Roman"/>
          <w:color w:val="000000" w:themeColor="text1"/>
        </w:rPr>
        <w:t xml:space="preserve">; </w:t>
      </w:r>
      <w:ins w:id="121" w:author="Microsoft Office User" w:date="2018-01-25T17:46:00Z">
        <w:r w:rsidR="00373177">
          <w:rPr>
            <w:rFonts w:cs="Times New Roman"/>
            <w:color w:val="000000" w:themeColor="text1"/>
          </w:rPr>
          <w:t xml:space="preserve">it is the mean fitness of hybrids when the mean hybrid phenotype is at the optimum phenotype. </w:t>
        </w:r>
      </w:ins>
      <w:del w:id="122" w:author="Microsoft Office User" w:date="2018-01-25T17:47:00Z">
        <w:r w:rsidDel="00373177">
          <w:rPr>
            <w:rFonts w:cs="Times New Roman"/>
            <w:color w:val="000000" w:themeColor="text1"/>
          </w:rPr>
          <w:delText xml:space="preserve">higher </w:delText>
        </w:r>
      </w:del>
      <w:ins w:id="123" w:author="Microsoft Office User" w:date="2018-01-25T17:47:00Z">
        <w:r w:rsidR="00373177">
          <w:rPr>
            <w:rFonts w:cs="Times New Roman"/>
            <w:color w:val="000000" w:themeColor="text1"/>
          </w:rPr>
          <w:t>H</w:t>
        </w:r>
        <w:r w:rsidR="00373177">
          <w:rPr>
            <w:rFonts w:cs="Times New Roman"/>
            <w:color w:val="000000" w:themeColor="text1"/>
          </w:rPr>
          <w:t xml:space="preserve">igher </w:t>
        </w:r>
      </w:ins>
      <w:del w:id="124" w:author="Microsoft Office User" w:date="2018-01-25T17:47:00Z">
        <w:r w:rsidDel="00373177">
          <w:rPr>
            <w:rFonts w:cs="Times New Roman"/>
            <w:color w:val="000000" w:themeColor="text1"/>
          </w:rPr>
          <w:delText xml:space="preserve">values </w:delText>
        </w:r>
      </w:del>
      <w:ins w:id="125" w:author="Microsoft Office User" w:date="2018-01-25T17:47:00Z">
        <w:r w:rsidR="00373177">
          <w:rPr>
            <w:rFonts w:cs="Times New Roman"/>
            <w:color w:val="000000" w:themeColor="text1"/>
          </w:rPr>
          <w:t>loads</w:t>
        </w:r>
        <w:r w:rsidR="00373177">
          <w:rPr>
            <w:rFonts w:cs="Times New Roman"/>
            <w:color w:val="000000" w:themeColor="text1"/>
          </w:rPr>
          <w:t xml:space="preserve"> </w:t>
        </w:r>
      </w:ins>
      <w:r>
        <w:rPr>
          <w:rFonts w:cs="Times New Roman"/>
          <w:color w:val="000000" w:themeColor="text1"/>
        </w:rPr>
        <w:t xml:space="preserve">indicate greater </w:t>
      </w:r>
      <w:del w:id="126" w:author="Microsoft Office User" w:date="2018-01-25T17:47:00Z">
        <w:r w:rsidDel="00373177">
          <w:rPr>
            <w:rFonts w:cs="Times New Roman"/>
            <w:color w:val="000000" w:themeColor="text1"/>
          </w:rPr>
          <w:delText>load</w:delText>
        </w:r>
        <w:r w:rsidR="00A51B38" w:rsidDel="00373177">
          <w:rPr>
            <w:rFonts w:cs="Times New Roman"/>
            <w:color w:val="000000" w:themeColor="text1"/>
          </w:rPr>
          <w:delText xml:space="preserve"> </w:delText>
        </w:r>
      </w:del>
      <w:ins w:id="127" w:author="Microsoft Office User" w:date="2018-01-25T17:47:00Z">
        <w:r w:rsidR="00373177">
          <w:rPr>
            <w:rFonts w:cs="Times New Roman"/>
            <w:color w:val="000000" w:themeColor="text1"/>
          </w:rPr>
          <w:t>segregation variance</w:t>
        </w:r>
        <w:r w:rsidR="00373177">
          <w:rPr>
            <w:rFonts w:cs="Times New Roman"/>
            <w:color w:val="000000" w:themeColor="text1"/>
          </w:rPr>
          <w:t xml:space="preserve"> </w:t>
        </w:r>
      </w:ins>
      <w:r w:rsidR="00A51B38">
        <w:rPr>
          <w:rFonts w:cs="Times New Roman"/>
          <w:color w:val="000000" w:themeColor="text1"/>
        </w:rPr>
        <w:t>(Fig. 1B)</w:t>
      </w:r>
      <w:r w:rsidR="007021B9">
        <w:rPr>
          <w:rFonts w:cs="Times New Roman"/>
          <w:color w:val="000000" w:themeColor="text1"/>
        </w:rPr>
        <w:t xml:space="preserve">. </w:t>
      </w:r>
      <w:r w:rsidR="001E0D58">
        <w:rPr>
          <w:rFonts w:cs="Times New Roman"/>
          <w:color w:val="000000" w:themeColor="text1"/>
        </w:rPr>
        <w:t xml:space="preserve">Hybrid load </w:t>
      </w:r>
      <w:r w:rsidR="008C07FA">
        <w:rPr>
          <w:rFonts w:cs="Times New Roman"/>
          <w:color w:val="000000" w:themeColor="text1"/>
        </w:rPr>
        <w:t>is a function of genetic divergence between populations</w:t>
      </w:r>
      <w:r w:rsidR="00FE36FF">
        <w:rPr>
          <w:rFonts w:cs="Times New Roman"/>
          <w:color w:val="000000" w:themeColor="text1"/>
        </w:rPr>
        <w:t xml:space="preserve"> and</w:t>
      </w:r>
      <w:r w:rsidR="008C07FA">
        <w:rPr>
          <w:rFonts w:cs="Times New Roman"/>
          <w:color w:val="000000" w:themeColor="text1"/>
        </w:rPr>
        <w:t xml:space="preserve"> </w:t>
      </w:r>
      <w:r w:rsidR="001E0D58">
        <w:rPr>
          <w:rFonts w:cs="Times New Roman"/>
          <w:color w:val="000000" w:themeColor="text1"/>
        </w:rPr>
        <w:t>can be considered an ‘intrinsic’ component</w:t>
      </w:r>
      <w:r w:rsidR="00FE36FF">
        <w:rPr>
          <w:rFonts w:cs="Times New Roman"/>
          <w:color w:val="000000" w:themeColor="text1"/>
        </w:rPr>
        <w:t xml:space="preserve"> of RI </w:t>
      </w:r>
      <w:r w:rsidR="00FE36FF">
        <w:rPr>
          <w:rFonts w:cs="Times New Roman"/>
          <w:color w:val="000000" w:themeColor="text1"/>
        </w:rPr>
        <w:fldChar w:fldCharType="begin" w:fldLock="1"/>
      </w:r>
      <w:r w:rsidR="00FE36FF">
        <w:rPr>
          <w:rFonts w:cs="Times New Roman"/>
          <w:color w:val="000000" w:themeColor="text1"/>
        </w:rPr>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"mendeley" : { "formattedCitation" : "(Chevin et al. 2014)", "plainTextFormattedCitation" : "(Chevin et al. 2014)", "previouslyFormattedCitation" : "(Chevin et al. 2014)" }, "properties" : {  }, "schema" : "https://github.com/citation-style-language/schema/raw/master/csl-citation.json" }</w:instrText>
      </w:r>
      <w:r w:rsidR="00FE36FF">
        <w:rPr>
          <w:rFonts w:cs="Times New Roman"/>
          <w:color w:val="000000" w:themeColor="text1"/>
        </w:rPr>
        <w:fldChar w:fldCharType="separate"/>
      </w:r>
      <w:r w:rsidR="00FE36FF" w:rsidRPr="00FE36FF">
        <w:rPr>
          <w:rFonts w:cs="Times New Roman"/>
          <w:noProof/>
          <w:color w:val="000000" w:themeColor="text1"/>
        </w:rPr>
        <w:t>(Chevin et al. 2014)</w:t>
      </w:r>
      <w:r w:rsidR="00FE36FF">
        <w:rPr>
          <w:rFonts w:cs="Times New Roman"/>
          <w:color w:val="000000" w:themeColor="text1"/>
        </w:rPr>
        <w:fldChar w:fldCharType="end"/>
      </w:r>
      <w:r w:rsidR="00FE36FF">
        <w:rPr>
          <w:rFonts w:cs="Times New Roman"/>
          <w:color w:val="000000" w:themeColor="text1"/>
        </w:rPr>
        <w:t xml:space="preserve">. We also consider the </w:t>
      </w:r>
      <w:r w:rsidR="007021B9">
        <w:rPr>
          <w:rFonts w:cs="Times New Roman"/>
          <w:color w:val="000000" w:themeColor="text1"/>
        </w:rPr>
        <w:t>fitness of individual hybrids</w:t>
      </w:r>
      <w:r w:rsidR="00FE36FF">
        <w:rPr>
          <w:rFonts w:cs="Times New Roman"/>
          <w:color w:val="000000" w:themeColor="text1"/>
        </w:rPr>
        <w:t xml:space="preserve">, as measured in </w:t>
      </w:r>
      <w:ins w:id="128" w:author="Microsoft Office User" w:date="2018-01-25T17:51:00Z">
        <w:r w:rsidR="00373177">
          <w:rPr>
            <w:rFonts w:cs="Times New Roman"/>
            <w:color w:val="000000" w:themeColor="text1"/>
          </w:rPr>
          <w:t xml:space="preserve">one of </w:t>
        </w:r>
      </w:ins>
      <w:r w:rsidR="00FE36FF">
        <w:rPr>
          <w:rFonts w:cs="Times New Roman"/>
          <w:color w:val="000000" w:themeColor="text1"/>
        </w:rPr>
        <w:t>the parental environment</w:t>
      </w:r>
      <w:ins w:id="129" w:author="Microsoft Office User" w:date="2018-01-25T17:51:00Z">
        <w:r w:rsidR="00373177">
          <w:rPr>
            <w:rFonts w:cs="Times New Roman"/>
            <w:color w:val="000000" w:themeColor="text1"/>
          </w:rPr>
          <w:t>s</w:t>
        </w:r>
      </w:ins>
      <w:bookmarkStart w:id="130" w:name="_GoBack"/>
      <w:bookmarkEnd w:id="130"/>
      <w:r w:rsidR="00FE36FF">
        <w:rPr>
          <w:rFonts w:cs="Times New Roman"/>
          <w:color w:val="000000" w:themeColor="text1"/>
        </w:rPr>
        <w:t xml:space="preserve">. Hybrid fitness is an ‘extrinsic’ component of RI, and </w:t>
      </w:r>
      <w:r w:rsidR="007021B9">
        <w:rPr>
          <w:rFonts w:cs="Times New Roman"/>
          <w:color w:val="000000" w:themeColor="text1"/>
        </w:rPr>
        <w:t xml:space="preserve">is calculated based on </w:t>
      </w:r>
      <w:r w:rsidR="00BA6069">
        <w:rPr>
          <w:rFonts w:cs="Times New Roman"/>
          <w:color w:val="000000" w:themeColor="text1"/>
        </w:rPr>
        <w:t>hybrid</w:t>
      </w:r>
      <w:r w:rsidR="007021B9">
        <w:rPr>
          <w:rFonts w:cs="Times New Roman"/>
          <w:color w:val="000000" w:themeColor="text1"/>
        </w:rPr>
        <w:t xml:space="preserve"> phenotypes in the same manner as the fitness of their parents</w:t>
      </w:r>
      <w:r w:rsidR="00B178FB">
        <w:rPr>
          <w:rFonts w:cs="Times New Roman"/>
          <w:color w:val="000000" w:themeColor="text1"/>
        </w:rPr>
        <w:t xml:space="preserve"> (Fig. 1C)</w:t>
      </w:r>
      <w:r w:rsidR="007021B9">
        <w:rPr>
          <w:rFonts w:cs="Times New Roman"/>
          <w:color w:val="000000" w:themeColor="text1"/>
        </w:rPr>
        <w:t xml:space="preserve">. </w:t>
      </w:r>
      <w:r w:rsidR="00A52AF6">
        <w:rPr>
          <w:rFonts w:cs="Times New Roman"/>
          <w:color w:val="000000" w:themeColor="text1"/>
        </w:rPr>
        <w:t xml:space="preserve">If parents adapted to different </w:t>
      </w:r>
      <w:r w:rsidR="004643B1">
        <w:rPr>
          <w:rFonts w:cs="Times New Roman"/>
          <w:color w:val="000000" w:themeColor="text1"/>
        </w:rPr>
        <w:t>optima</w:t>
      </w:r>
      <w:r w:rsidR="00A52AF6">
        <w:rPr>
          <w:rFonts w:cs="Times New Roman"/>
          <w:color w:val="000000" w:themeColor="text1"/>
        </w:rPr>
        <w:t xml:space="preserve">, we record the fitness of each hybrid </w:t>
      </w:r>
      <w:r w:rsidR="00DE6DFF">
        <w:rPr>
          <w:rFonts w:cs="Times New Roman"/>
          <w:color w:val="000000" w:themeColor="text1"/>
        </w:rPr>
        <w:t>in the environment to which it is most well-suited.</w:t>
      </w:r>
    </w:p>
    <w:p w14:paraId="0625515C" w14:textId="6A21E80E" w:rsidR="00B140D5" w:rsidRDefault="00B140D5" w:rsidP="00ED6A7D">
      <w:pPr>
        <w:spacing w:line="480" w:lineRule="auto"/>
        <w:rPr>
          <w:rFonts w:cs="Times New Roman"/>
          <w:color w:val="000000" w:themeColor="text1"/>
        </w:rPr>
      </w:pPr>
    </w:p>
    <w:p w14:paraId="08762960" w14:textId="308EAC3E" w:rsidR="00E02688" w:rsidRPr="00B20DFC" w:rsidRDefault="008101DE" w:rsidP="00ED6A7D">
      <w:pPr>
        <w:spacing w:line="480" w:lineRule="auto"/>
        <w:rPr>
          <w:rFonts w:cs="Times New Roman"/>
          <w:color w:val="000000" w:themeColor="text1"/>
        </w:rPr>
      </w:pPr>
      <w:r w:rsidRPr="008101DE">
        <w:rPr>
          <w:rFonts w:cs="Times New Roman"/>
          <w:b/>
          <w:color w:val="000000" w:themeColor="text1"/>
        </w:rPr>
        <w:lastRenderedPageBreak/>
        <w:t>Results</w:t>
      </w:r>
      <w:r w:rsidR="00AD3A31">
        <w:rPr>
          <w:rFonts w:cs="Times New Roman"/>
          <w:color w:val="000000" w:themeColor="text1"/>
          <w:u w:val="single"/>
        </w:rPr>
        <w:br/>
      </w:r>
      <w:r w:rsidR="00E02688">
        <w:rPr>
          <w:rFonts w:cs="Times New Roman"/>
          <w:color w:val="000000" w:themeColor="text1"/>
        </w:rPr>
        <w:t xml:space="preserve">Using the simulation framework described above, we </w:t>
      </w:r>
      <w:r w:rsidR="00ED1A4A">
        <w:rPr>
          <w:rFonts w:cs="Times New Roman"/>
          <w:color w:val="000000" w:themeColor="text1"/>
        </w:rPr>
        <w:t>investigate</w:t>
      </w:r>
      <w:r w:rsidR="00E02688">
        <w:rPr>
          <w:rFonts w:cs="Times New Roman"/>
          <w:color w:val="000000" w:themeColor="text1"/>
        </w:rPr>
        <w:t xml:space="preserve"> </w:t>
      </w:r>
      <w:r w:rsidR="00D272AD">
        <w:rPr>
          <w:rFonts w:cs="Times New Roman"/>
          <w:color w:val="000000" w:themeColor="text1"/>
        </w:rPr>
        <w:t>several</w:t>
      </w:r>
      <w:r w:rsidR="00ED1A4A">
        <w:rPr>
          <w:rFonts w:cs="Times New Roman"/>
          <w:color w:val="000000" w:themeColor="text1"/>
        </w:rPr>
        <w:t xml:space="preserve"> </w:t>
      </w:r>
      <w:r w:rsidR="00E02688">
        <w:rPr>
          <w:rFonts w:cs="Times New Roman"/>
          <w:color w:val="000000" w:themeColor="text1"/>
        </w:rPr>
        <w:t xml:space="preserve">specific questions. </w:t>
      </w:r>
      <w:r>
        <w:rPr>
          <w:rFonts w:cs="Times New Roman"/>
          <w:color w:val="000000" w:themeColor="text1"/>
        </w:rPr>
        <w:t>For each question, w</w:t>
      </w:r>
      <w:r w:rsidR="00E02688">
        <w:rPr>
          <w:rFonts w:cs="Times New Roman"/>
          <w:color w:val="000000" w:themeColor="text1"/>
        </w:rPr>
        <w:t>e b</w:t>
      </w:r>
      <w:r>
        <w:rPr>
          <w:rFonts w:cs="Times New Roman"/>
          <w:color w:val="000000" w:themeColor="text1"/>
        </w:rPr>
        <w:t xml:space="preserve">riefly introduce </w:t>
      </w:r>
      <w:r w:rsidR="001C3473">
        <w:rPr>
          <w:rFonts w:cs="Times New Roman"/>
          <w:color w:val="000000" w:themeColor="text1"/>
        </w:rPr>
        <w:t>its</w:t>
      </w:r>
      <w:r>
        <w:rPr>
          <w:rFonts w:cs="Times New Roman"/>
          <w:color w:val="000000" w:themeColor="text1"/>
        </w:rPr>
        <w:t xml:space="preserve"> motivation</w:t>
      </w:r>
      <w:r w:rsidR="00726407">
        <w:rPr>
          <w:rFonts w:cs="Times New Roman"/>
          <w:color w:val="000000" w:themeColor="text1"/>
        </w:rPr>
        <w:t xml:space="preserve">, discuss the approach used </w:t>
      </w:r>
      <w:r w:rsidR="002B4CBF">
        <w:rPr>
          <w:rFonts w:cs="Times New Roman"/>
          <w:color w:val="000000" w:themeColor="text1"/>
        </w:rPr>
        <w:t>for our investigation</w:t>
      </w:r>
      <w:r w:rsidR="00E9508C">
        <w:rPr>
          <w:rFonts w:cs="Times New Roman"/>
          <w:color w:val="000000" w:themeColor="text1"/>
        </w:rPr>
        <w:t>, and highlight the key results.</w:t>
      </w:r>
      <w:r w:rsidR="00B20DFC">
        <w:rPr>
          <w:rFonts w:cs="Times New Roman"/>
          <w:color w:val="000000" w:themeColor="text1"/>
        </w:rPr>
        <w:t xml:space="preserve"> </w:t>
      </w:r>
      <w:r w:rsidR="00AF2EBE">
        <w:rPr>
          <w:rFonts w:cs="Times New Roman"/>
          <w:color w:val="000000" w:themeColor="text1"/>
        </w:rPr>
        <w:t xml:space="preserve">An unavoidable and important </w:t>
      </w:r>
      <w:r w:rsidR="00635999">
        <w:rPr>
          <w:rFonts w:cs="Times New Roman"/>
          <w:color w:val="000000" w:themeColor="text1"/>
        </w:rPr>
        <w:t>e</w:t>
      </w:r>
      <w:r w:rsidR="00AF2EBE">
        <w:rPr>
          <w:rFonts w:cs="Times New Roman"/>
          <w:color w:val="000000" w:themeColor="text1"/>
        </w:rPr>
        <w:t>ffect of</w:t>
      </w:r>
      <w:r w:rsidR="00726407">
        <w:rPr>
          <w:rFonts w:cs="Times New Roman"/>
          <w:color w:val="000000" w:themeColor="text1"/>
        </w:rPr>
        <w:t xml:space="preserve"> SGV is that it </w:t>
      </w:r>
      <w:r w:rsidR="00AF2EBE">
        <w:rPr>
          <w:rFonts w:cs="Times New Roman"/>
          <w:color w:val="000000" w:themeColor="text1"/>
        </w:rPr>
        <w:t xml:space="preserve">quickens adaptation </w:t>
      </w:r>
      <w:r w:rsidR="00726407">
        <w:rPr>
          <w:rFonts w:cs="Times New Roman"/>
          <w:color w:val="000000" w:themeColor="text1"/>
        </w:rPr>
        <w:t xml:space="preserve">because populations do not have to ‘wait’ for beneficial mutations </w:t>
      </w:r>
      <w:r w:rsidR="00726407">
        <w:rPr>
          <w:rFonts w:cs="Times New Roman"/>
          <w:color w:val="000000" w:themeColor="text1"/>
        </w:rPr>
        <w:fldChar w:fldCharType="begin" w:fldLock="1"/>
      </w:r>
      <w:r w:rsidR="00726407">
        <w:rPr>
          <w:rFonts w:cs="Times New Roman"/>
          <w:color w:val="000000" w:themeColor="text1"/>
        </w:rPr>
        <w:instrText>ADDIN CSL_CITATION { "citationItems" : [ { "id" : "ITEM-1", "itemData" : { "DOI" : "10.1016/j.tree.2007.09.008", "ISBN" : "0169-5347", "ISSN" : "01695347", "PMID" : "18006185", "abstract" : "Populations adapt to novel environments in two distinct ways: selection on pre-existing genetic variation and selection on new mutations. These alternative sources of beneficial alleles can result in different evolutionary dynamics and distinct genetic outcomes. Compared with new mutations, adaptation from standing genetic variation is likely to lead to faster evolution, the fixation of more alleles of small effect and the spread of more recessive alleles. There is potential to distinguish between adaptation from standing variation and that from new mutations by differences in the genomic signature of selection. Here we review these approaches and possible examples of adaptation from standing variation in natural populations. Understanding how the source of genetic variation affects adaptation will be integral for predicting how populations will respond to changing environments. \u00a9 2007 Elsevier Ltd. All rights reserved.", "author" : [ { "dropping-particle" : "", "family" : "Barrett", "given" : "Rowan D H", "non-dropping-particle" : "", "parse-names" : false, "suffix" : "" }, { "dropping-particle" : "", "family" : "Schluter", "given" : "Dolph", "non-dropping-particle" : "", "parse-names" : false, "suffix" : "" } ], "container-title" : "Trends in Ecology and Evolution", "id" : "ITEM-1", "issue" : "1", "issued" : { "date-parts" : [ [ "2008" ] ] }, "page" : "38-44", "title" : "Adaptation from standing genetic variation", "type" : "article-journal", "volume" : "23" }, "uris" : [ "http://www.mendeley.com/documents/?uuid=b4eae68b-cf44-4ff3-b4fd-e35a12272540" ] } ], "mendeley" : { "formattedCitation" : "(Barrett and Schluter 2008)", "plainTextFormattedCitation" : "(Barrett and Schluter 2008)", "previouslyFormattedCitation" : "(Barrett and Schluter 2008)" }, "properties" : {  }, "schema" : "https://github.com/citation-style-language/schema/raw/master/csl-citation.json" }</w:instrText>
      </w:r>
      <w:r w:rsidR="00726407">
        <w:rPr>
          <w:rFonts w:cs="Times New Roman"/>
          <w:color w:val="000000" w:themeColor="text1"/>
        </w:rPr>
        <w:fldChar w:fldCharType="separate"/>
      </w:r>
      <w:r w:rsidR="00726407" w:rsidRPr="00726407">
        <w:rPr>
          <w:rFonts w:cs="Times New Roman"/>
          <w:noProof/>
          <w:color w:val="000000" w:themeColor="text1"/>
        </w:rPr>
        <w:t>(Barrett and Schluter 2008)</w:t>
      </w:r>
      <w:r w:rsidR="00726407">
        <w:rPr>
          <w:rFonts w:cs="Times New Roman"/>
          <w:color w:val="000000" w:themeColor="text1"/>
        </w:rPr>
        <w:fldChar w:fldCharType="end"/>
      </w:r>
      <w:r w:rsidR="00726407">
        <w:rPr>
          <w:rFonts w:cs="Times New Roman"/>
          <w:color w:val="000000" w:themeColor="text1"/>
        </w:rPr>
        <w:t xml:space="preserve">. </w:t>
      </w:r>
      <w:r w:rsidR="004F76FC">
        <w:rPr>
          <w:rFonts w:cs="Times New Roman"/>
          <w:color w:val="000000" w:themeColor="text1"/>
        </w:rPr>
        <w:t>In FGM, RI</w:t>
      </w:r>
      <w:r w:rsidR="00A67B93">
        <w:rPr>
          <w:rFonts w:cs="Times New Roman"/>
          <w:color w:val="000000" w:themeColor="text1"/>
        </w:rPr>
        <w:t xml:space="preserve"> mostly accumulates during the process of adaptation and then plateaus as populations </w:t>
      </w:r>
      <w:r w:rsidR="00572DBE">
        <w:rPr>
          <w:rFonts w:cs="Times New Roman"/>
          <w:color w:val="000000" w:themeColor="text1"/>
        </w:rPr>
        <w:t>reach</w:t>
      </w:r>
      <w:r w:rsidR="00A67B93">
        <w:rPr>
          <w:rFonts w:cs="Times New Roman"/>
          <w:color w:val="000000" w:themeColor="text1"/>
        </w:rPr>
        <w:t xml:space="preserve"> mutation-selection balance</w:t>
      </w:r>
      <w:r w:rsidR="009A710E">
        <w:rPr>
          <w:rFonts w:cs="Times New Roman"/>
          <w:color w:val="000000" w:themeColor="text1"/>
        </w:rPr>
        <w:t xml:space="preserve"> at the optimum</w:t>
      </w:r>
      <w:r w:rsidR="00572DBE">
        <w:rPr>
          <w:rFonts w:cs="Times New Roman"/>
          <w:color w:val="000000" w:themeColor="text1"/>
        </w:rPr>
        <w:t xml:space="preserve"> </w:t>
      </w:r>
      <w:r w:rsidR="00572DBE">
        <w:rPr>
          <w:rFonts w:cs="Times New Roman"/>
          <w:color w:val="000000" w:themeColor="text1"/>
        </w:rPr>
        <w:fldChar w:fldCharType="begin" w:fldLock="1"/>
      </w:r>
      <w:r w:rsidR="00572DBE">
        <w:rPr>
          <w:rFonts w:cs="Times New Roman"/>
          <w:color w:val="000000" w:themeColor="text1"/>
        </w:rPr>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"id" : "ITEM-2", "itemData" : { "DOI" : "10.1046/j.1365-294X.2001.01216.x", "ISBN" : "1365-294X", "ISSN" : "09621083", "PMID" : "11298968", "abstract" : "Hybridization may influence evolution in a variety of ways. If hybrids are less fit, the geographical range of ecologically divergent populations may be limited, and prezygotic reproductive isolation may be reinforced. If some hybrid genotypes are fitter than one or both parents, at least in some environments, then hybridization could make a positive contribution. Single alleles that are at an advantage in the alternative environment and genetic background will introgress readily, although such introgression may be hard to detect. 'Hybrid speciation', in which fit combinations of alleles are established, is more problematic; its likelihood depends on how divergent populations meet, and on the structure of epistasis. These issues are illustrated using Fisher's model of stabilizing selection on multiple traits, under which reproductive isolation evolves as a side-effect of adaptation in allopatry. This confirms a priori arguments that while recombinant hybrids are less fit on average, some gene combinations may be fitter than the parents, even in the parental environment. Fisher's model does predict heterosis in diploid F1s, asymmetric incompatibility in reciprocal backcrosses, and (when dominance is included) Haldane's Rule. However, heterosis arises only when traits are additive, whereas the latter two patterns require dominance. Moreover, because adaptation is via substitutions of small effect, Fisher's model does not generate the strong effects of single chromosome regions often observed in species crosses.", "author" : [ { "dropping-particle" : "", "family" : "Barton", "given" : "N. H.", "non-dropping-particle" : "", "parse-names" : false, "suffix" : "" } ], "container-title" : "Molecular Ecology", "id" : "ITEM-2", "issue" : "3", "issued" : { "date-parts" : [ [ "2001" ] ] }, "page" : "551-568", "title" : "The role of hybridization in evolution", "type" : "article-journal", "volume" : "10" }, "uris" : [ "http://www.mendeley.com/documents/?uuid=fe8a9245-a142-4f1b-97dd-7bff6f6a8317" ] } ], "mendeley" : { "formattedCitation" : "(Barton 2001; Chevin et al. 2014)", "plainTextFormattedCitation" : "(Barton 2001; Chevin et al. 2014)", "previouslyFormattedCitation" : "(Barton 2001; Chevin et al. 2014)" }, "properties" : {  }, "schema" : "https://github.com/citation-style-language/schema/raw/master/csl-citation.json" }</w:instrText>
      </w:r>
      <w:r w:rsidR="00572DBE">
        <w:rPr>
          <w:rFonts w:cs="Times New Roman"/>
          <w:color w:val="000000" w:themeColor="text1"/>
        </w:rPr>
        <w:fldChar w:fldCharType="separate"/>
      </w:r>
      <w:r w:rsidR="00572DBE" w:rsidRPr="00572DBE">
        <w:rPr>
          <w:rFonts w:cs="Times New Roman"/>
          <w:noProof/>
          <w:color w:val="000000" w:themeColor="text1"/>
        </w:rPr>
        <w:t>(Barton 2001; Chevin et al. 2014)</w:t>
      </w:r>
      <w:r w:rsidR="00572DBE">
        <w:rPr>
          <w:rFonts w:cs="Times New Roman"/>
          <w:color w:val="000000" w:themeColor="text1"/>
        </w:rPr>
        <w:fldChar w:fldCharType="end"/>
      </w:r>
      <w:r w:rsidR="00A67B93">
        <w:rPr>
          <w:rFonts w:cs="Times New Roman"/>
          <w:color w:val="000000" w:themeColor="text1"/>
        </w:rPr>
        <w:t>. In</w:t>
      </w:r>
      <w:r w:rsidR="00726407">
        <w:rPr>
          <w:rFonts w:cs="Times New Roman"/>
          <w:color w:val="000000" w:themeColor="text1"/>
        </w:rPr>
        <w:t xml:space="preserve"> all cases below, </w:t>
      </w:r>
      <w:r w:rsidR="00AF2EBE">
        <w:rPr>
          <w:rFonts w:cs="Times New Roman"/>
          <w:color w:val="000000" w:themeColor="text1"/>
        </w:rPr>
        <w:t xml:space="preserve">hybrids are formed </w:t>
      </w:r>
      <w:r w:rsidR="00402D91">
        <w:rPr>
          <w:rFonts w:cs="Times New Roman"/>
          <w:color w:val="000000" w:themeColor="text1"/>
        </w:rPr>
        <w:t>when both populations have reached</w:t>
      </w:r>
      <w:r w:rsidR="009A710E">
        <w:rPr>
          <w:rFonts w:cs="Times New Roman"/>
          <w:color w:val="000000" w:themeColor="text1"/>
        </w:rPr>
        <w:t xml:space="preserve"> mutation-selection</w:t>
      </w:r>
      <w:r w:rsidR="00AF2EBE">
        <w:rPr>
          <w:rFonts w:cs="Times New Roman"/>
          <w:color w:val="000000" w:themeColor="text1"/>
        </w:rPr>
        <w:t xml:space="preserve"> balance, </w:t>
      </w:r>
      <w:r w:rsidR="00726407">
        <w:rPr>
          <w:rFonts w:cs="Times New Roman"/>
          <w:color w:val="000000" w:themeColor="text1"/>
        </w:rPr>
        <w:t>and thus the effect of SGV on the rate of adaptation does not affect our conclusions about speciation.</w:t>
      </w:r>
    </w:p>
    <w:p w14:paraId="381DF223" w14:textId="77777777" w:rsidR="00E02688" w:rsidRPr="00E02688" w:rsidRDefault="00E02688" w:rsidP="00ED6A7D">
      <w:pPr>
        <w:spacing w:line="480" w:lineRule="auto"/>
        <w:rPr>
          <w:rFonts w:cs="Times New Roman"/>
          <w:color w:val="000000" w:themeColor="text1"/>
        </w:rPr>
      </w:pPr>
    </w:p>
    <w:p w14:paraId="65273757" w14:textId="0449BCD0" w:rsidR="00053394" w:rsidRDefault="005D66D4" w:rsidP="00ED6A7D">
      <w:pPr>
        <w:spacing w:line="480" w:lineRule="auto"/>
        <w:rPr>
          <w:rFonts w:cs="Times New Roman"/>
          <w:color w:val="000000" w:themeColor="text1"/>
        </w:rPr>
      </w:pPr>
      <w:r>
        <w:rPr>
          <w:rFonts w:cs="Times New Roman"/>
          <w:i/>
          <w:color w:val="000000" w:themeColor="text1"/>
        </w:rPr>
        <w:t xml:space="preserve">SGV </w:t>
      </w:r>
      <w:r w:rsidR="001F4AA7">
        <w:rPr>
          <w:rFonts w:cs="Times New Roman"/>
          <w:i/>
          <w:color w:val="000000" w:themeColor="text1"/>
        </w:rPr>
        <w:t xml:space="preserve">and </w:t>
      </w:r>
      <w:r>
        <w:rPr>
          <w:rFonts w:cs="Times New Roman"/>
          <w:i/>
          <w:color w:val="000000" w:themeColor="text1"/>
        </w:rPr>
        <w:t xml:space="preserve">the accumulation of </w:t>
      </w:r>
      <w:r w:rsidR="00984A77">
        <w:rPr>
          <w:rFonts w:cs="Times New Roman"/>
          <w:i/>
          <w:color w:val="000000" w:themeColor="text1"/>
        </w:rPr>
        <w:t>hybrid load</w:t>
      </w:r>
      <w:r w:rsidR="001F4AA7">
        <w:rPr>
          <w:rFonts w:cs="Times New Roman"/>
          <w:i/>
          <w:color w:val="000000" w:themeColor="text1"/>
        </w:rPr>
        <w:t xml:space="preserve"> under divergent and parallel evolution</w:t>
      </w:r>
      <w:r w:rsidR="00FA689E">
        <w:rPr>
          <w:rFonts w:cs="Times New Roman"/>
          <w:i/>
          <w:color w:val="000000" w:themeColor="text1"/>
        </w:rPr>
        <w:br/>
      </w:r>
      <w:r w:rsidR="00D272AD">
        <w:rPr>
          <w:rFonts w:cs="Times New Roman"/>
          <w:color w:val="000000" w:themeColor="text1"/>
        </w:rPr>
        <w:t>Populations and species</w:t>
      </w:r>
      <w:r w:rsidR="006D63B2">
        <w:rPr>
          <w:rFonts w:cs="Times New Roman"/>
          <w:color w:val="000000" w:themeColor="text1"/>
        </w:rPr>
        <w:t xml:space="preserve"> differ markedly in </w:t>
      </w:r>
      <w:r w:rsidR="00D272AD">
        <w:rPr>
          <w:rFonts w:cs="Times New Roman"/>
          <w:color w:val="000000" w:themeColor="text1"/>
        </w:rPr>
        <w:t xml:space="preserve">the extent to which they possess </w:t>
      </w:r>
      <w:r w:rsidR="00294B43">
        <w:rPr>
          <w:rFonts w:cs="Times New Roman"/>
          <w:color w:val="000000" w:themeColor="text1"/>
        </w:rPr>
        <w:t>SGV</w:t>
      </w:r>
      <w:r w:rsidR="00D272AD">
        <w:rPr>
          <w:rFonts w:cs="Times New Roman"/>
          <w:color w:val="000000" w:themeColor="text1"/>
        </w:rPr>
        <w:t xml:space="preserve"> </w:t>
      </w:r>
      <w:r w:rsidR="00D272AD">
        <w:rPr>
          <w:rFonts w:cs="Times New Roman"/>
          <w:color w:val="000000" w:themeColor="text1"/>
        </w:rPr>
        <w:fldChar w:fldCharType="begin" w:fldLock="1"/>
      </w:r>
      <w:r w:rsidR="002C3F60">
        <w:rPr>
          <w:rFonts w:cs="Times New Roman"/>
          <w:color w:val="000000" w:themeColor="text1"/>
        </w:rPr>
        <w:instrText>ADDIN CSL_CITATION { "citationItems" : [ { "id" : "ITEM-1", "itemData" : { "DOI" : "10.1038/sj.hdy.6880980", "ISBN" : "0018-067X", "ISSN" : "0018067X", "PMID" : "9119706", "abstract" : "Island populations are much more prone to extinction than mainland populations. The reasons for this remain controversial. If inbreeding and loss of genetic variation are involved, then genetic variation must be lower on average in island than mainland populations. Published data on levels of genetic variation for allozymes, nuclear DNA markers, mitochondrial DNA, inversions and quantitative characters in island and mainland populations were analysed. A large and highly significant majority of island populations have less allozyme genetic variation than their mainland counterparts (165 of 202 comparisons), the average reduction being 29 per cent. The magnitude of differences was related to dispersal ability. There were related differences for all the other measures. Island endemic species showed lower genetic variation than related mainland species in 34 of 38 cases. The proportionate reduction in genetic variation was significantly greater in island endemic than in nonendemic island populations in mammals and birds, but not in insects. Genetic factors cannot be discounted as a cause of higher extinction rates of island than mainland populations.", "author" : [ { "dropping-particle" : "", "family" : "Frankham", "given" : "R.", "non-dropping-particle" : "", "parse-names" : false, "suffix" : "" } ], "container-title" : "Heredity", "id" : "ITEM-1", "issue" : "3", "issued" : { "date-parts" : [ [ "1997" ] ] }, "page" : "311-327", "title" : "Do island populations have less genetic variation than mainland populations?", "type" : "article-journal", "volume" : "78" }, "uris" : [ "http://www.mendeley.com/documents/?uuid=e0c8a2d9-d8d1-4686-87e5-6a92b4028256", "http://www.mendeley.com/documents/?uuid=82877969-337a-4ab6-a8c9-4b422da0a655" ] } ], "mendeley" : { "formattedCitation" : "(Frankham 1997)", "plainTextFormattedCitation" : "(Frankham 1997)", "previouslyFormattedCitation" : "(Frankham 1997)" }, "properties" : {  }, "schema" : "https://github.com/citation-style-language/schema/raw/master/csl-citation.json" }</w:instrText>
      </w:r>
      <w:r w:rsidR="00D272AD">
        <w:rPr>
          <w:rFonts w:cs="Times New Roman"/>
          <w:color w:val="000000" w:themeColor="text1"/>
        </w:rPr>
        <w:fldChar w:fldCharType="separate"/>
      </w:r>
      <w:r w:rsidR="00D272AD" w:rsidRPr="00D272AD">
        <w:rPr>
          <w:rFonts w:cs="Times New Roman"/>
          <w:noProof/>
          <w:color w:val="000000" w:themeColor="text1"/>
        </w:rPr>
        <w:t>(Frankham 1997)</w:t>
      </w:r>
      <w:r w:rsidR="00D272AD">
        <w:rPr>
          <w:rFonts w:cs="Times New Roman"/>
          <w:color w:val="000000" w:themeColor="text1"/>
        </w:rPr>
        <w:fldChar w:fldCharType="end"/>
      </w:r>
      <w:r w:rsidR="00D272AD">
        <w:rPr>
          <w:rFonts w:cs="Times New Roman"/>
          <w:color w:val="000000" w:themeColor="text1"/>
        </w:rPr>
        <w:t xml:space="preserve">. </w:t>
      </w:r>
      <w:r w:rsidR="001C3877">
        <w:rPr>
          <w:rFonts w:cs="Times New Roman"/>
          <w:color w:val="000000" w:themeColor="text1"/>
        </w:rPr>
        <w:t>In addition, the strength of selection is quite variable among populations</w:t>
      </w:r>
      <w:r w:rsidR="00294B43">
        <w:rPr>
          <w:rFonts w:cs="Times New Roman"/>
          <w:color w:val="000000" w:themeColor="text1"/>
        </w:rPr>
        <w:t xml:space="preserve"> </w:t>
      </w:r>
      <w:r w:rsidR="00294B43">
        <w:rPr>
          <w:rFonts w:cs="Times New Roman"/>
          <w:color w:val="000000" w:themeColor="text1"/>
        </w:rPr>
        <w:fldChar w:fldCharType="begin" w:fldLock="1"/>
      </w:r>
      <w:r w:rsidR="00294B43">
        <w:rPr>
          <w:rFonts w:cs="Times New Roman"/>
          <w:color w:val="000000" w:themeColor="text1"/>
        </w:rPr>
        <w:instrText>ADDIN CSL_CITATION { "citationItems" : [ { "id" : "ITEM-1", "itemData" : { "DOI" : "10.1111/ele.12174", "ISBN" : "1461-0248", "ISSN" : "1461023X", "PMID" : "24028500", "abstract" : "Local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 "author" : [ { "dropping-particle" : "", "family" : "Siepielski", "given" : "Adam M.", "non-dropping-particle" : "", "parse-names" : false, "suffix" : "" }, { "dropping-particle" : "", "family" : "Gotanda", "given" : "Kiyoko M.", "non-dropping-particle" : "", "parse-names" : false, "suffix" : "" }, { "dropping-particle" : "", "family" : "Morrissey", "given" : "Michael B.", "non-dropping-particle" : "", "parse-names" : false, "suffix" : "" }, { "dropping-particle" : "", "family" : "Diamond", "given" : "Sarah E.", "non-dropping-particle" : "", "parse-names" : false, "suffix" : "" }, { "dropping-particle" : "", "family" : "Dibattista", "given" : "Joseph D.", "non-dropping-particle" : "", "parse-names" : false, "suffix" : "" }, { "dropping-particle" : "", "family" : "Carlson", "given" : "Stephanie M.", "non-dropping-particle" : "", "parse-names" : false, "suffix" : "" } ], "container-title" : "Ecology Letters", "id" : "ITEM-1", "issue" : "11", "issued" : { "date-parts" : [ [ "2013" ] ] }, "page" : "1382-1392", "title" : "The spatial patterns of directional phenotypic selection", "type" : "article-journal", "volume" : "16" }, "uris" : [ "http://www.mendeley.com/documents/?uuid=dde5cdb5-8ff0-4ea7-bdc6-a172ec0bd6b6" ] } ], "mendeley" : { "formattedCitation" : "(Siepielski et al. 2013)", "plainTextFormattedCitation" : "(Siepielski et al. 2013)", "previouslyFormattedCitation" : "(Siepielski et al. 2013)" }, "properties" : {  }, "schema" : "https://github.com/citation-style-language/schema/raw/master/csl-citation.json" }</w:instrText>
      </w:r>
      <w:r w:rsidR="00294B43">
        <w:rPr>
          <w:rFonts w:cs="Times New Roman"/>
          <w:color w:val="000000" w:themeColor="text1"/>
        </w:rPr>
        <w:fldChar w:fldCharType="separate"/>
      </w:r>
      <w:r w:rsidR="00294B43" w:rsidRPr="00294B43">
        <w:rPr>
          <w:rFonts w:cs="Times New Roman"/>
          <w:noProof/>
          <w:color w:val="000000" w:themeColor="text1"/>
        </w:rPr>
        <w:t>(Siepielski et al. 2013)</w:t>
      </w:r>
      <w:r w:rsidR="00294B43">
        <w:rPr>
          <w:rFonts w:cs="Times New Roman"/>
          <w:color w:val="000000" w:themeColor="text1"/>
        </w:rPr>
        <w:fldChar w:fldCharType="end"/>
      </w:r>
      <w:r w:rsidR="00294B43">
        <w:rPr>
          <w:rFonts w:cs="Times New Roman"/>
          <w:color w:val="000000" w:themeColor="text1"/>
        </w:rPr>
        <w:t>,</w:t>
      </w:r>
      <w:r w:rsidR="001C3877">
        <w:rPr>
          <w:rFonts w:cs="Times New Roman"/>
          <w:color w:val="000000" w:themeColor="text1"/>
        </w:rPr>
        <w:t xml:space="preserve"> suggesting</w:t>
      </w:r>
      <w:r w:rsidR="00294B43">
        <w:rPr>
          <w:rFonts w:cs="Times New Roman"/>
          <w:color w:val="000000" w:themeColor="text1"/>
        </w:rPr>
        <w:t xml:space="preserve"> that populations differ in the extent to which they</w:t>
      </w:r>
      <w:r w:rsidR="001C3877">
        <w:rPr>
          <w:rFonts w:cs="Times New Roman"/>
          <w:color w:val="000000" w:themeColor="text1"/>
        </w:rPr>
        <w:t xml:space="preserve"> </w:t>
      </w:r>
      <w:r w:rsidR="00294B43">
        <w:rPr>
          <w:rFonts w:cs="Times New Roman"/>
          <w:color w:val="000000" w:themeColor="text1"/>
        </w:rPr>
        <w:t>have reached local optima.</w:t>
      </w:r>
      <w:r w:rsidR="001C3877">
        <w:rPr>
          <w:rFonts w:cs="Times New Roman"/>
          <w:color w:val="000000" w:themeColor="text1"/>
        </w:rPr>
        <w:t xml:space="preserve"> </w:t>
      </w:r>
      <w:r w:rsidR="00B20DFC">
        <w:rPr>
          <w:rFonts w:cs="Times New Roman"/>
          <w:color w:val="000000" w:themeColor="text1"/>
        </w:rPr>
        <w:t xml:space="preserve">We investigate how </w:t>
      </w:r>
      <w:r w:rsidR="00EA1EFC">
        <w:rPr>
          <w:rFonts w:cs="Times New Roman"/>
          <w:color w:val="000000" w:themeColor="text1"/>
        </w:rPr>
        <w:t xml:space="preserve">both </w:t>
      </w:r>
      <w:r w:rsidR="00B20DFC">
        <w:rPr>
          <w:rFonts w:cs="Times New Roman"/>
          <w:color w:val="000000" w:themeColor="text1"/>
        </w:rPr>
        <w:t xml:space="preserve">the </w:t>
      </w:r>
      <w:r w:rsidR="00411D51">
        <w:rPr>
          <w:rFonts w:cs="Times New Roman"/>
          <w:color w:val="000000" w:themeColor="text1"/>
        </w:rPr>
        <w:t>quantity</w:t>
      </w:r>
      <w:r w:rsidR="00B20DFC">
        <w:rPr>
          <w:rFonts w:cs="Times New Roman"/>
          <w:color w:val="000000" w:themeColor="text1"/>
        </w:rPr>
        <w:t xml:space="preserve"> </w:t>
      </w:r>
      <w:r w:rsidR="00294B43">
        <w:rPr>
          <w:rFonts w:cs="Times New Roman"/>
          <w:color w:val="000000" w:themeColor="text1"/>
        </w:rPr>
        <w:t>of SGV</w:t>
      </w:r>
      <w:r w:rsidR="00B20DFC">
        <w:rPr>
          <w:rFonts w:cs="Times New Roman"/>
          <w:color w:val="000000" w:themeColor="text1"/>
        </w:rPr>
        <w:t xml:space="preserve"> within populations</w:t>
      </w:r>
      <w:r w:rsidR="00294B43">
        <w:rPr>
          <w:rFonts w:cs="Times New Roman"/>
          <w:color w:val="000000" w:themeColor="text1"/>
        </w:rPr>
        <w:t xml:space="preserve"> and the distance </w:t>
      </w:r>
      <w:r w:rsidR="00CD4D33">
        <w:rPr>
          <w:rFonts w:cs="Times New Roman"/>
          <w:color w:val="000000" w:themeColor="text1"/>
        </w:rPr>
        <w:t xml:space="preserve">to phenotypic </w:t>
      </w:r>
      <w:r w:rsidR="00294B43">
        <w:rPr>
          <w:rFonts w:cs="Times New Roman"/>
          <w:color w:val="000000" w:themeColor="text1"/>
        </w:rPr>
        <w:t>optim</w:t>
      </w:r>
      <w:r w:rsidR="00CD4D33">
        <w:rPr>
          <w:rFonts w:cs="Times New Roman"/>
          <w:color w:val="000000" w:themeColor="text1"/>
        </w:rPr>
        <w:t>a</w:t>
      </w:r>
      <w:r w:rsidR="00AB543D">
        <w:rPr>
          <w:rFonts w:cs="Times New Roman"/>
          <w:color w:val="000000" w:themeColor="text1"/>
        </w:rPr>
        <w:t xml:space="preserve"> </w:t>
      </w:r>
      <w:r w:rsidR="00124912">
        <w:rPr>
          <w:rFonts w:cs="Times New Roman"/>
          <w:color w:val="000000" w:themeColor="text1"/>
        </w:rPr>
        <w:t>affect</w:t>
      </w:r>
      <w:r w:rsidR="00B20DFC">
        <w:rPr>
          <w:rFonts w:cs="Times New Roman"/>
          <w:color w:val="000000" w:themeColor="text1"/>
        </w:rPr>
        <w:t xml:space="preserve"> predictions about </w:t>
      </w:r>
      <w:r w:rsidR="00294B43">
        <w:rPr>
          <w:rFonts w:cs="Times New Roman"/>
          <w:color w:val="000000" w:themeColor="text1"/>
        </w:rPr>
        <w:t>the accumulation of RI.</w:t>
      </w:r>
    </w:p>
    <w:p w14:paraId="75DAA18F" w14:textId="64A171A2" w:rsidR="00294B43" w:rsidRDefault="00294B43" w:rsidP="00294B43">
      <w:pPr>
        <w:spacing w:line="480" w:lineRule="auto"/>
        <w:ind w:firstLine="720"/>
        <w:rPr>
          <w:rFonts w:cs="Times New Roman"/>
          <w:color w:val="000000" w:themeColor="text1"/>
        </w:rPr>
      </w:pPr>
      <w:r>
        <w:rPr>
          <w:rFonts w:cs="Times New Roman"/>
          <w:color w:val="000000" w:themeColor="text1"/>
        </w:rPr>
        <w:t>To investigate these dynamics, we</w:t>
      </w:r>
      <w:r w:rsidR="002614B9">
        <w:rPr>
          <w:rFonts w:cs="Times New Roman"/>
          <w:color w:val="000000" w:themeColor="text1"/>
        </w:rPr>
        <w:t xml:space="preserve"> first</w:t>
      </w:r>
      <w:r>
        <w:rPr>
          <w:rFonts w:cs="Times New Roman"/>
          <w:color w:val="000000" w:themeColor="text1"/>
        </w:rPr>
        <w:t xml:space="preserve"> examine hybrid load between populations that have undergone either parallel (</w:t>
      </w:r>
      <w:r w:rsidR="006D6A91">
        <w:rPr>
          <w:rFonts w:cs="Times New Roman"/>
          <w:color w:val="000000" w:themeColor="text1"/>
        </w:rPr>
        <w:t>identical</w:t>
      </w:r>
      <w:r>
        <w:rPr>
          <w:rFonts w:cs="Times New Roman"/>
          <w:color w:val="000000" w:themeColor="text1"/>
        </w:rPr>
        <w:t xml:space="preserve"> </w:t>
      </w:r>
      <w:r w:rsidR="006D6A91">
        <w:rPr>
          <w:rFonts w:cs="Times New Roman"/>
          <w:color w:val="000000" w:themeColor="text1"/>
        </w:rPr>
        <w:t>optima</w:t>
      </w:r>
      <w:r>
        <w:rPr>
          <w:rFonts w:cs="Times New Roman"/>
          <w:color w:val="000000" w:themeColor="text1"/>
        </w:rPr>
        <w:t xml:space="preserve">) or divergent (opposite optima) adaptation. We varied the distance to the optimum, and </w:t>
      </w:r>
      <w:r w:rsidR="004911C0">
        <w:rPr>
          <w:rFonts w:cs="Times New Roman"/>
          <w:color w:val="000000" w:themeColor="text1"/>
        </w:rPr>
        <w:t>ran</w:t>
      </w:r>
      <w:r>
        <w:rPr>
          <w:rFonts w:cs="Times New Roman"/>
          <w:color w:val="000000" w:themeColor="text1"/>
        </w:rPr>
        <w:t xml:space="preserve"> simulations that </w:t>
      </w:r>
      <w:r w:rsidR="00244F12">
        <w:rPr>
          <w:rFonts w:cs="Times New Roman"/>
          <w:color w:val="000000" w:themeColor="text1"/>
        </w:rPr>
        <w:t>were initiated</w:t>
      </w:r>
      <w:r>
        <w:rPr>
          <w:rFonts w:cs="Times New Roman"/>
          <w:color w:val="000000" w:themeColor="text1"/>
        </w:rPr>
        <w:t xml:space="preserve"> with different amounts of ancestral SGV. The results of these simulations are illustrated in Figure 2. </w:t>
      </w:r>
    </w:p>
    <w:p w14:paraId="5F74DD10" w14:textId="6A202140" w:rsidR="00294B43" w:rsidRDefault="00294B43" w:rsidP="00E91F10">
      <w:pPr>
        <w:spacing w:line="480" w:lineRule="auto"/>
        <w:ind w:firstLine="720"/>
        <w:rPr>
          <w:rFonts w:cs="Times New Roman"/>
          <w:color w:val="000000" w:themeColor="text1"/>
        </w:rPr>
      </w:pPr>
      <w:r>
        <w:rPr>
          <w:rFonts w:cs="Times New Roman"/>
          <w:color w:val="000000" w:themeColor="text1"/>
        </w:rPr>
        <w:lastRenderedPageBreak/>
        <w:t xml:space="preserve">Several conclusions emerge from these simulations. </w:t>
      </w:r>
      <w:r w:rsidR="00E91F10">
        <w:rPr>
          <w:rFonts w:cs="Times New Roman"/>
          <w:color w:val="000000" w:themeColor="text1"/>
        </w:rPr>
        <w:t>First, hybrid load is</w:t>
      </w:r>
      <w:r w:rsidR="002F5422">
        <w:rPr>
          <w:rFonts w:cs="Times New Roman"/>
          <w:color w:val="000000" w:themeColor="text1"/>
        </w:rPr>
        <w:t xml:space="preserve"> </w:t>
      </w:r>
      <w:r w:rsidR="00E91F10">
        <w:rPr>
          <w:rFonts w:cs="Times New Roman"/>
          <w:color w:val="000000" w:themeColor="text1"/>
        </w:rPr>
        <w:t xml:space="preserve">greater </w:t>
      </w:r>
      <w:r w:rsidR="00D00032">
        <w:rPr>
          <w:rFonts w:cs="Times New Roman"/>
          <w:color w:val="000000" w:themeColor="text1"/>
        </w:rPr>
        <w:t>between</w:t>
      </w:r>
      <w:r w:rsidR="00E91F10">
        <w:rPr>
          <w:rFonts w:cs="Times New Roman"/>
          <w:color w:val="000000" w:themeColor="text1"/>
        </w:rPr>
        <w:t xml:space="preserve"> populations that adapt to more distant optima</w:t>
      </w:r>
      <w:r w:rsidR="00F210A4">
        <w:rPr>
          <w:rFonts w:cs="Times New Roman"/>
          <w:color w:val="000000" w:themeColor="text1"/>
        </w:rPr>
        <w:t xml:space="preserve"> </w:t>
      </w:r>
      <w:r w:rsidR="00F210A4">
        <w:rPr>
          <w:rFonts w:cs="Times New Roman"/>
          <w:color w:val="000000" w:themeColor="text1"/>
        </w:rPr>
        <w:fldChar w:fldCharType="begin" w:fldLock="1"/>
      </w:r>
      <w:r w:rsidR="00F210A4">
        <w:rPr>
          <w:rFonts w:cs="Times New Roman"/>
          <w:color w:val="000000" w:themeColor="text1"/>
        </w:rPr>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"mendeley" : { "formattedCitation" : "(Chevin et al. 2014)", "plainTextFormattedCitation" : "(Chevin et al. 2014)", "previouslyFormattedCitation" : "(Chevin et al. 2014)" }, "properties" : {  }, "schema" : "https://github.com/citation-style-language/schema/raw/master/csl-citation.json" }</w:instrText>
      </w:r>
      <w:r w:rsidR="00F210A4">
        <w:rPr>
          <w:rFonts w:cs="Times New Roman"/>
          <w:color w:val="000000" w:themeColor="text1"/>
        </w:rPr>
        <w:fldChar w:fldCharType="separate"/>
      </w:r>
      <w:r w:rsidR="00F210A4" w:rsidRPr="00F210A4">
        <w:rPr>
          <w:rFonts w:cs="Times New Roman"/>
          <w:noProof/>
          <w:color w:val="000000" w:themeColor="text1"/>
        </w:rPr>
        <w:t>(Chevin et al. 2014)</w:t>
      </w:r>
      <w:r w:rsidR="00F210A4">
        <w:rPr>
          <w:rFonts w:cs="Times New Roman"/>
          <w:color w:val="000000" w:themeColor="text1"/>
        </w:rPr>
        <w:fldChar w:fldCharType="end"/>
      </w:r>
      <w:r w:rsidR="00E91F10">
        <w:rPr>
          <w:rFonts w:cs="Times New Roman"/>
          <w:color w:val="000000" w:themeColor="text1"/>
        </w:rPr>
        <w:t>. Second</w:t>
      </w:r>
      <w:r>
        <w:rPr>
          <w:rFonts w:cs="Times New Roman"/>
          <w:color w:val="000000" w:themeColor="text1"/>
        </w:rPr>
        <w:t xml:space="preserve">, </w:t>
      </w:r>
      <w:r w:rsidR="00D51664">
        <w:rPr>
          <w:rFonts w:cs="Times New Roman"/>
          <w:color w:val="000000" w:themeColor="text1"/>
        </w:rPr>
        <w:t xml:space="preserve">SGV does not affect hybrid load under </w:t>
      </w:r>
      <w:r>
        <w:rPr>
          <w:rFonts w:cs="Times New Roman"/>
          <w:color w:val="000000" w:themeColor="text1"/>
        </w:rPr>
        <w:t xml:space="preserve">divergent </w:t>
      </w:r>
      <w:r w:rsidR="00F210A4">
        <w:rPr>
          <w:rFonts w:cs="Times New Roman"/>
          <w:color w:val="000000" w:themeColor="text1"/>
        </w:rPr>
        <w:t>(180°)</w:t>
      </w:r>
      <w:r w:rsidR="00D51664">
        <w:rPr>
          <w:rFonts w:cs="Times New Roman"/>
          <w:color w:val="000000" w:themeColor="text1"/>
        </w:rPr>
        <w:t xml:space="preserve"> adaptation</w:t>
      </w:r>
      <w:r>
        <w:rPr>
          <w:rFonts w:cs="Times New Roman"/>
          <w:color w:val="000000" w:themeColor="text1"/>
        </w:rPr>
        <w:t xml:space="preserve">. This </w:t>
      </w:r>
      <w:r w:rsidR="00EA1EFC">
        <w:rPr>
          <w:rFonts w:cs="Times New Roman"/>
          <w:color w:val="000000" w:themeColor="text1"/>
        </w:rPr>
        <w:t>is</w:t>
      </w:r>
      <w:r>
        <w:rPr>
          <w:rFonts w:cs="Times New Roman"/>
          <w:color w:val="000000" w:themeColor="text1"/>
        </w:rPr>
        <w:t xml:space="preserve"> because any mutations that are beneficial </w:t>
      </w:r>
      <w:r w:rsidR="00E91F10">
        <w:rPr>
          <w:rFonts w:cs="Times New Roman"/>
          <w:color w:val="000000" w:themeColor="text1"/>
        </w:rPr>
        <w:t>in</w:t>
      </w:r>
      <w:r w:rsidR="00902960">
        <w:rPr>
          <w:rFonts w:cs="Times New Roman"/>
          <w:color w:val="000000" w:themeColor="text1"/>
        </w:rPr>
        <w:t xml:space="preserve"> one</w:t>
      </w:r>
      <w:r w:rsidR="00E91F10">
        <w:rPr>
          <w:rFonts w:cs="Times New Roman"/>
          <w:color w:val="000000" w:themeColor="text1"/>
        </w:rPr>
        <w:t xml:space="preserve"> environment are </w:t>
      </w:r>
      <w:r w:rsidR="00902960">
        <w:rPr>
          <w:rFonts w:cs="Times New Roman"/>
          <w:color w:val="000000" w:themeColor="text1"/>
        </w:rPr>
        <w:t>strictly</w:t>
      </w:r>
      <w:r w:rsidR="00E91F10">
        <w:rPr>
          <w:rFonts w:cs="Times New Roman"/>
          <w:color w:val="000000" w:themeColor="text1"/>
        </w:rPr>
        <w:t xml:space="preserve"> deleterious in </w:t>
      </w:r>
      <w:r w:rsidR="00A74078">
        <w:rPr>
          <w:rFonts w:cs="Times New Roman"/>
          <w:color w:val="000000" w:themeColor="text1"/>
        </w:rPr>
        <w:t>the other</w:t>
      </w:r>
      <w:r w:rsidR="00D51664">
        <w:rPr>
          <w:rFonts w:cs="Times New Roman"/>
          <w:color w:val="000000" w:themeColor="text1"/>
        </w:rPr>
        <w:t xml:space="preserve"> (note that this does not hold </w:t>
      </w:r>
      <w:proofErr w:type="spellStart"/>
      <w:r w:rsidR="00C93224">
        <w:rPr>
          <w:rFonts w:cs="Times New Roman"/>
          <w:color w:val="000000" w:themeColor="text1"/>
        </w:rPr>
        <w:t>for</w:t>
      </w:r>
      <w:r w:rsidR="00D51664">
        <w:rPr>
          <w:rFonts w:cs="Times New Roman"/>
          <w:color w:val="000000" w:themeColor="text1"/>
        </w:rPr>
        <w:t xml:space="preserve"> </w:t>
      </w:r>
      <w:r w:rsidR="00D51664">
        <w:rPr>
          <w:rFonts w:cs="Times New Roman"/>
          <w:i/>
          <w:color w:val="000000" w:themeColor="text1"/>
        </w:rPr>
        <w:t>m</w:t>
      </w:r>
      <w:proofErr w:type="spellEnd"/>
      <w:r w:rsidR="00D51664">
        <w:rPr>
          <w:rFonts w:cs="Times New Roman"/>
          <w:color w:val="000000" w:themeColor="text1"/>
        </w:rPr>
        <w:t xml:space="preserve"> &gt; 2)</w:t>
      </w:r>
      <w:r w:rsidR="00E91F10">
        <w:rPr>
          <w:rFonts w:cs="Times New Roman"/>
          <w:color w:val="000000" w:themeColor="text1"/>
        </w:rPr>
        <w:t>; thus, populations adapt using alternative mutations from the same pool of standing variation. Thir</w:t>
      </w:r>
      <w:r w:rsidR="00F24AF0">
        <w:rPr>
          <w:rFonts w:cs="Times New Roman"/>
          <w:color w:val="000000" w:themeColor="text1"/>
        </w:rPr>
        <w:t xml:space="preserve">d, under parallel evolution, the only effect of </w:t>
      </w:r>
      <w:r w:rsidR="00E91F10">
        <w:rPr>
          <w:rFonts w:cs="Times New Roman"/>
          <w:color w:val="000000" w:themeColor="text1"/>
        </w:rPr>
        <w:t xml:space="preserve">SGV is to reduce hybrid load. This occurs because the same alleles </w:t>
      </w:r>
      <w:r w:rsidR="00A74078">
        <w:rPr>
          <w:rFonts w:cs="Times New Roman"/>
          <w:color w:val="000000" w:themeColor="text1"/>
        </w:rPr>
        <w:t xml:space="preserve">in the SGV </w:t>
      </w:r>
      <w:r w:rsidR="00E91F10">
        <w:rPr>
          <w:rFonts w:cs="Times New Roman"/>
          <w:color w:val="000000" w:themeColor="text1"/>
        </w:rPr>
        <w:t>are adaptive in both populations</w:t>
      </w:r>
      <w:r w:rsidR="002B2231">
        <w:rPr>
          <w:rFonts w:cs="Times New Roman"/>
          <w:color w:val="000000" w:themeColor="text1"/>
        </w:rPr>
        <w:t xml:space="preserve">. Parallel genetic adaptation from SGV </w:t>
      </w:r>
      <w:r w:rsidR="00D7292B">
        <w:rPr>
          <w:rFonts w:cs="Times New Roman"/>
          <w:color w:val="000000" w:themeColor="text1"/>
        </w:rPr>
        <w:t>reduces</w:t>
      </w:r>
      <w:r w:rsidR="002B2231">
        <w:rPr>
          <w:rFonts w:cs="Times New Roman"/>
          <w:color w:val="000000" w:themeColor="text1"/>
        </w:rPr>
        <w:t xml:space="preserve"> hybrid load because </w:t>
      </w:r>
      <w:r w:rsidR="00EE5489">
        <w:rPr>
          <w:rFonts w:cs="Times New Roman"/>
          <w:color w:val="000000" w:themeColor="text1"/>
        </w:rPr>
        <w:t xml:space="preserve">it leads to fewer </w:t>
      </w:r>
      <w:r w:rsidR="00772093">
        <w:rPr>
          <w:rFonts w:cs="Times New Roman"/>
          <w:color w:val="000000" w:themeColor="text1"/>
        </w:rPr>
        <w:t>alleles</w:t>
      </w:r>
      <w:r w:rsidR="0002309E">
        <w:rPr>
          <w:rFonts w:cs="Times New Roman"/>
          <w:color w:val="000000" w:themeColor="text1"/>
        </w:rPr>
        <w:t xml:space="preserve"> that segregate</w:t>
      </w:r>
      <w:r w:rsidR="00772093">
        <w:rPr>
          <w:rFonts w:cs="Times New Roman"/>
          <w:color w:val="000000" w:themeColor="text1"/>
        </w:rPr>
        <w:t xml:space="preserve"> </w:t>
      </w:r>
      <w:r w:rsidR="00E91F10">
        <w:rPr>
          <w:rFonts w:cs="Times New Roman"/>
          <w:color w:val="000000" w:themeColor="text1"/>
        </w:rPr>
        <w:t>in hybrid</w:t>
      </w:r>
      <w:r w:rsidR="00043750">
        <w:rPr>
          <w:rFonts w:cs="Times New Roman"/>
          <w:color w:val="000000" w:themeColor="text1"/>
        </w:rPr>
        <w:t>s.</w:t>
      </w:r>
    </w:p>
    <w:p w14:paraId="23F98312" w14:textId="3539ACD7" w:rsidR="007B1DDD" w:rsidRDefault="00043750" w:rsidP="00053394">
      <w:pPr>
        <w:spacing w:line="480" w:lineRule="auto"/>
        <w:ind w:firstLine="720"/>
        <w:rPr>
          <w:rFonts w:cs="Times New Roman"/>
          <w:color w:val="000000" w:themeColor="text1"/>
        </w:rPr>
      </w:pPr>
      <w:r>
        <w:rPr>
          <w:rFonts w:cs="Times New Roman"/>
          <w:color w:val="000000" w:themeColor="text1"/>
        </w:rPr>
        <w:t xml:space="preserve">The fourth result </w:t>
      </w:r>
      <w:r w:rsidR="007A324B">
        <w:rPr>
          <w:rFonts w:cs="Times New Roman"/>
          <w:color w:val="000000" w:themeColor="text1"/>
        </w:rPr>
        <w:t>concerns the interaction between SGV and the distance of the optimum under parallel evolution. When there is insufficient SGV</w:t>
      </w:r>
      <w:r>
        <w:rPr>
          <w:rFonts w:cs="Times New Roman"/>
          <w:color w:val="000000" w:themeColor="text1"/>
        </w:rPr>
        <w:t xml:space="preserve"> (e.g., </w:t>
      </w:r>
      <w:r w:rsidR="00F210A4">
        <w:rPr>
          <w:rFonts w:cs="Times New Roman"/>
          <w:i/>
          <w:color w:val="000000" w:themeColor="text1"/>
        </w:rPr>
        <w:t>n</w:t>
      </w:r>
      <w:r>
        <w:rPr>
          <w:rFonts w:cs="Times New Roman"/>
          <w:color w:val="000000" w:themeColor="text1"/>
        </w:rPr>
        <w:t xml:space="preserve"> </w:t>
      </w:r>
      <w:r w:rsidR="00E375D6">
        <w:rPr>
          <w:rFonts w:cs="Times New Roman"/>
          <w:color w:val="000000" w:themeColor="text1"/>
        </w:rPr>
        <w:t>=</w:t>
      </w:r>
      <w:r>
        <w:rPr>
          <w:rFonts w:cs="Times New Roman"/>
          <w:color w:val="000000" w:themeColor="text1"/>
        </w:rPr>
        <w:t xml:space="preserve"> 0),</w:t>
      </w:r>
      <w:r w:rsidR="007A324B">
        <w:rPr>
          <w:rFonts w:cs="Times New Roman"/>
          <w:color w:val="000000" w:themeColor="text1"/>
        </w:rPr>
        <w:t xml:space="preserve"> populations undergo non-parallel genetic evolution due to their reliance on </w:t>
      </w:r>
      <w:r w:rsidR="007A324B">
        <w:rPr>
          <w:rFonts w:cs="Times New Roman"/>
          <w:i/>
          <w:color w:val="000000" w:themeColor="text1"/>
        </w:rPr>
        <w:t xml:space="preserve">de novo </w:t>
      </w:r>
      <w:r w:rsidR="00950BBC">
        <w:rPr>
          <w:rFonts w:cs="Times New Roman"/>
          <w:color w:val="000000" w:themeColor="text1"/>
        </w:rPr>
        <w:t xml:space="preserve">mutation. </w:t>
      </w:r>
      <w:r w:rsidR="00772093">
        <w:rPr>
          <w:rFonts w:cs="Times New Roman"/>
          <w:color w:val="000000" w:themeColor="text1"/>
        </w:rPr>
        <w:t xml:space="preserve">When there is an excess </w:t>
      </w:r>
      <w:r w:rsidR="007A324B">
        <w:rPr>
          <w:rFonts w:cs="Times New Roman"/>
          <w:color w:val="000000" w:themeColor="text1"/>
        </w:rPr>
        <w:t>of SGV</w:t>
      </w:r>
      <w:r w:rsidR="00950BBC">
        <w:rPr>
          <w:rFonts w:cs="Times New Roman"/>
          <w:color w:val="000000" w:themeColor="text1"/>
        </w:rPr>
        <w:t xml:space="preserve"> (e.g., </w:t>
      </w:r>
      <w:r w:rsidR="00F210A4">
        <w:rPr>
          <w:rFonts w:cs="Times New Roman"/>
          <w:i/>
          <w:color w:val="000000" w:themeColor="text1"/>
        </w:rPr>
        <w:t>n</w:t>
      </w:r>
      <w:r w:rsidR="00950BBC">
        <w:rPr>
          <w:rFonts w:cs="Times New Roman"/>
          <w:color w:val="000000" w:themeColor="text1"/>
        </w:rPr>
        <w:t xml:space="preserve"> = 100)</w:t>
      </w:r>
      <w:r w:rsidR="007A324B">
        <w:rPr>
          <w:rFonts w:cs="Times New Roman"/>
          <w:color w:val="000000" w:themeColor="text1"/>
        </w:rPr>
        <w:t>,</w:t>
      </w:r>
      <w:r w:rsidR="00950BBC">
        <w:rPr>
          <w:rFonts w:cs="Times New Roman"/>
          <w:color w:val="000000" w:themeColor="text1"/>
        </w:rPr>
        <w:t xml:space="preserve"> there are many redundant mutations in the SGV and</w:t>
      </w:r>
      <w:r w:rsidR="007A324B">
        <w:rPr>
          <w:rFonts w:cs="Times New Roman"/>
          <w:color w:val="000000" w:themeColor="text1"/>
        </w:rPr>
        <w:t xml:space="preserve"> populations </w:t>
      </w:r>
      <w:r w:rsidR="00FC670D">
        <w:rPr>
          <w:rFonts w:cs="Times New Roman"/>
          <w:color w:val="000000" w:themeColor="text1"/>
        </w:rPr>
        <w:t>tend to</w:t>
      </w:r>
      <w:r w:rsidR="007A324B">
        <w:rPr>
          <w:rFonts w:cs="Times New Roman"/>
          <w:color w:val="000000" w:themeColor="text1"/>
        </w:rPr>
        <w:t xml:space="preserve"> </w:t>
      </w:r>
      <w:r w:rsidR="00C93224">
        <w:rPr>
          <w:rFonts w:cs="Times New Roman"/>
          <w:color w:val="000000" w:themeColor="text1"/>
        </w:rPr>
        <w:t>fix alternative alleles from this</w:t>
      </w:r>
      <w:r w:rsidR="007A324B">
        <w:rPr>
          <w:rFonts w:cs="Times New Roman"/>
          <w:color w:val="000000" w:themeColor="text1"/>
        </w:rPr>
        <w:t xml:space="preserve"> shared</w:t>
      </w:r>
      <w:r w:rsidR="00C93224">
        <w:rPr>
          <w:rFonts w:cs="Times New Roman"/>
          <w:color w:val="000000" w:themeColor="text1"/>
        </w:rPr>
        <w:t xml:space="preserve"> pool</w:t>
      </w:r>
      <w:r w:rsidR="004C7A50">
        <w:rPr>
          <w:rFonts w:cs="Times New Roman"/>
          <w:color w:val="000000" w:themeColor="text1"/>
        </w:rPr>
        <w:t xml:space="preserve"> of</w:t>
      </w:r>
      <w:r w:rsidR="007A324B">
        <w:rPr>
          <w:rFonts w:cs="Times New Roman"/>
          <w:color w:val="000000" w:themeColor="text1"/>
        </w:rPr>
        <w:t xml:space="preserve"> SGV.</w:t>
      </w:r>
      <w:r w:rsidR="00FC670D">
        <w:rPr>
          <w:rFonts w:cs="Times New Roman"/>
          <w:color w:val="000000" w:themeColor="text1"/>
        </w:rPr>
        <w:t xml:space="preserve"> That is, </w:t>
      </w:r>
      <w:r w:rsidR="004C7A50">
        <w:rPr>
          <w:rFonts w:cs="Times New Roman"/>
          <w:color w:val="000000" w:themeColor="text1"/>
        </w:rPr>
        <w:t>excess SGV provides many</w:t>
      </w:r>
      <w:r w:rsidR="00E375D6">
        <w:rPr>
          <w:rFonts w:cs="Times New Roman"/>
          <w:color w:val="000000" w:themeColor="text1"/>
        </w:rPr>
        <w:t xml:space="preserve"> paths to an</w:t>
      </w:r>
      <w:r w:rsidR="00BC7331">
        <w:rPr>
          <w:rFonts w:cs="Times New Roman"/>
          <w:color w:val="000000" w:themeColor="text1"/>
        </w:rPr>
        <w:t>y given</w:t>
      </w:r>
      <w:r w:rsidR="00FC670D">
        <w:rPr>
          <w:rFonts w:cs="Times New Roman"/>
          <w:color w:val="000000" w:themeColor="text1"/>
        </w:rPr>
        <w:t>. Hybrid load is lowest when the amount of SGV is</w:t>
      </w:r>
      <w:r w:rsidR="005435D2">
        <w:rPr>
          <w:rFonts w:cs="Times New Roman"/>
          <w:color w:val="000000" w:themeColor="text1"/>
        </w:rPr>
        <w:t xml:space="preserve"> ‘just right’. Critically, the amount of SGV that most effectively reduces hybrid load depends</w:t>
      </w:r>
      <w:r w:rsidR="00FC670D">
        <w:rPr>
          <w:rFonts w:cs="Times New Roman"/>
          <w:color w:val="000000" w:themeColor="text1"/>
        </w:rPr>
        <w:t xml:space="preserve"> on the distance of the optimum</w:t>
      </w:r>
      <w:r w:rsidR="002B069D">
        <w:rPr>
          <w:rFonts w:cs="Times New Roman"/>
          <w:color w:val="000000" w:themeColor="text1"/>
        </w:rPr>
        <w:t xml:space="preserve"> (compare value of </w:t>
      </w:r>
      <w:r w:rsidR="002B069D">
        <w:rPr>
          <w:rFonts w:cs="Times New Roman"/>
          <w:i/>
          <w:color w:val="000000" w:themeColor="text1"/>
        </w:rPr>
        <w:t>n</w:t>
      </w:r>
      <w:r w:rsidR="002B069D">
        <w:rPr>
          <w:rFonts w:cs="Times New Roman"/>
          <w:color w:val="000000" w:themeColor="text1"/>
        </w:rPr>
        <w:t xml:space="preserve"> at minimum hybrid load in Fig. 2</w:t>
      </w:r>
      <w:r w:rsidR="002F747C">
        <w:rPr>
          <w:rFonts w:cs="Times New Roman"/>
          <w:color w:val="000000" w:themeColor="text1"/>
        </w:rPr>
        <w:t>B</w:t>
      </w:r>
      <w:r w:rsidR="002B069D">
        <w:rPr>
          <w:rFonts w:cs="Times New Roman"/>
          <w:color w:val="000000" w:themeColor="text1"/>
        </w:rPr>
        <w:t xml:space="preserve"> and </w:t>
      </w:r>
      <w:r w:rsidR="002F747C">
        <w:rPr>
          <w:rFonts w:cs="Times New Roman"/>
          <w:color w:val="000000" w:themeColor="text1"/>
        </w:rPr>
        <w:t>C</w:t>
      </w:r>
      <w:r w:rsidR="009948D5">
        <w:rPr>
          <w:rFonts w:cs="Times New Roman"/>
          <w:color w:val="000000" w:themeColor="text1"/>
        </w:rPr>
        <w:t xml:space="preserve">; </w:t>
      </w:r>
      <w:proofErr w:type="gramStart"/>
      <w:r w:rsidR="009948D5" w:rsidRPr="00BB2428">
        <w:rPr>
          <w:rFonts w:cs="Times New Roman"/>
          <w:color w:val="000000" w:themeColor="text1"/>
          <w:highlight w:val="yellow"/>
        </w:rPr>
        <w:t>arrows</w:t>
      </w:r>
      <w:r w:rsidR="00BB2428" w:rsidRPr="00BB2428">
        <w:rPr>
          <w:rFonts w:cs="Times New Roman"/>
          <w:color w:val="000000" w:themeColor="text1"/>
          <w:highlight w:val="yellow"/>
        </w:rPr>
        <w:t>[</w:t>
      </w:r>
      <w:proofErr w:type="gramEnd"/>
      <w:r w:rsidR="00BB2428" w:rsidRPr="00BB2428">
        <w:rPr>
          <w:rFonts w:cs="Times New Roman"/>
          <w:color w:val="000000" w:themeColor="text1"/>
          <w:highlight w:val="yellow"/>
        </w:rPr>
        <w:t>next version of fig</w:t>
      </w:r>
      <w:r w:rsidR="00844F71">
        <w:rPr>
          <w:rFonts w:cs="Times New Roman"/>
          <w:color w:val="000000" w:themeColor="text1"/>
          <w:highlight w:val="yellow"/>
        </w:rPr>
        <w:t>; they’ll point to n = 14 in B and n = 27 in C</w:t>
      </w:r>
      <w:r w:rsidR="00BB2428" w:rsidRPr="00BB2428">
        <w:rPr>
          <w:rFonts w:cs="Times New Roman"/>
          <w:color w:val="000000" w:themeColor="text1"/>
          <w:highlight w:val="yellow"/>
        </w:rPr>
        <w:t>]</w:t>
      </w:r>
      <w:r w:rsidR="002B069D">
        <w:rPr>
          <w:rFonts w:cs="Times New Roman"/>
          <w:color w:val="000000" w:themeColor="text1"/>
        </w:rPr>
        <w:t>)</w:t>
      </w:r>
      <w:r w:rsidR="00FC670D">
        <w:rPr>
          <w:rFonts w:cs="Times New Roman"/>
          <w:color w:val="000000" w:themeColor="text1"/>
        </w:rPr>
        <w:t xml:space="preserve">, because </w:t>
      </w:r>
      <w:r w:rsidR="00B47FDF">
        <w:rPr>
          <w:rFonts w:cs="Times New Roman"/>
          <w:color w:val="000000" w:themeColor="text1"/>
        </w:rPr>
        <w:t>more mutations are required, on average, to reach distant optima than relatively proximate optima.</w:t>
      </w:r>
    </w:p>
    <w:p w14:paraId="5A37720E" w14:textId="50A86D99" w:rsidR="00043750" w:rsidRDefault="00FC670D" w:rsidP="00043750">
      <w:pPr>
        <w:spacing w:line="480" w:lineRule="auto"/>
        <w:ind w:firstLine="720"/>
        <w:rPr>
          <w:rFonts w:cs="Times New Roman"/>
          <w:color w:val="000000" w:themeColor="text1"/>
        </w:rPr>
      </w:pPr>
      <w:r>
        <w:rPr>
          <w:rFonts w:cs="Times New Roman"/>
          <w:color w:val="000000" w:themeColor="text1"/>
        </w:rPr>
        <w:t xml:space="preserve">This result </w:t>
      </w:r>
      <w:r w:rsidR="00B77404">
        <w:rPr>
          <w:rFonts w:cs="Times New Roman"/>
          <w:color w:val="000000" w:themeColor="text1"/>
        </w:rPr>
        <w:t xml:space="preserve">extends </w:t>
      </w:r>
      <w:r w:rsidR="00471F7A">
        <w:rPr>
          <w:rFonts w:cs="Times New Roman"/>
          <w:color w:val="000000" w:themeColor="text1"/>
        </w:rPr>
        <w:t>a</w:t>
      </w:r>
      <w:r>
        <w:rPr>
          <w:rFonts w:cs="Times New Roman"/>
          <w:color w:val="000000" w:themeColor="text1"/>
        </w:rPr>
        <w:t xml:space="preserve"> key </w:t>
      </w:r>
      <w:r w:rsidR="004B00F5">
        <w:rPr>
          <w:rFonts w:cs="Times New Roman"/>
          <w:color w:val="000000" w:themeColor="text1"/>
        </w:rPr>
        <w:t>finding</w:t>
      </w:r>
      <w:r>
        <w:rPr>
          <w:rFonts w:cs="Times New Roman"/>
          <w:color w:val="000000" w:themeColor="text1"/>
        </w:rPr>
        <w:t xml:space="preserve"> from </w:t>
      </w:r>
      <w:r w:rsidR="00B77404">
        <w:rPr>
          <w:rFonts w:cs="Times New Roman"/>
          <w:color w:val="000000" w:themeColor="text1"/>
        </w:rPr>
        <w:t>a</w:t>
      </w:r>
      <w:r w:rsidR="005B79FA">
        <w:rPr>
          <w:rFonts w:cs="Times New Roman"/>
          <w:color w:val="000000" w:themeColor="text1"/>
        </w:rPr>
        <w:t>n earlier study on the conditions favourable for mutation-order speciation.</w:t>
      </w:r>
      <w:r>
        <w:rPr>
          <w:rFonts w:cs="Times New Roman"/>
          <w:color w:val="000000" w:themeColor="text1"/>
        </w:rPr>
        <w:t xml:space="preserve"> </w:t>
      </w:r>
      <w:r w:rsidR="00294B43">
        <w:rPr>
          <w:rFonts w:cs="Times New Roman"/>
          <w:color w:val="000000" w:themeColor="text1"/>
        </w:rPr>
        <w:fldChar w:fldCharType="begin" w:fldLock="1"/>
      </w:r>
      <w:r w:rsidR="003142DB">
        <w:rPr>
          <w:rFonts w:cs="Times New Roman"/>
          <w:color w:val="000000" w:themeColor="text1"/>
        </w:rPr>
        <w:instrText>ADDIN CSL_CITATION { "citationItems" : [ { "id" : "ITEM-1", "itemData" : { "DOI" : "10.1098/rspb.2010.1215", "ISBN" : "0962-8452", "ISSN" : "0962-8452", "PMID" : "20702458", "abstract" : "Two models for speciation via selection have been proposed. In the well-known model of 'ecological speciation', divergent natural selection between environments drives the evolution of reproductive isolation. In a second 'mutation-order' model, different, incompatible mutations (alleles) fix in different populations adapting to the same selective pressure. How to demonstrate mutation-order speciation has been unclear, although it has been argued that it can be ruled out when gene flow occurs because the same, most advantageous allele will fix in all populations. However, quantitative examination of the interaction of factors influencing the likelihood of mutation-order speciation is lacking. We used simulation models to study how gene flow, hybrid incompatibility, selective advantage, timing of origination of new mutations and an initial period of allopatric differentiation affect population divergence via the mutation-order process. We find that at least some population divergence can occur under a reasonably wide range of conditions, even with moderate gene flow. However, strong divergence (e. g. fixation of different alleles in different populations) requires very low gene flow, and is promoted when (i) incompatible mutations have similar fitness advantages, (ii) less fit mutations arise slightly earlier in evolutionary time than more fit alternatives, and (iii) allopatric divergence occurs prior to secondary contact.", "author" : [ { "dropping-particle" : "", "family" : "Nosil", "given" : "P.", "non-dropping-particle" : "", "parse-names" : false, "suffix" : "" }, { "dropping-particle" : "", "family" : "Flaxman", "given" : "S. M.", "non-dropping-particle" : "", "parse-names" : false, "suffix" : "" } ], "container-title" : "Proceedings of the Royal Society B: Biological Sciences", "id" : "ITEM-1", "issue" : "1704", "issued" : { "date-parts" : [ [ "2011" ] ] }, "page" : "399-407", "title" : "Conditions for mutation-order speciation", "type" : "article-journal", "volume" : "278" }, "uris" : [ "http://www.mendeley.com/documents/?uuid=7cb42301-decf-4940-be76-3c7dc7541dc6" ] } ], "mendeley" : { "formattedCitation" : "(Nosil and Flaxman 2011)", "manualFormatting" : "Nosil and Flaxman (2011)", "plainTextFormattedCitation" : "(Nosil and Flaxman 2011)", "previouslyFormattedCitation" : "(Nosil and Flaxman 2011)" }, "properties" : {  }, "schema" : "https://github.com/citation-style-language/schema/raw/master/csl-citation.json" }</w:instrText>
      </w:r>
      <w:r w:rsidR="00294B43">
        <w:rPr>
          <w:rFonts w:cs="Times New Roman"/>
          <w:color w:val="000000" w:themeColor="text1"/>
        </w:rPr>
        <w:fldChar w:fldCharType="separate"/>
      </w:r>
      <w:r w:rsidR="00294B43" w:rsidRPr="005D66D4">
        <w:rPr>
          <w:rFonts w:cs="Times New Roman"/>
          <w:noProof/>
          <w:color w:val="000000" w:themeColor="text1"/>
        </w:rPr>
        <w:t xml:space="preserve">Nosil and Flaxman </w:t>
      </w:r>
      <w:r w:rsidR="00294B43">
        <w:rPr>
          <w:rFonts w:cs="Times New Roman"/>
          <w:noProof/>
          <w:color w:val="000000" w:themeColor="text1"/>
        </w:rPr>
        <w:t>(</w:t>
      </w:r>
      <w:r w:rsidR="00294B43" w:rsidRPr="005D66D4">
        <w:rPr>
          <w:rFonts w:cs="Times New Roman"/>
          <w:noProof/>
          <w:color w:val="000000" w:themeColor="text1"/>
        </w:rPr>
        <w:t>2011)</w:t>
      </w:r>
      <w:r w:rsidR="00294B43">
        <w:rPr>
          <w:rFonts w:cs="Times New Roman"/>
          <w:color w:val="000000" w:themeColor="text1"/>
        </w:rPr>
        <w:fldChar w:fldCharType="end"/>
      </w:r>
      <w:r w:rsidR="00294B43">
        <w:rPr>
          <w:rFonts w:cs="Times New Roman"/>
          <w:color w:val="000000" w:themeColor="text1"/>
        </w:rPr>
        <w:t xml:space="preserve"> investigated </w:t>
      </w:r>
      <w:r w:rsidR="005B79FA">
        <w:rPr>
          <w:rFonts w:cs="Times New Roman"/>
          <w:color w:val="000000" w:themeColor="text1"/>
        </w:rPr>
        <w:t>this process</w:t>
      </w:r>
      <w:r w:rsidR="00294B43">
        <w:rPr>
          <w:rFonts w:cs="Times New Roman"/>
          <w:color w:val="000000" w:themeColor="text1"/>
        </w:rPr>
        <w:t xml:space="preserve"> in a model with one or two loci and gene flow between populations</w:t>
      </w:r>
      <w:r w:rsidR="004B00F5">
        <w:rPr>
          <w:rFonts w:cs="Times New Roman"/>
          <w:color w:val="000000" w:themeColor="text1"/>
        </w:rPr>
        <w:t xml:space="preserve">. They </w:t>
      </w:r>
      <w:r w:rsidR="00294B43">
        <w:rPr>
          <w:rFonts w:cs="Times New Roman"/>
          <w:color w:val="000000" w:themeColor="text1"/>
        </w:rPr>
        <w:t xml:space="preserve">found that mutation-order speciation </w:t>
      </w:r>
      <w:r w:rsidR="00F14FDE">
        <w:rPr>
          <w:rFonts w:cs="Times New Roman"/>
          <w:color w:val="000000" w:themeColor="text1"/>
        </w:rPr>
        <w:lastRenderedPageBreak/>
        <w:t>is</w:t>
      </w:r>
      <w:r w:rsidR="00294B43">
        <w:rPr>
          <w:rFonts w:cs="Times New Roman"/>
          <w:color w:val="000000" w:themeColor="text1"/>
        </w:rPr>
        <w:t xml:space="preserve"> most likely when alternative and incompatible alleles had equivalent effects on fitness. This occurs because </w:t>
      </w:r>
      <w:r w:rsidR="00A00056">
        <w:rPr>
          <w:rFonts w:cs="Times New Roman"/>
          <w:color w:val="000000" w:themeColor="text1"/>
        </w:rPr>
        <w:t>a</w:t>
      </w:r>
      <w:r w:rsidR="00294B43">
        <w:rPr>
          <w:rFonts w:cs="Times New Roman"/>
          <w:color w:val="000000" w:themeColor="text1"/>
        </w:rPr>
        <w:t xml:space="preserve"> differe</w:t>
      </w:r>
      <w:r w:rsidR="00220EBD">
        <w:rPr>
          <w:rFonts w:cs="Times New Roman"/>
          <w:color w:val="000000" w:themeColor="text1"/>
        </w:rPr>
        <w:t>nce in fitness effects leads to a competitive imbalance</w:t>
      </w:r>
      <w:r w:rsidR="00294B43">
        <w:rPr>
          <w:rFonts w:cs="Times New Roman"/>
          <w:color w:val="000000" w:themeColor="text1"/>
        </w:rPr>
        <w:t xml:space="preserve"> that </w:t>
      </w:r>
      <w:r w:rsidR="00220EBD">
        <w:rPr>
          <w:rFonts w:cs="Times New Roman"/>
          <w:color w:val="000000" w:themeColor="text1"/>
        </w:rPr>
        <w:t xml:space="preserve">favours the fixation of one allele </w:t>
      </w:r>
      <w:r w:rsidR="00294B43">
        <w:rPr>
          <w:rFonts w:cs="Times New Roman"/>
          <w:color w:val="000000" w:themeColor="text1"/>
        </w:rPr>
        <w:t>over the other in both populations.</w:t>
      </w:r>
      <w:r w:rsidR="00E51F2B">
        <w:rPr>
          <w:rFonts w:cs="Times New Roman"/>
          <w:color w:val="000000" w:themeColor="text1"/>
        </w:rPr>
        <w:t xml:space="preserve"> That</w:t>
      </w:r>
      <w:r w:rsidR="00A00056">
        <w:rPr>
          <w:rFonts w:cs="Times New Roman"/>
          <w:color w:val="000000" w:themeColor="text1"/>
        </w:rPr>
        <w:t xml:space="preserve"> is, speciation </w:t>
      </w:r>
      <w:r w:rsidR="0052673A">
        <w:rPr>
          <w:rFonts w:cs="Times New Roman"/>
          <w:color w:val="000000" w:themeColor="text1"/>
        </w:rPr>
        <w:t>occurs most readily when alternative</w:t>
      </w:r>
      <w:r w:rsidR="00E51F2B">
        <w:rPr>
          <w:rFonts w:cs="Times New Roman"/>
          <w:color w:val="000000" w:themeColor="text1"/>
        </w:rPr>
        <w:t xml:space="preserve"> alleles are redundant.</w:t>
      </w:r>
      <w:r w:rsidR="00294B43">
        <w:rPr>
          <w:rFonts w:cs="Times New Roman"/>
          <w:color w:val="000000" w:themeColor="text1"/>
        </w:rPr>
        <w:t xml:space="preserve"> </w:t>
      </w:r>
      <w:r w:rsidR="00424123">
        <w:rPr>
          <w:rFonts w:cs="Times New Roman"/>
          <w:color w:val="000000" w:themeColor="text1"/>
        </w:rPr>
        <w:t>In</w:t>
      </w:r>
      <w:r w:rsidR="00947BEF">
        <w:rPr>
          <w:rFonts w:cs="Times New Roman"/>
          <w:color w:val="000000" w:themeColor="text1"/>
        </w:rPr>
        <w:t xml:space="preserve"> our simulations, </w:t>
      </w:r>
      <w:r w:rsidR="00043750">
        <w:rPr>
          <w:rFonts w:cs="Times New Roman"/>
          <w:color w:val="000000" w:themeColor="text1"/>
        </w:rPr>
        <w:t xml:space="preserve">alternative adaptive paths </w:t>
      </w:r>
      <w:r w:rsidR="00947BEF">
        <w:rPr>
          <w:rFonts w:cs="Times New Roman"/>
          <w:color w:val="000000" w:themeColor="text1"/>
        </w:rPr>
        <w:t xml:space="preserve">are </w:t>
      </w:r>
      <w:r w:rsidR="00E51F2B">
        <w:rPr>
          <w:rFonts w:cs="Times New Roman"/>
          <w:color w:val="000000" w:themeColor="text1"/>
        </w:rPr>
        <w:t xml:space="preserve">taken when there is excess </w:t>
      </w:r>
      <w:r w:rsidR="00220EBD">
        <w:rPr>
          <w:rFonts w:cs="Times New Roman"/>
          <w:color w:val="000000" w:themeColor="text1"/>
        </w:rPr>
        <w:t>SGV</w:t>
      </w:r>
      <w:r w:rsidR="00E51F2B">
        <w:rPr>
          <w:rFonts w:cs="Times New Roman"/>
          <w:color w:val="000000" w:themeColor="text1"/>
        </w:rPr>
        <w:t xml:space="preserve">; excess SGV </w:t>
      </w:r>
      <w:r w:rsidR="00452F41">
        <w:rPr>
          <w:rFonts w:cs="Times New Roman"/>
          <w:color w:val="000000" w:themeColor="text1"/>
        </w:rPr>
        <w:t>reflects a</w:t>
      </w:r>
      <w:r w:rsidR="00E51F2B">
        <w:rPr>
          <w:rFonts w:cs="Times New Roman"/>
          <w:color w:val="000000" w:themeColor="text1"/>
        </w:rPr>
        <w:t xml:space="preserve"> high</w:t>
      </w:r>
      <w:r w:rsidR="00452F41">
        <w:rPr>
          <w:rFonts w:cs="Times New Roman"/>
          <w:color w:val="000000" w:themeColor="text1"/>
        </w:rPr>
        <w:t xml:space="preserve"> degree of</w:t>
      </w:r>
      <w:r w:rsidR="00E51F2B">
        <w:rPr>
          <w:rFonts w:cs="Times New Roman"/>
          <w:color w:val="000000" w:themeColor="text1"/>
        </w:rPr>
        <w:t xml:space="preserve"> redundancy among favourable alleles</w:t>
      </w:r>
      <w:r w:rsidR="00A00056">
        <w:rPr>
          <w:rFonts w:cs="Times New Roman"/>
          <w:color w:val="000000" w:themeColor="text1"/>
        </w:rPr>
        <w:t xml:space="preserve">. </w:t>
      </w:r>
      <w:r w:rsidR="00452F41">
        <w:rPr>
          <w:rFonts w:cs="Times New Roman"/>
          <w:color w:val="000000" w:themeColor="text1"/>
        </w:rPr>
        <w:t>We conclude that i</w:t>
      </w:r>
      <w:r w:rsidR="00B77404">
        <w:rPr>
          <w:rFonts w:cs="Times New Roman"/>
          <w:color w:val="000000" w:themeColor="text1"/>
        </w:rPr>
        <w:t>ncompatibilities evolve</w:t>
      </w:r>
      <w:r w:rsidR="007F08AF">
        <w:rPr>
          <w:rFonts w:cs="Times New Roman"/>
          <w:color w:val="000000" w:themeColor="text1"/>
        </w:rPr>
        <w:t xml:space="preserve"> most readily</w:t>
      </w:r>
      <w:r w:rsidR="00BF2E93">
        <w:rPr>
          <w:rFonts w:cs="Times New Roman"/>
          <w:color w:val="000000" w:themeColor="text1"/>
        </w:rPr>
        <w:t xml:space="preserve"> from SGV</w:t>
      </w:r>
      <w:r w:rsidR="007F08AF">
        <w:rPr>
          <w:rFonts w:cs="Times New Roman"/>
          <w:color w:val="000000" w:themeColor="text1"/>
        </w:rPr>
        <w:t xml:space="preserve"> when </w:t>
      </w:r>
      <w:r w:rsidR="00947BEF">
        <w:rPr>
          <w:rFonts w:cs="Times New Roman"/>
          <w:color w:val="000000" w:themeColor="text1"/>
        </w:rPr>
        <w:t>there are multiple</w:t>
      </w:r>
      <w:r w:rsidR="007F08AF">
        <w:rPr>
          <w:rFonts w:cs="Times New Roman"/>
          <w:color w:val="000000" w:themeColor="text1"/>
        </w:rPr>
        <w:t xml:space="preserve"> equivalent</w:t>
      </w:r>
      <w:r w:rsidR="00947BEF">
        <w:rPr>
          <w:rFonts w:cs="Times New Roman"/>
          <w:color w:val="000000" w:themeColor="text1"/>
        </w:rPr>
        <w:t xml:space="preserve"> paths to the optimum</w:t>
      </w:r>
      <w:r w:rsidR="007F08AF">
        <w:rPr>
          <w:rFonts w:cs="Times New Roman"/>
          <w:color w:val="000000" w:themeColor="text1"/>
        </w:rPr>
        <w:t>.</w:t>
      </w:r>
    </w:p>
    <w:p w14:paraId="575F2B35" w14:textId="6F65DE91" w:rsidR="00F210A4" w:rsidRPr="00BF041F" w:rsidRDefault="00F210A4" w:rsidP="00043750">
      <w:pPr>
        <w:spacing w:line="480" w:lineRule="auto"/>
        <w:ind w:firstLine="720"/>
        <w:rPr>
          <w:rFonts w:cs="Times New Roman"/>
          <w:color w:val="000000" w:themeColor="text1"/>
        </w:rPr>
      </w:pPr>
      <w:r>
        <w:rPr>
          <w:rFonts w:cs="Times New Roman"/>
          <w:color w:val="000000" w:themeColor="text1"/>
        </w:rPr>
        <w:t xml:space="preserve">A final result </w:t>
      </w:r>
      <w:r w:rsidR="00424123">
        <w:rPr>
          <w:rFonts w:cs="Times New Roman"/>
          <w:color w:val="000000" w:themeColor="text1"/>
        </w:rPr>
        <w:t>concerns</w:t>
      </w:r>
      <w:r>
        <w:rPr>
          <w:rFonts w:cs="Times New Roman"/>
          <w:color w:val="000000" w:themeColor="text1"/>
        </w:rPr>
        <w:t xml:space="preserve"> the </w:t>
      </w:r>
      <w:r w:rsidR="001C38B6">
        <w:rPr>
          <w:rFonts w:cs="Times New Roman"/>
          <w:color w:val="000000" w:themeColor="text1"/>
        </w:rPr>
        <w:t>point</w:t>
      </w:r>
      <w:r>
        <w:rPr>
          <w:rFonts w:cs="Times New Roman"/>
          <w:color w:val="000000" w:themeColor="text1"/>
        </w:rPr>
        <w:t xml:space="preserve"> at which an excess of SGV reaches equivalence to an absence of SGV</w:t>
      </w:r>
      <w:r w:rsidR="00424123">
        <w:rPr>
          <w:rFonts w:cs="Times New Roman"/>
          <w:color w:val="000000" w:themeColor="text1"/>
        </w:rPr>
        <w:t xml:space="preserve"> </w:t>
      </w:r>
      <w:r w:rsidR="00BF041F">
        <w:rPr>
          <w:rFonts w:cs="Times New Roman"/>
          <w:color w:val="000000" w:themeColor="text1"/>
        </w:rPr>
        <w:t>with respect to hybri</w:t>
      </w:r>
      <w:r w:rsidR="00424123">
        <w:rPr>
          <w:rFonts w:cs="Times New Roman"/>
          <w:color w:val="000000" w:themeColor="text1"/>
        </w:rPr>
        <w:t xml:space="preserve">d load under parallel evolution. Specifically, we find that this </w:t>
      </w:r>
      <w:r>
        <w:rPr>
          <w:rFonts w:cs="Times New Roman"/>
          <w:color w:val="000000" w:themeColor="text1"/>
        </w:rPr>
        <w:t xml:space="preserve">differs </w:t>
      </w:r>
      <w:r w:rsidR="00BF041F">
        <w:rPr>
          <w:rFonts w:cs="Times New Roman"/>
          <w:color w:val="000000" w:themeColor="text1"/>
        </w:rPr>
        <w:t>with the distance to the optimum</w:t>
      </w:r>
      <w:r>
        <w:rPr>
          <w:rFonts w:cs="Times New Roman"/>
          <w:color w:val="000000" w:themeColor="text1"/>
        </w:rPr>
        <w:t xml:space="preserve">. For </w:t>
      </w:r>
      <w:r w:rsidR="00974F34">
        <w:rPr>
          <w:rFonts w:cs="Times New Roman"/>
          <w:color w:val="000000" w:themeColor="text1"/>
        </w:rPr>
        <w:t xml:space="preserve">intermediate optima, there is </w:t>
      </w:r>
      <w:r>
        <w:rPr>
          <w:rFonts w:cs="Times New Roman"/>
          <w:color w:val="000000" w:themeColor="text1"/>
        </w:rPr>
        <w:t xml:space="preserve">no difference </w:t>
      </w:r>
      <w:r w:rsidR="00BF041F">
        <w:rPr>
          <w:rFonts w:cs="Times New Roman"/>
          <w:color w:val="000000" w:themeColor="text1"/>
        </w:rPr>
        <w:t xml:space="preserve">in hybrid load </w:t>
      </w:r>
      <w:r>
        <w:rPr>
          <w:rFonts w:cs="Times New Roman"/>
          <w:color w:val="000000" w:themeColor="text1"/>
        </w:rPr>
        <w:t xml:space="preserve">between </w:t>
      </w:r>
      <w:r w:rsidR="00BF041F">
        <w:rPr>
          <w:rFonts w:cs="Times New Roman"/>
          <w:color w:val="000000" w:themeColor="text1"/>
        </w:rPr>
        <w:t xml:space="preserve">simulations where </w:t>
      </w:r>
      <w:r>
        <w:rPr>
          <w:rFonts w:cs="Times New Roman"/>
          <w:i/>
          <w:color w:val="000000" w:themeColor="text1"/>
        </w:rPr>
        <w:t>n</w:t>
      </w:r>
      <w:r>
        <w:rPr>
          <w:rFonts w:cs="Times New Roman"/>
          <w:color w:val="000000" w:themeColor="text1"/>
        </w:rPr>
        <w:t xml:space="preserve"> = 0 and </w:t>
      </w:r>
      <w:r>
        <w:rPr>
          <w:rFonts w:cs="Times New Roman"/>
          <w:i/>
          <w:color w:val="000000" w:themeColor="text1"/>
        </w:rPr>
        <w:t>n</w:t>
      </w:r>
      <w:r w:rsidR="00BF041F">
        <w:rPr>
          <w:rFonts w:cs="Times New Roman"/>
          <w:color w:val="000000" w:themeColor="text1"/>
        </w:rPr>
        <w:t xml:space="preserve"> = 100 (compare left and right extent of red line in Fig. 2B). By contrast, for</w:t>
      </w:r>
      <w:r w:rsidR="00974F34">
        <w:rPr>
          <w:rFonts w:cs="Times New Roman"/>
          <w:color w:val="000000" w:themeColor="text1"/>
        </w:rPr>
        <w:t xml:space="preserve"> distant </w:t>
      </w:r>
      <w:proofErr w:type="gramStart"/>
      <w:r w:rsidR="00974F34">
        <w:rPr>
          <w:rFonts w:cs="Times New Roman"/>
          <w:color w:val="000000" w:themeColor="text1"/>
        </w:rPr>
        <w:t>optima(</w:t>
      </w:r>
      <w:proofErr w:type="gramEnd"/>
      <w:r w:rsidR="00974F34">
        <w:rPr>
          <w:rFonts w:cs="Times New Roman"/>
          <w:color w:val="000000" w:themeColor="text1"/>
        </w:rPr>
        <w:t>Fig. 2C)</w:t>
      </w:r>
      <w:r w:rsidR="00BF041F">
        <w:rPr>
          <w:rFonts w:cs="Times New Roman"/>
          <w:color w:val="000000" w:themeColor="text1"/>
        </w:rPr>
        <w:t xml:space="preserve">, hybrid load when </w:t>
      </w:r>
      <w:r w:rsidR="00BF041F">
        <w:rPr>
          <w:rFonts w:cs="Times New Roman"/>
          <w:i/>
          <w:color w:val="000000" w:themeColor="text1"/>
        </w:rPr>
        <w:t>n</w:t>
      </w:r>
      <w:r w:rsidR="00BF041F">
        <w:rPr>
          <w:rFonts w:cs="Times New Roman"/>
          <w:color w:val="000000" w:themeColor="text1"/>
        </w:rPr>
        <w:t xml:space="preserve"> = 0 is substantially greater than when </w:t>
      </w:r>
      <w:r w:rsidR="00BF041F">
        <w:rPr>
          <w:rFonts w:cs="Times New Roman"/>
          <w:i/>
          <w:color w:val="000000" w:themeColor="text1"/>
        </w:rPr>
        <w:t>n</w:t>
      </w:r>
      <w:r w:rsidR="00BF041F">
        <w:rPr>
          <w:rFonts w:cs="Times New Roman"/>
          <w:color w:val="000000" w:themeColor="text1"/>
        </w:rPr>
        <w:t xml:space="preserve"> = 100. This result emerges from the fact that selection is stronger when a population is more distant from an optimum, and the probability of parallel genetic evolution from SGV increases with the strength of selection </w:t>
      </w:r>
      <w:r w:rsidR="00BF041F">
        <w:rPr>
          <w:rFonts w:cs="Times New Roman"/>
          <w:color w:val="000000" w:themeColor="text1"/>
        </w:rPr>
        <w:fldChar w:fldCharType="begin" w:fldLock="1"/>
      </w:r>
      <w:r w:rsidR="00BF041F">
        <w:rPr>
          <w:rFonts w:cs="Times New Roman"/>
          <w:color w:val="000000" w:themeColor="text1"/>
        </w:rPr>
        <w:instrText>ADDIN CSL_CITATION { "citationItems" : [ { "id" : "ITEM-1", "itemData" : { "DOI" : "10.1111/jeb.13006", "ISSN" : "1420-9101", "PMID" : "27801996", "abstract" : "Parallel evolution is often assumed to result from repeated adaptation to novel, yet ecologically similar, environments. Here we develop and analyze a mathematical model that predicts the probability of parallel genetic evolution from standing genetic variation as a function of the strength of phenotypic selection and constraints imposed by genetic architecture. Our results show that the probability of parallel genetic evolution increases with the strength of natural selection and effective population size, and is particularly likely to occur for genes with large phenotypic effects. Building on these results, we develop a Bayesian framework for estimating the strength of parallel phenotypic selection from genetic data. Using extensive individual based simulations, we show that our estimator is robust across a wide range of genetic and evolutionary scenarios and provides a useful tool for rigorously testing the hypothesis that parallel genetic evolution is the result of adaptive evolution. An important result that emerges from our analyses is that existing studies of parallel genetic evolution frequently rely on data that is insufficient for distinguishing between adaptive evolution and neutral evolution driven by random genetic drift. Overcoming this challenge will require sampling more populations and the inclusion of larger numbers of loci. This article is protected by copyright. All rights reserved.", "author" : [ { "dropping-particle" : "", "family" : "MacPherson", "given" : "Ailene", "non-dropping-particle" : "", "parse-names" : false, "suffix" : "" }, { "dropping-particle" : "", "family" : "Nuismer", "given" : "Scott L", "non-dropping-particle" : "", "parse-names" : false, "suffix" : "" } ], "container-title" : "Journal of Evolutionary Biology", "id" : "ITEM-1", "issue" : "2", "issued" : { "date-parts" : [ [ "2017" ] ] }, "page" : "326-337", "title" : "The probability of parallel genetic evolution from standing genetic variation.", "type" : "article-journal", "volume" : "30" }, "uris" : [ "http://www.mendeley.com/documents/?uuid=409b22e2-98cd-497f-b86c-6e96fd88e0dd" ] } ], "mendeley" : { "formattedCitation" : "(MacPherson and Nuismer 2017)", "plainTextFormattedCitation" : "(MacPherson and Nuismer 2017)", "previouslyFormattedCitation" : "(MacPherson and Nuismer 2017)" }, "properties" : {  }, "schema" : "https://github.com/citation-style-language/schema/raw/master/csl-citation.json" }</w:instrText>
      </w:r>
      <w:r w:rsidR="00BF041F">
        <w:rPr>
          <w:rFonts w:cs="Times New Roman"/>
          <w:color w:val="000000" w:themeColor="text1"/>
        </w:rPr>
        <w:fldChar w:fldCharType="separate"/>
      </w:r>
      <w:r w:rsidR="00BF041F" w:rsidRPr="00BF041F">
        <w:rPr>
          <w:rFonts w:cs="Times New Roman"/>
          <w:noProof/>
          <w:color w:val="000000" w:themeColor="text1"/>
        </w:rPr>
        <w:t>(MacPherson and Nuismer 2017)</w:t>
      </w:r>
      <w:r w:rsidR="00BF041F">
        <w:rPr>
          <w:rFonts w:cs="Times New Roman"/>
          <w:color w:val="000000" w:themeColor="text1"/>
        </w:rPr>
        <w:fldChar w:fldCharType="end"/>
      </w:r>
      <w:r w:rsidR="00BF041F">
        <w:rPr>
          <w:rFonts w:cs="Times New Roman"/>
          <w:color w:val="000000" w:themeColor="text1"/>
        </w:rPr>
        <w:t>. That is, the evolutionary trajectory from SGV is more repeatable under stronger selection, leading to reduced hybrid load.</w:t>
      </w:r>
    </w:p>
    <w:p w14:paraId="26820311" w14:textId="77777777" w:rsidR="00F2252D" w:rsidRDefault="00F2252D" w:rsidP="00F2252D">
      <w:pPr>
        <w:spacing w:line="480" w:lineRule="auto"/>
        <w:rPr>
          <w:rFonts w:cs="Times New Roman"/>
          <w:color w:val="000000" w:themeColor="text1"/>
        </w:rPr>
      </w:pPr>
    </w:p>
    <w:p w14:paraId="1A6D164C" w14:textId="6760DD7F" w:rsidR="00A6475F" w:rsidRDefault="00E91153" w:rsidP="002870F9">
      <w:pPr>
        <w:spacing w:line="480" w:lineRule="auto"/>
        <w:rPr>
          <w:rFonts w:cs="Times New Roman"/>
          <w:color w:val="000000" w:themeColor="text1"/>
        </w:rPr>
      </w:pPr>
      <w:r>
        <w:rPr>
          <w:rFonts w:cs="Times New Roman"/>
          <w:i/>
          <w:color w:val="000000" w:themeColor="text1"/>
        </w:rPr>
        <w:t xml:space="preserve">Effects of SGV </w:t>
      </w:r>
      <w:r w:rsidR="00B6291A">
        <w:rPr>
          <w:rFonts w:cs="Times New Roman"/>
          <w:i/>
          <w:color w:val="000000" w:themeColor="text1"/>
        </w:rPr>
        <w:t>on</w:t>
      </w:r>
      <w:r>
        <w:rPr>
          <w:rFonts w:cs="Times New Roman"/>
          <w:i/>
          <w:color w:val="000000" w:themeColor="text1"/>
        </w:rPr>
        <w:t xml:space="preserve"> </w:t>
      </w:r>
      <w:r w:rsidR="00B6291A">
        <w:rPr>
          <w:rFonts w:cs="Times New Roman"/>
          <w:i/>
          <w:color w:val="000000" w:themeColor="text1"/>
        </w:rPr>
        <w:t>hybrid load</w:t>
      </w:r>
      <w:r>
        <w:rPr>
          <w:rFonts w:cs="Times New Roman"/>
          <w:i/>
          <w:color w:val="000000" w:themeColor="text1"/>
        </w:rPr>
        <w:t xml:space="preserve"> across environments</w:t>
      </w:r>
      <w:r w:rsidR="00AD3A31">
        <w:rPr>
          <w:rFonts w:cs="Times New Roman"/>
          <w:color w:val="000000" w:themeColor="text1"/>
        </w:rPr>
        <w:br/>
      </w:r>
      <w:r w:rsidR="00AB7175">
        <w:rPr>
          <w:rFonts w:cs="Times New Roman"/>
          <w:color w:val="000000" w:themeColor="text1"/>
        </w:rPr>
        <w:t xml:space="preserve">Natural environments </w:t>
      </w:r>
      <w:r w:rsidR="00AA2B3B">
        <w:rPr>
          <w:rFonts w:cs="Times New Roman"/>
          <w:color w:val="000000" w:themeColor="text1"/>
        </w:rPr>
        <w:t>typically</w:t>
      </w:r>
      <w:r w:rsidR="00AB7175">
        <w:rPr>
          <w:rFonts w:cs="Times New Roman"/>
          <w:color w:val="000000" w:themeColor="text1"/>
        </w:rPr>
        <w:t xml:space="preserve"> differ by degree </w:t>
      </w:r>
      <w:r w:rsidR="00B22B32">
        <w:rPr>
          <w:rFonts w:cs="Times New Roman"/>
          <w:color w:val="000000" w:themeColor="text1"/>
        </w:rPr>
        <w:t>rather than</w:t>
      </w:r>
      <w:r w:rsidR="00AB7175">
        <w:rPr>
          <w:rFonts w:cs="Times New Roman"/>
          <w:color w:val="000000" w:themeColor="text1"/>
        </w:rPr>
        <w:t xml:space="preserve"> kind. While e</w:t>
      </w:r>
      <w:r>
        <w:rPr>
          <w:rFonts w:cs="Times New Roman"/>
          <w:color w:val="000000" w:themeColor="text1"/>
        </w:rPr>
        <w:t>cological and mutation-order speciation are useful concepts</w:t>
      </w:r>
      <w:r w:rsidR="00AD3A31">
        <w:rPr>
          <w:rFonts w:cs="Times New Roman"/>
          <w:color w:val="000000" w:themeColor="text1"/>
        </w:rPr>
        <w:t xml:space="preserve"> </w:t>
      </w:r>
      <w:r w:rsidR="00974F34">
        <w:rPr>
          <w:rFonts w:cs="Times New Roman"/>
          <w:color w:val="000000" w:themeColor="text1"/>
        </w:rPr>
        <w:t>in</w:t>
      </w:r>
      <w:r w:rsidR="00AD3A31">
        <w:rPr>
          <w:rFonts w:cs="Times New Roman"/>
          <w:color w:val="000000" w:themeColor="text1"/>
        </w:rPr>
        <w:t xml:space="preserve"> verbal models, in quantitative models they are </w:t>
      </w:r>
      <w:r>
        <w:rPr>
          <w:rFonts w:cs="Times New Roman"/>
          <w:color w:val="000000" w:themeColor="text1"/>
        </w:rPr>
        <w:t xml:space="preserve">the </w:t>
      </w:r>
      <w:r w:rsidR="00A84BD6">
        <w:rPr>
          <w:rFonts w:cs="Times New Roman"/>
          <w:color w:val="000000" w:themeColor="text1"/>
        </w:rPr>
        <w:t xml:space="preserve">endpoints </w:t>
      </w:r>
      <w:r>
        <w:rPr>
          <w:rFonts w:cs="Times New Roman"/>
          <w:color w:val="000000" w:themeColor="text1"/>
        </w:rPr>
        <w:t>of a continuum of environments</w:t>
      </w:r>
      <w:r w:rsidR="002870F9">
        <w:rPr>
          <w:rFonts w:cs="Times New Roman"/>
          <w:color w:val="000000" w:themeColor="text1"/>
        </w:rPr>
        <w:t xml:space="preserve"> </w:t>
      </w:r>
      <w:r w:rsidR="002870F9">
        <w:rPr>
          <w:rFonts w:cs="Times New Roman"/>
          <w:color w:val="000000" w:themeColor="text1"/>
        </w:rPr>
        <w:fldChar w:fldCharType="begin" w:fldLock="1"/>
      </w:r>
      <w:r w:rsidR="002870F9">
        <w:rPr>
          <w:rFonts w:cs="Times New Roman"/>
          <w:color w:val="000000" w:themeColor="text1"/>
        </w:rPr>
        <w:instrText>ADDIN CSL_CITATION { "citationItems" : [ { "id" : "ITEM-1", "itemData" : { "DOI" : "10.1111/evo.12671", "ISBN" : "0014-3820 (Print)", "ISSN" : "15585646", "PMID" : "25908434", "abstract" : "When are mutations beneficial in one environment and deleterious in another? More generally, what is the relationship between mutation effects across environments? These questions are crucial to predict adaptation in heterogeneous conditions in a broad sense. Empirical evidence documents various patterns of fitness effects across environments but we still lack a framework to analyse these multivariate data. In this paper, we extend Fisher's geometrical model to multiple environments determining distinct peaks. We derive the fitness distribution, in one environment, among mutants with a given fitness in another and the bivariate distribution of random mutants' fitnesses across two or more environments. The geometry of the phenotype-fitness landscape is naturally interpreted in terms of fitness trade-offs between environments. These results may be used to fit/predict empirical distributions or to predict the pattern of adaptation across heterogeneous conditions. As an example, we derive the genomic rate of substitution and of adaptation in a metapopulation divided into two distinct habitats in a high migration regime and show that they depend critically on the geometry of the phenotype-fitness landscape. This article is protected by copyright. All rights reserved.", "author" : [ { "dropping-particle" : "", "family" : "Martin", "given" : "Guillaume", "non-dropping-particle" : "", "parse-names" : false, "suffix" : "" }, { "dropping-particle" : "", "family" : "Lenormand", "given" : "Thomas", "non-dropping-particle" : "", "parse-names" : false, "suffix" : "" } ], "container-title" : "Evolution", "id" : "ITEM-1", "issue" : "6", "issued" : { "date-parts" : [ [ "2015" ] ] }, "page" : "1433-1447", "title" : "The fitness effect of mutations across environments: Fisher's geometrical model with multiple optima", "type" : "article-journal", "volume" : "69" }, "uris" : [ "http://www.mendeley.com/documents/?uuid=be8b2c7e-b8b7-482a-9441-0653744a378c" ] } ], "mendeley" : { "formattedCitation" : "(Martin and Lenormand 2015)", "plainTextFormattedCitation" : "(Martin and Lenormand 2015)", "previouslyFormattedCitation" : "(Martin and Lenormand 2015)" }, "properties" : {  }, "schema" : "https://github.com/citation-style-language/schema/raw/master/csl-citation.json" }</w:instrText>
      </w:r>
      <w:r w:rsidR="002870F9">
        <w:rPr>
          <w:rFonts w:cs="Times New Roman"/>
          <w:color w:val="000000" w:themeColor="text1"/>
        </w:rPr>
        <w:fldChar w:fldCharType="separate"/>
      </w:r>
      <w:r w:rsidR="002870F9" w:rsidRPr="004B270C">
        <w:rPr>
          <w:rFonts w:cs="Times New Roman"/>
          <w:noProof/>
          <w:color w:val="000000" w:themeColor="text1"/>
        </w:rPr>
        <w:t>(Martin and Lenormand 2015)</w:t>
      </w:r>
      <w:r w:rsidR="002870F9">
        <w:rPr>
          <w:rFonts w:cs="Times New Roman"/>
          <w:color w:val="000000" w:themeColor="text1"/>
        </w:rPr>
        <w:fldChar w:fldCharType="end"/>
      </w:r>
      <w:r w:rsidR="002870F9">
        <w:rPr>
          <w:rFonts w:cs="Times New Roman"/>
          <w:color w:val="000000" w:themeColor="text1"/>
        </w:rPr>
        <w:t>.</w:t>
      </w:r>
      <w:r w:rsidR="004B270C">
        <w:rPr>
          <w:rFonts w:cs="Times New Roman"/>
          <w:color w:val="000000" w:themeColor="text1"/>
        </w:rPr>
        <w:t xml:space="preserve"> As optima </w:t>
      </w:r>
      <w:r w:rsidR="00A6475F">
        <w:rPr>
          <w:rFonts w:cs="Times New Roman"/>
          <w:color w:val="000000" w:themeColor="text1"/>
        </w:rPr>
        <w:t xml:space="preserve">tend </w:t>
      </w:r>
      <w:r w:rsidR="00A6475F">
        <w:rPr>
          <w:rFonts w:cs="Times New Roman"/>
          <w:color w:val="000000" w:themeColor="text1"/>
        </w:rPr>
        <w:lastRenderedPageBreak/>
        <w:t xml:space="preserve">from completely </w:t>
      </w:r>
      <w:r w:rsidR="00353328">
        <w:rPr>
          <w:rFonts w:cs="Times New Roman"/>
          <w:color w:val="000000" w:themeColor="text1"/>
        </w:rPr>
        <w:t>dissimilar</w:t>
      </w:r>
      <w:r w:rsidR="00A6475F">
        <w:rPr>
          <w:rFonts w:cs="Times New Roman"/>
          <w:color w:val="000000" w:themeColor="text1"/>
        </w:rPr>
        <w:t xml:space="preserve"> (i.e., 180°) toward identical (i.e., 0°), the proportion of mutations that are beneficial in </w:t>
      </w:r>
      <w:r w:rsidR="008413FE">
        <w:rPr>
          <w:rFonts w:cs="Times New Roman"/>
          <w:color w:val="000000" w:themeColor="text1"/>
        </w:rPr>
        <w:t xml:space="preserve">both </w:t>
      </w:r>
      <w:r w:rsidR="00C432B6">
        <w:rPr>
          <w:rFonts w:cs="Times New Roman"/>
          <w:color w:val="000000" w:themeColor="text1"/>
        </w:rPr>
        <w:t>populations</w:t>
      </w:r>
      <w:r w:rsidR="008413FE">
        <w:rPr>
          <w:rFonts w:cs="Times New Roman"/>
          <w:color w:val="000000" w:themeColor="text1"/>
        </w:rPr>
        <w:t xml:space="preserve"> necessarily increases.</w:t>
      </w:r>
      <w:r w:rsidR="00A6475F">
        <w:rPr>
          <w:rFonts w:cs="Times New Roman"/>
          <w:color w:val="000000" w:themeColor="text1"/>
        </w:rPr>
        <w:t xml:space="preserve"> </w:t>
      </w:r>
      <w:r w:rsidR="00DB1A0F">
        <w:rPr>
          <w:rFonts w:cs="Times New Roman"/>
          <w:color w:val="000000" w:themeColor="text1"/>
        </w:rPr>
        <w:t xml:space="preserve">Thus, the amount of genetic parallelism during adaptation </w:t>
      </w:r>
      <w:r w:rsidR="00855645">
        <w:rPr>
          <w:rFonts w:cs="Times New Roman"/>
          <w:color w:val="000000" w:themeColor="text1"/>
        </w:rPr>
        <w:t xml:space="preserve">is expected </w:t>
      </w:r>
      <w:r w:rsidR="00DB1A0F">
        <w:rPr>
          <w:rFonts w:cs="Times New Roman"/>
          <w:color w:val="000000" w:themeColor="text1"/>
        </w:rPr>
        <w:t xml:space="preserve">to increase </w:t>
      </w:r>
      <w:r w:rsidR="00C06F2F">
        <w:rPr>
          <w:rFonts w:cs="Times New Roman"/>
          <w:color w:val="000000" w:themeColor="text1"/>
        </w:rPr>
        <w:t>with environment similarity</w:t>
      </w:r>
      <w:r w:rsidR="00DB1A0F">
        <w:rPr>
          <w:rFonts w:cs="Times New Roman"/>
          <w:color w:val="000000" w:themeColor="text1"/>
        </w:rPr>
        <w:t>.</w:t>
      </w:r>
    </w:p>
    <w:p w14:paraId="148460F5" w14:textId="1CC827EF" w:rsidR="00EC232C" w:rsidRDefault="00B6291A" w:rsidP="00D73EAC">
      <w:pPr>
        <w:spacing w:line="480" w:lineRule="auto"/>
        <w:ind w:firstLine="720"/>
        <w:rPr>
          <w:rFonts w:cs="Times New Roman"/>
          <w:color w:val="000000" w:themeColor="text1"/>
        </w:rPr>
      </w:pPr>
      <w:r>
        <w:rPr>
          <w:rFonts w:cs="Times New Roman"/>
          <w:color w:val="000000" w:themeColor="text1"/>
        </w:rPr>
        <w:t xml:space="preserve">To investigate the relationship between SGV, environmental similarity, and hybrid load, </w:t>
      </w:r>
      <w:r w:rsidR="001D191B">
        <w:rPr>
          <w:rFonts w:cs="Times New Roman"/>
          <w:color w:val="000000" w:themeColor="text1"/>
        </w:rPr>
        <w:t xml:space="preserve">we conducted simulations across a continuum of </w:t>
      </w:r>
      <w:r w:rsidR="00B66A95">
        <w:rPr>
          <w:rFonts w:cs="Times New Roman"/>
          <w:color w:val="000000" w:themeColor="text1"/>
        </w:rPr>
        <w:t xml:space="preserve">paired </w:t>
      </w:r>
      <w:r w:rsidR="001D191B">
        <w:rPr>
          <w:rFonts w:cs="Times New Roman"/>
          <w:color w:val="000000" w:themeColor="text1"/>
        </w:rPr>
        <w:t>environments that differed only in the angle between</w:t>
      </w:r>
      <w:r w:rsidR="00B66A95">
        <w:rPr>
          <w:rFonts w:cs="Times New Roman"/>
          <w:color w:val="000000" w:themeColor="text1"/>
        </w:rPr>
        <w:t xml:space="preserve"> their</w:t>
      </w:r>
      <w:r w:rsidR="00FB3EA6">
        <w:rPr>
          <w:rFonts w:cs="Times New Roman"/>
          <w:color w:val="000000" w:themeColor="text1"/>
        </w:rPr>
        <w:t xml:space="preserve"> optima</w:t>
      </w:r>
      <w:r w:rsidR="00652C9F">
        <w:rPr>
          <w:rFonts w:cs="Times New Roman"/>
          <w:color w:val="000000" w:themeColor="text1"/>
        </w:rPr>
        <w:t xml:space="preserve"> (</w:t>
      </w:r>
      <w:r w:rsidR="00281969" w:rsidRPr="005B25A2">
        <w:rPr>
          <w:rFonts w:cs="Times New Roman"/>
          <w:i/>
          <w:color w:val="000000" w:themeColor="text1"/>
          <w:lang w:val="en-US"/>
        </w:rPr>
        <w:t>ϴ</w:t>
      </w:r>
      <w:r w:rsidR="00652C9F">
        <w:rPr>
          <w:rFonts w:cs="Times New Roman"/>
          <w:color w:val="000000" w:themeColor="text1"/>
        </w:rPr>
        <w:t>)</w:t>
      </w:r>
      <w:r w:rsidR="00FB3EA6">
        <w:rPr>
          <w:rFonts w:cs="Times New Roman"/>
          <w:color w:val="000000" w:themeColor="text1"/>
        </w:rPr>
        <w:t xml:space="preserve">. In Figure 3, we depict the results </w:t>
      </w:r>
      <w:r w:rsidR="00EF4989">
        <w:rPr>
          <w:rFonts w:cs="Times New Roman"/>
          <w:color w:val="000000" w:themeColor="text1"/>
        </w:rPr>
        <w:t xml:space="preserve">under </w:t>
      </w:r>
      <w:r w:rsidR="003038E5">
        <w:rPr>
          <w:rFonts w:cs="Times New Roman"/>
          <w:color w:val="000000" w:themeColor="text1"/>
        </w:rPr>
        <w:t xml:space="preserve">adaptation to </w:t>
      </w:r>
      <w:r w:rsidR="00CA1861">
        <w:rPr>
          <w:rFonts w:cs="Times New Roman"/>
          <w:color w:val="000000" w:themeColor="text1"/>
        </w:rPr>
        <w:t>intermediate</w:t>
      </w:r>
      <w:r w:rsidR="00FB3EA6">
        <w:rPr>
          <w:rFonts w:cs="Times New Roman"/>
          <w:color w:val="000000" w:themeColor="text1"/>
        </w:rPr>
        <w:t xml:space="preserve"> (Fig. 3A) and distant (Fig. 3B) optima</w:t>
      </w:r>
      <w:r w:rsidR="001D191B">
        <w:rPr>
          <w:rFonts w:cs="Times New Roman"/>
          <w:color w:val="000000" w:themeColor="text1"/>
        </w:rPr>
        <w:t>.</w:t>
      </w:r>
      <w:r w:rsidR="003734E0">
        <w:rPr>
          <w:rFonts w:cs="Times New Roman"/>
          <w:color w:val="000000" w:themeColor="text1"/>
        </w:rPr>
        <w:t xml:space="preserve"> We conduc</w:t>
      </w:r>
      <w:r w:rsidR="00CB24EF">
        <w:rPr>
          <w:rFonts w:cs="Times New Roman"/>
          <w:color w:val="000000" w:themeColor="text1"/>
        </w:rPr>
        <w:t>ted these simu</w:t>
      </w:r>
      <w:r w:rsidR="00FB3EA6">
        <w:rPr>
          <w:rFonts w:cs="Times New Roman"/>
          <w:color w:val="000000" w:themeColor="text1"/>
        </w:rPr>
        <w:t>lations under two SGV scenarios: no SGV (i.e., mutation-only), or under the ‘optimal’ amount of SGV for reducing hybrid load at 0° for a given distance</w:t>
      </w:r>
      <w:r w:rsidR="004F7181">
        <w:rPr>
          <w:rFonts w:cs="Times New Roman"/>
          <w:color w:val="000000" w:themeColor="text1"/>
        </w:rPr>
        <w:t xml:space="preserve"> (see </w:t>
      </w:r>
      <w:r w:rsidR="004F7181" w:rsidRPr="004F7181">
        <w:rPr>
          <w:rFonts w:cs="Times New Roman"/>
          <w:color w:val="000000" w:themeColor="text1"/>
          <w:highlight w:val="yellow"/>
        </w:rPr>
        <w:t>arrows</w:t>
      </w:r>
      <w:r w:rsidR="004F7181">
        <w:rPr>
          <w:rFonts w:cs="Times New Roman"/>
          <w:color w:val="000000" w:themeColor="text1"/>
        </w:rPr>
        <w:t xml:space="preserve"> in Fig. 2)</w:t>
      </w:r>
      <w:r w:rsidR="00FB3EA6">
        <w:rPr>
          <w:rFonts w:cs="Times New Roman"/>
          <w:color w:val="000000" w:themeColor="text1"/>
        </w:rPr>
        <w:t>.</w:t>
      </w:r>
      <w:r w:rsidR="003038E5">
        <w:rPr>
          <w:rFonts w:cs="Times New Roman"/>
          <w:color w:val="000000" w:themeColor="text1"/>
        </w:rPr>
        <w:t xml:space="preserve"> </w:t>
      </w:r>
    </w:p>
    <w:p w14:paraId="238DBD25" w14:textId="50ACB90C" w:rsidR="00FB4606" w:rsidRDefault="008413FE" w:rsidP="00AB33F5">
      <w:pPr>
        <w:spacing w:line="480" w:lineRule="auto"/>
        <w:ind w:firstLine="720"/>
        <w:rPr>
          <w:rFonts w:cs="Times New Roman"/>
          <w:color w:val="000000" w:themeColor="text1"/>
        </w:rPr>
      </w:pPr>
      <w:r>
        <w:rPr>
          <w:rFonts w:cs="Times New Roman"/>
          <w:color w:val="000000" w:themeColor="text1"/>
        </w:rPr>
        <w:t>S</w:t>
      </w:r>
      <w:r w:rsidR="00DE635E">
        <w:rPr>
          <w:rFonts w:cs="Times New Roman"/>
          <w:color w:val="000000" w:themeColor="text1"/>
        </w:rPr>
        <w:t xml:space="preserve">everal key results </w:t>
      </w:r>
      <w:r w:rsidR="001C38B6">
        <w:rPr>
          <w:rFonts w:cs="Times New Roman"/>
          <w:color w:val="000000" w:themeColor="text1"/>
        </w:rPr>
        <w:t>emerge</w:t>
      </w:r>
      <w:r>
        <w:rPr>
          <w:rFonts w:cs="Times New Roman"/>
          <w:color w:val="000000" w:themeColor="text1"/>
        </w:rPr>
        <w:t xml:space="preserve"> from these simulations</w:t>
      </w:r>
      <w:r w:rsidR="004F7181">
        <w:rPr>
          <w:rFonts w:cs="Times New Roman"/>
          <w:color w:val="000000" w:themeColor="text1"/>
        </w:rPr>
        <w:t xml:space="preserve">. First, </w:t>
      </w:r>
      <w:r w:rsidR="001C38B6">
        <w:rPr>
          <w:rFonts w:cs="Times New Roman"/>
          <w:color w:val="000000" w:themeColor="text1"/>
        </w:rPr>
        <w:t>hybrid load is not affected by the angle between parental optima when there is no SGV</w:t>
      </w:r>
      <w:r w:rsidR="00C61C74">
        <w:rPr>
          <w:rFonts w:cs="Times New Roman"/>
          <w:color w:val="000000" w:themeColor="text1"/>
        </w:rPr>
        <w:t xml:space="preserve"> (red line</w:t>
      </w:r>
      <w:r w:rsidR="00FB4606">
        <w:rPr>
          <w:rFonts w:cs="Times New Roman"/>
          <w:color w:val="000000" w:themeColor="text1"/>
        </w:rPr>
        <w:t>s</w:t>
      </w:r>
      <w:r w:rsidR="00C61C74">
        <w:rPr>
          <w:rFonts w:cs="Times New Roman"/>
          <w:color w:val="000000" w:themeColor="text1"/>
        </w:rPr>
        <w:t>, Fig. 3</w:t>
      </w:r>
      <w:r w:rsidR="00BA67DC">
        <w:rPr>
          <w:rFonts w:cs="Times New Roman"/>
          <w:color w:val="000000" w:themeColor="text1"/>
        </w:rPr>
        <w:t>A&amp;B</w:t>
      </w:r>
      <w:r w:rsidR="00C61C74">
        <w:rPr>
          <w:rFonts w:cs="Times New Roman"/>
          <w:color w:val="000000" w:themeColor="text1"/>
        </w:rPr>
        <w:t>)</w:t>
      </w:r>
      <w:r w:rsidR="00E60DB4">
        <w:rPr>
          <w:rFonts w:cs="Times New Roman"/>
          <w:color w:val="000000" w:themeColor="text1"/>
        </w:rPr>
        <w:t>. Second, when there is SGV available for adaptation, hybrid load increases with the angle between parental optima</w:t>
      </w:r>
      <w:r w:rsidR="00AD7332">
        <w:rPr>
          <w:rFonts w:cs="Times New Roman"/>
          <w:color w:val="000000" w:themeColor="text1"/>
        </w:rPr>
        <w:t>.</w:t>
      </w:r>
      <w:r>
        <w:rPr>
          <w:rFonts w:cs="Times New Roman"/>
          <w:color w:val="000000" w:themeColor="text1"/>
        </w:rPr>
        <w:t xml:space="preserve"> </w:t>
      </w:r>
      <w:r w:rsidR="009D63E1">
        <w:rPr>
          <w:rFonts w:cs="Times New Roman"/>
          <w:color w:val="000000" w:themeColor="text1"/>
        </w:rPr>
        <w:t>Critically</w:t>
      </w:r>
      <w:r w:rsidR="00FB4606">
        <w:rPr>
          <w:rFonts w:cs="Times New Roman"/>
          <w:color w:val="000000" w:themeColor="text1"/>
        </w:rPr>
        <w:t xml:space="preserve">, this relationship is non-linear: there is appreciable parallel adaptation from SGV for small angles, but the effect is minute at large angles. This </w:t>
      </w:r>
      <w:r w:rsidR="009D63E1">
        <w:rPr>
          <w:rFonts w:cs="Times New Roman"/>
          <w:color w:val="000000" w:themeColor="text1"/>
        </w:rPr>
        <w:t>non-linearity arises</w:t>
      </w:r>
      <w:r w:rsidR="006232A1">
        <w:rPr>
          <w:rFonts w:cs="Times New Roman"/>
          <w:color w:val="000000" w:themeColor="text1"/>
        </w:rPr>
        <w:t xml:space="preserve"> because the </w:t>
      </w:r>
      <w:r w:rsidR="009D63E1">
        <w:rPr>
          <w:rFonts w:cs="Times New Roman"/>
          <w:color w:val="000000" w:themeColor="text1"/>
        </w:rPr>
        <w:t>fraction</w:t>
      </w:r>
      <w:r w:rsidR="006232A1">
        <w:rPr>
          <w:rFonts w:cs="Times New Roman"/>
          <w:color w:val="000000" w:themeColor="text1"/>
        </w:rPr>
        <w:t xml:space="preserve"> of mutations that are beneficial in both populations decreases more rapidly than the angle that separates populations. The mathematical relationship is plotted in Figure 3C, along with a cartoon illustration.</w:t>
      </w:r>
      <w:r w:rsidR="00691999">
        <w:rPr>
          <w:rFonts w:cs="Times New Roman"/>
          <w:color w:val="000000" w:themeColor="text1"/>
        </w:rPr>
        <w:t xml:space="preserve"> </w:t>
      </w:r>
      <w:r w:rsidR="005518F9">
        <w:rPr>
          <w:rFonts w:cs="Times New Roman"/>
          <w:color w:val="000000" w:themeColor="text1"/>
        </w:rPr>
        <w:t>T</w:t>
      </w:r>
      <w:r w:rsidR="00691999">
        <w:rPr>
          <w:rFonts w:cs="Times New Roman"/>
          <w:color w:val="000000" w:themeColor="text1"/>
        </w:rPr>
        <w:t>hat th</w:t>
      </w:r>
      <w:r w:rsidR="00ED140B">
        <w:rPr>
          <w:rFonts w:cs="Times New Roman"/>
          <w:color w:val="000000" w:themeColor="text1"/>
        </w:rPr>
        <w:t>is</w:t>
      </w:r>
      <w:r w:rsidR="00691999">
        <w:rPr>
          <w:rFonts w:cs="Times New Roman"/>
          <w:color w:val="000000" w:themeColor="text1"/>
        </w:rPr>
        <w:t xml:space="preserve"> ef</w:t>
      </w:r>
      <w:r w:rsidR="00432688">
        <w:rPr>
          <w:rFonts w:cs="Times New Roman"/>
          <w:color w:val="000000" w:themeColor="text1"/>
        </w:rPr>
        <w:t>fect is independent of</w:t>
      </w:r>
      <w:r w:rsidR="006B1EE5">
        <w:rPr>
          <w:rFonts w:cs="Times New Roman"/>
          <w:color w:val="000000" w:themeColor="text1"/>
        </w:rPr>
        <w:t xml:space="preserve"> the distance to the optima.</w:t>
      </w:r>
      <w:r w:rsidR="00432688">
        <w:rPr>
          <w:rFonts w:cs="Times New Roman"/>
          <w:color w:val="000000" w:themeColor="text1"/>
        </w:rPr>
        <w:t xml:space="preserve"> </w:t>
      </w:r>
      <w:r w:rsidR="006232A1">
        <w:rPr>
          <w:rFonts w:cs="Times New Roman"/>
          <w:color w:val="000000" w:themeColor="text1"/>
        </w:rPr>
        <w:t>In sum, the effect of SGV for reducing hybrid load is strongest for identical environments, and deteriorates fairly rap</w:t>
      </w:r>
      <w:r w:rsidR="00AB63A5">
        <w:rPr>
          <w:rFonts w:cs="Times New Roman"/>
          <w:color w:val="000000" w:themeColor="text1"/>
        </w:rPr>
        <w:t>idly as environments become increasingly dissimilar</w:t>
      </w:r>
      <w:r w:rsidR="006232A1">
        <w:rPr>
          <w:rFonts w:cs="Times New Roman"/>
          <w:color w:val="000000" w:themeColor="text1"/>
        </w:rPr>
        <w:t>.</w:t>
      </w:r>
      <w:r w:rsidR="005058FE">
        <w:rPr>
          <w:rFonts w:cs="Times New Roman"/>
          <w:color w:val="000000" w:themeColor="text1"/>
        </w:rPr>
        <w:t xml:space="preserve"> </w:t>
      </w:r>
      <w:r w:rsidR="004F7181">
        <w:rPr>
          <w:rFonts w:cs="Times New Roman"/>
          <w:color w:val="000000" w:themeColor="text1"/>
        </w:rPr>
        <w:t>[</w:t>
      </w:r>
      <w:r w:rsidR="007F1407">
        <w:rPr>
          <w:rFonts w:cs="Times New Roman"/>
          <w:color w:val="000000" w:themeColor="text1"/>
          <w:highlight w:val="yellow"/>
        </w:rPr>
        <w:t>Need a sentence about the effect of dimensionality. Also: H</w:t>
      </w:r>
      <w:r w:rsidR="005058FE" w:rsidRPr="005058FE">
        <w:rPr>
          <w:rFonts w:cs="Times New Roman"/>
          <w:color w:val="000000" w:themeColor="text1"/>
          <w:highlight w:val="yellow"/>
        </w:rPr>
        <w:t>ow does this change with optima that vary in distance but</w:t>
      </w:r>
      <w:r w:rsidR="005058FE" w:rsidRPr="009D63E1">
        <w:rPr>
          <w:rFonts w:cs="Times New Roman"/>
          <w:color w:val="000000" w:themeColor="text1"/>
          <w:highlight w:val="yellow"/>
        </w:rPr>
        <w:t xml:space="preserve"> are in the same direction?</w:t>
      </w:r>
      <w:r w:rsidR="009D63E1" w:rsidRPr="009D63E1">
        <w:rPr>
          <w:rFonts w:cs="Times New Roman"/>
          <w:color w:val="000000" w:themeColor="text1"/>
          <w:highlight w:val="yellow"/>
        </w:rPr>
        <w:t xml:space="preserve"> Is this only because linear distance increases with angle?</w:t>
      </w:r>
      <w:r w:rsidR="004F7181" w:rsidRPr="009D63E1">
        <w:rPr>
          <w:rFonts w:cs="Times New Roman"/>
          <w:color w:val="000000" w:themeColor="text1"/>
          <w:highlight w:val="yellow"/>
        </w:rPr>
        <w:t>]</w:t>
      </w:r>
    </w:p>
    <w:p w14:paraId="547FCFB8" w14:textId="77777777" w:rsidR="006232A1" w:rsidRDefault="006232A1" w:rsidP="00F51FED">
      <w:pPr>
        <w:spacing w:line="480" w:lineRule="auto"/>
        <w:rPr>
          <w:rFonts w:cs="Times New Roman"/>
          <w:i/>
          <w:color w:val="000000" w:themeColor="text1"/>
        </w:rPr>
      </w:pPr>
    </w:p>
    <w:p w14:paraId="74F2E3B2" w14:textId="4FD00FEA" w:rsidR="00F80D40" w:rsidRDefault="00F51FED" w:rsidP="008C7B79">
      <w:pPr>
        <w:spacing w:line="480" w:lineRule="auto"/>
        <w:rPr>
          <w:rFonts w:cs="Times New Roman"/>
          <w:color w:val="000000" w:themeColor="text1"/>
        </w:rPr>
      </w:pPr>
      <w:r>
        <w:rPr>
          <w:rFonts w:cs="Times New Roman"/>
          <w:i/>
          <w:color w:val="000000" w:themeColor="text1"/>
        </w:rPr>
        <w:t>Relationship between hybrid load and</w:t>
      </w:r>
      <w:r w:rsidR="009D5A18">
        <w:rPr>
          <w:rFonts w:cs="Times New Roman"/>
          <w:i/>
          <w:color w:val="000000" w:themeColor="text1"/>
        </w:rPr>
        <w:t xml:space="preserve"> environment-specific</w:t>
      </w:r>
      <w:r>
        <w:rPr>
          <w:rFonts w:cs="Times New Roman"/>
          <w:i/>
          <w:color w:val="000000" w:themeColor="text1"/>
        </w:rPr>
        <w:t xml:space="preserve"> fitness</w:t>
      </w:r>
      <w:r w:rsidR="001F4AA7">
        <w:rPr>
          <w:rFonts w:cs="Times New Roman"/>
          <w:i/>
          <w:color w:val="000000" w:themeColor="text1"/>
        </w:rPr>
        <w:br/>
      </w:r>
      <w:r w:rsidR="00FE7719">
        <w:rPr>
          <w:rFonts w:cs="Times New Roman"/>
          <w:color w:val="000000" w:themeColor="text1"/>
        </w:rPr>
        <w:t xml:space="preserve">Until this point, we have only discussed patterns as they relate to hybrid load, </w:t>
      </w:r>
      <w:r w:rsidR="00752F2F">
        <w:rPr>
          <w:rFonts w:cs="Times New Roman"/>
          <w:color w:val="000000" w:themeColor="text1"/>
        </w:rPr>
        <w:t>and</w:t>
      </w:r>
      <w:r w:rsidR="003D36AB">
        <w:rPr>
          <w:rFonts w:cs="Times New Roman"/>
          <w:color w:val="000000" w:themeColor="text1"/>
        </w:rPr>
        <w:t xml:space="preserve"> </w:t>
      </w:r>
      <w:r w:rsidR="00FE7719">
        <w:rPr>
          <w:rFonts w:cs="Times New Roman"/>
          <w:color w:val="000000" w:themeColor="text1"/>
        </w:rPr>
        <w:t xml:space="preserve">not hybrid fitness. </w:t>
      </w:r>
      <w:r w:rsidR="009D5A18">
        <w:rPr>
          <w:rFonts w:cs="Times New Roman"/>
          <w:color w:val="000000" w:themeColor="text1"/>
        </w:rPr>
        <w:t>Here, we illustrate the effects of hybrid load on fitness as measured in the parental environments. Before proceeding further, it is important to note that h</w:t>
      </w:r>
      <w:r w:rsidR="006A22A0">
        <w:rPr>
          <w:rFonts w:cs="Times New Roman"/>
          <w:color w:val="000000" w:themeColor="text1"/>
        </w:rPr>
        <w:t xml:space="preserve">ybrid load </w:t>
      </w:r>
      <w:r w:rsidR="00790C69">
        <w:rPr>
          <w:rFonts w:cs="Times New Roman"/>
          <w:color w:val="000000" w:themeColor="text1"/>
        </w:rPr>
        <w:t>might</w:t>
      </w:r>
      <w:r w:rsidR="006A22A0">
        <w:rPr>
          <w:rFonts w:cs="Times New Roman"/>
          <w:color w:val="000000" w:themeColor="text1"/>
        </w:rPr>
        <w:t xml:space="preserve"> affect hybrid fi</w:t>
      </w:r>
      <w:r w:rsidR="009D5A18">
        <w:rPr>
          <w:rFonts w:cs="Times New Roman"/>
          <w:color w:val="000000" w:themeColor="text1"/>
        </w:rPr>
        <w:t>tness as a form of intrinsic RI</w:t>
      </w:r>
      <w:r w:rsidR="00790C69">
        <w:rPr>
          <w:rFonts w:cs="Times New Roman"/>
          <w:color w:val="000000" w:themeColor="text1"/>
        </w:rPr>
        <w:t xml:space="preserve">. That is, instances of high hybrid load reflect a </w:t>
      </w:r>
      <w:r w:rsidR="003E273D">
        <w:rPr>
          <w:rFonts w:cs="Times New Roman"/>
          <w:color w:val="000000" w:themeColor="text1"/>
        </w:rPr>
        <w:t>high probability of Bateson-</w:t>
      </w:r>
      <w:proofErr w:type="spellStart"/>
      <w:r w:rsidR="003E273D">
        <w:rPr>
          <w:rFonts w:cs="Times New Roman"/>
          <w:color w:val="000000" w:themeColor="text1"/>
        </w:rPr>
        <w:t>Dobz</w:t>
      </w:r>
      <w:r w:rsidR="008C7B79">
        <w:rPr>
          <w:rFonts w:cs="Times New Roman"/>
          <w:color w:val="000000" w:themeColor="text1"/>
        </w:rPr>
        <w:t>hansky</w:t>
      </w:r>
      <w:proofErr w:type="spellEnd"/>
      <w:r w:rsidR="008C7B79">
        <w:rPr>
          <w:rFonts w:cs="Times New Roman"/>
          <w:color w:val="000000" w:themeColor="text1"/>
        </w:rPr>
        <w:t xml:space="preserve">-Muller incompatibilities </w:t>
      </w:r>
      <w:r w:rsidR="008C7B79">
        <w:rPr>
          <w:rFonts w:cs="Times New Roman"/>
          <w:color w:val="000000" w:themeColor="text1"/>
        </w:rPr>
        <w:fldChar w:fldCharType="begin" w:fldLock="1"/>
      </w:r>
      <w:r w:rsidR="008C7B79">
        <w:rPr>
          <w:rFonts w:cs="Times New Roman"/>
          <w:color w:val="000000" w:themeColor="text1"/>
        </w:rPr>
        <w:instrText>ADDIN CSL_CITATION { "citationItems" : [ { "id" : "ITEM-1", "itemData" : { "DOI" : "10.1146/annurev-genet-110410-132514", "ISBN" : "1545-2948 (Electronic)\\n0066-4197 (Linking)", "ISSN" : "0066-4197", "PMID" : "21910629", "abstract" : "Incompatibilities in interspecific hybrids, such as sterility and lethality, are widely observed causes of reproductive isolation and thus contribute to speciation. Because hybrid incompatibilities are caused by divergence in each of the hybridizing species, they also reveal genomic changes occurring on short evolutionary time scales that have functional consequences. These changes include divergence in protein-coding gene sequence, structure, and location, as well as divergence in noncoding DNAs. The most important unresolved issue is understanding the evolutionary causes of the divergence within species that in turn leads to incompatibility between species. Surprisingly, much of this divergence does not appear to be driven by ecological adaptation but may instead result from responses to purely mutational mechanisms or to internal genetic conflicts.", "author" : [ { "dropping-particle" : "", "family" : "Maheshwari", "given" : "Shamoni", "non-dropping-particle" : "", "parse-names" : false, "suffix" : "" }, { "dropping-particle" : "", "family" : "Barbash", "given" : "Daniel A.", "non-dropping-particle" : "", "parse-names" : false, "suffix" : "" } ], "container-title" : "Annual Review of Genetics", "id" : "ITEM-1", "issue" : "1", "issued" : { "date-parts" : [ [ "2011" ] ] }, "page" : "331-355", "title" : "The Genetics of Hybrid Incompatibilities", "type" : "article-journal", "volume" : "45" }, "uris" : [ "http://www.mendeley.com/documents/?uuid=f31b9fab-d2b8-4427-823e-7b6293586eef" ] } ], "mendeley" : { "formattedCitation" : "(Maheshwari and Barbash 2011)", "plainTextFormattedCitation" : "(Maheshwari and Barbash 2011)", "previouslyFormattedCitation" : "(Maheshwari and Barbash 2011)" }, "properties" : {  }, "schema" : "https://github.com/citation-style-language/schema/raw/master/csl-citation.json" }</w:instrText>
      </w:r>
      <w:r w:rsidR="008C7B79">
        <w:rPr>
          <w:rFonts w:cs="Times New Roman"/>
          <w:color w:val="000000" w:themeColor="text1"/>
        </w:rPr>
        <w:fldChar w:fldCharType="separate"/>
      </w:r>
      <w:r w:rsidR="008C7B79" w:rsidRPr="008C7B79">
        <w:rPr>
          <w:rFonts w:cs="Times New Roman"/>
          <w:noProof/>
          <w:color w:val="000000" w:themeColor="text1"/>
        </w:rPr>
        <w:t>(Maheshwari and Barbash 2011)</w:t>
      </w:r>
      <w:r w:rsidR="008C7B79">
        <w:rPr>
          <w:rFonts w:cs="Times New Roman"/>
          <w:color w:val="000000" w:themeColor="text1"/>
        </w:rPr>
        <w:fldChar w:fldCharType="end"/>
      </w:r>
      <w:r w:rsidR="008C7B79">
        <w:rPr>
          <w:rFonts w:cs="Times New Roman"/>
          <w:color w:val="000000" w:themeColor="text1"/>
        </w:rPr>
        <w:t>. This is because h</w:t>
      </w:r>
      <w:r w:rsidR="006A22A0">
        <w:rPr>
          <w:rFonts w:cs="Times New Roman"/>
          <w:color w:val="000000" w:themeColor="text1"/>
        </w:rPr>
        <w:t xml:space="preserve">ybrid load </w:t>
      </w:r>
      <w:r w:rsidR="008C7B79">
        <w:rPr>
          <w:rFonts w:cs="Times New Roman"/>
          <w:color w:val="000000" w:themeColor="text1"/>
        </w:rPr>
        <w:t>reflects</w:t>
      </w:r>
      <w:r w:rsidR="006A22A0">
        <w:rPr>
          <w:rFonts w:cs="Times New Roman"/>
          <w:color w:val="000000" w:themeColor="text1"/>
        </w:rPr>
        <w:t xml:space="preserve"> genetic divergence between populations</w:t>
      </w:r>
      <w:r w:rsidR="008C7B79">
        <w:rPr>
          <w:rFonts w:cs="Times New Roman"/>
          <w:color w:val="000000" w:themeColor="text1"/>
        </w:rPr>
        <w:t xml:space="preserve"> </w:t>
      </w:r>
      <w:r w:rsidR="008C7B79">
        <w:rPr>
          <w:rFonts w:cs="Times New Roman"/>
          <w:color w:val="000000" w:themeColor="text1"/>
        </w:rPr>
        <w:fldChar w:fldCharType="begin" w:fldLock="1"/>
      </w:r>
      <w:r w:rsidR="008C7B79">
        <w:rPr>
          <w:rFonts w:cs="Times New Roman"/>
          <w:color w:val="000000" w:themeColor="text1"/>
        </w:rPr>
        <w:instrText>ADDIN CSL_CITATION { "citationItems" : [ { "id" : "ITEM-1",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"ITEM-1", "issue" : "5", "issued" : { "date-parts" : [ [ "2014" ] ] }, "page" : "1244-1256", "title" : "Niche dimensionality and the genetics of ecological speciation", "type" : "article-journal", "volume" : "68" }, "uris" : [ "http://www.mendeley.com/documents/?uuid=702b54b5-99e0-4ad3-be21-3c77f331885f" ] } ], "mendeley" : { "formattedCitation" : "(Chevin et al. 2014)", "plainTextFormattedCitation" : "(Chevin et al. 2014)", "previouslyFormattedCitation" : "(Chevin et al. 2014)" }, "properties" : {  }, "schema" : "https://github.com/citation-style-language/schema/raw/master/csl-citation.json" }</w:instrText>
      </w:r>
      <w:r w:rsidR="008C7B79">
        <w:rPr>
          <w:rFonts w:cs="Times New Roman"/>
          <w:color w:val="000000" w:themeColor="text1"/>
        </w:rPr>
        <w:fldChar w:fldCharType="separate"/>
      </w:r>
      <w:r w:rsidR="008C7B79" w:rsidRPr="008C7B79">
        <w:rPr>
          <w:rFonts w:cs="Times New Roman"/>
          <w:noProof/>
          <w:color w:val="000000" w:themeColor="text1"/>
        </w:rPr>
        <w:t>(Chevin et al. 2014)</w:t>
      </w:r>
      <w:r w:rsidR="008C7B79">
        <w:rPr>
          <w:rFonts w:cs="Times New Roman"/>
          <w:color w:val="000000" w:themeColor="text1"/>
        </w:rPr>
        <w:fldChar w:fldCharType="end"/>
      </w:r>
      <w:r w:rsidR="008C7B79">
        <w:rPr>
          <w:rFonts w:cs="Times New Roman"/>
          <w:color w:val="000000" w:themeColor="text1"/>
        </w:rPr>
        <w:t>, and both the number of BDM incompatibilities</w:t>
      </w:r>
      <w:r w:rsidR="00A93C07">
        <w:rPr>
          <w:rFonts w:cs="Times New Roman"/>
          <w:color w:val="000000" w:themeColor="text1"/>
        </w:rPr>
        <w:t xml:space="preserve"> between species </w:t>
      </w:r>
      <w:r w:rsidR="008C7B79">
        <w:rPr>
          <w:rFonts w:cs="Times New Roman"/>
          <w:color w:val="000000" w:themeColor="text1"/>
        </w:rPr>
        <w:fldChar w:fldCharType="begin" w:fldLock="1"/>
      </w:r>
      <w:r w:rsidR="008C7B79">
        <w:rPr>
          <w:rFonts w:cs="Times New Roman"/>
          <w:color w:val="000000" w:themeColor="text1"/>
        </w:rPr>
        <w:instrText>ADDIN CSL_CITATION { "citationItems" : [ { "id" : "ITEM-1", "itemData" : { "DOI" : "10.1126/science.1193440", "ISBN" : "0036-8075", "ISSN" : "1095-9203", "PMID" : "20847270",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"Matute", "given" : "Daniel R", "non-dropping-particle" : "", "parse-names" : false, "suffix" : "" }, { "dropping-particle" : "", "family" : "Butler", "given" : "Ian A", "non-dropping-particle" : "", "parse-names" : false, "suffix" : "" }, { "dropping-particle" : "", "family" : "Turissini", "given" : "David A", "non-dropping-particle" : "", "parse-names" : false, "suffix" : "" }, { "dropping-particle" : "", "family" : "Coyne", "given" : "Jerry A", "non-dropping-particle" : "", "parse-names" : false, "suffix" : "" } ], "container-title" : "Source: Science, New Series", "id" : "ITEM-1", "issue" : "5998", "issued" : { "date-parts" : [ [ "2010" ] ] }, "page" : "1518-1521", "title" : "A Test of the Snowball Theory for the Rate of Evolution of Hybrid Incompatibilities", "type" : "article-journal", "volume" : "329" }, "uris" : [ "http://www.mendeley.com/documents/?uuid=865bdbdb-4af4-470c-a362-b138d7aeeec3" ] }, { "id" : "ITEM-2", "itemData" : { "DOI" : "10.1126/science.1193063", "ISBN" : "0036-8075", "ISSN" : "0036-8075", "PMID" : "20847271", "abstract" : "Among the reproductive barriers that can isolate species, hybrid sterility is frequently due to dysfunctional interactions between loci that accumulate between differentiating lineages. Theory describing the evolution of these incompatibilities has generated the prediction, still empirically untested, that loci underlying hybrid incompatibility should accumulate faster than linearly with time--the \"snowball effect.\" We evaluated the accumulation of quantitative trait loci (QTL) between species in the plant group Solanum and found evidence for a faster-than-linear accumulation of hybrid seed sterility QTL, thus empirically evaluating and confirming this theoretical prediction. In comparison, loci underlying traits unrelated to hybrid sterility show no evidence for an accelerating rate of accumulation between species.", "author" : [ { "dropping-particle" : "", "family" : "Moyle", "given" : "Leonie C", "non-dropping-particle" : "", "parse-names" : false, "suffix" : "" }, { "dropping-particle" : "", "family" : "Nakazato", "given" : "Takuya", "non-dropping-particle" : "", "parse-names" : false, "suffix" : "" } ], "container-title" : "Science (New York, N.Y.)", "id" : "ITEM-2", "issue" : "5998", "issued" : { "date-parts" : [ [ "2010" ] ] }, "page" : "1521-1523", "title" : "Hybrid incompatibility \"snowballs\" between Solanum species.", "type" : "article-journal", "volume" : "329" }, "uris" : [ "http://www.mendeley.com/documents/?uuid=c2e224b3-fa51-4b0d-99d0-4824121fd857" ] }, { "id" : "ITEM-3", "itemData" : { "DOI" : "10.1534/genetics.115.179499", "ISSN" : "19432631", "PMID" : "26199234", "abstract" : "Hybrids between species are often sterile or inviable. This form of reproductive isolation is thought to evolve via the accumulation of mutations that interact to reduce fitness when combined in hybrids. Mathematical formulations of this \u201cDobzhansky\u2013Muller model\u201d predict an accelerating buildup of hybrid incompatibilities with divergence time (the \u201csnowball effect\u201d). Although the Dobzhansky\u2013Muller model is widely accepted, the snowball effect has only been tested in two species groups. We evaluated evidence for the snowball effect in the evolution of hybrid male sterility among subspecies of house mice, a recently diverged group that shows partial reproductive isolation. We compared the history of subspecies divergence with patterns of quantitative trait loci (QTL) detected in F2 intercrosses between two pairs of subspecies (Mus musculus domesticus with M. m. musculus and M. m. domesticus with M. m. castaneus). We used a recently developed phylogenetic comparative method to statistically measure the fit of these data to the snowball prediction. To apply this method, QTL were partitioned as either shared or unshared in the two crosses. A heuristic partitioning based on the overlap of QTL confidence intervals produced unambiguous support for the snowball effect. An alternative approach combining data among crosses favored the snowball effect for the autosomes, but a linear accumulation of incompatibilities for the X chromosome. Reasoning that the X chromosome analyses are complicated by low mapping resolution, we conclude that hybrid male sterility loci have snowballed in house mice. Our study illustrates the power of comparative genetic mapping for understanding mechanisms of speciation.", "author" : [ { "dropping-particle" : "", "family" : "Wang", "given" : "Richard J.", "non-dropping-particle" : "", "parse-names" : false, "suffix" : "" }, { "dropping-particle" : "", "family" : "White", "given" : "Michael A.", "non-dropping-particle" : "", "parse-names" : false, "suffix" : "" }, { "dropping-particle" : "", "family" : "Payseur", "given" : "Bret A.", "non-dropping-particle" : "", "parse-names" : false, "suffix" : "" } ], "container-title" : "Genetics", "id" : "ITEM-3", "issue" : "1", "issued" : { "date-parts" : [ [ "2015" ] ] }, "page" : "229-242", "title" : "The Pace of hybrid incompatibility evolution in house mice", "type" : "article-journal", "volume" : "201" }, "uris" : [ "http://www.mendeley.com/documents/?uuid=dcc7dc01-88b0-4090-94e5-f5445b10ab21" ] } ], "mendeley" : { "formattedCitation" : "(Matute et al. 2010; Moyle and Nakazato 2010; Wang et al. 2015)", "plainTextFormattedCitation" : "(Matute et al. 2010; Moyle and Nakazato 2010; Wang et al. 2015)", "previouslyFormattedCitation" : "(Matute et al. 2010; Moyle and Nakazato 2010; Wang et al. 2015)" }, "properties" : {  }, "schema" : "https://github.com/citation-style-language/schema/raw/master/csl-citation.json" }</w:instrText>
      </w:r>
      <w:r w:rsidR="008C7B79">
        <w:rPr>
          <w:rFonts w:cs="Times New Roman"/>
          <w:color w:val="000000" w:themeColor="text1"/>
        </w:rPr>
        <w:fldChar w:fldCharType="separate"/>
      </w:r>
      <w:r w:rsidR="008C7B79" w:rsidRPr="008C7B79">
        <w:rPr>
          <w:rFonts w:cs="Times New Roman"/>
          <w:noProof/>
          <w:color w:val="000000" w:themeColor="text1"/>
        </w:rPr>
        <w:t>(Matute et al. 2010; Moyle and Nakazato 2010; Wang et al. 2015)</w:t>
      </w:r>
      <w:r w:rsidR="008C7B79">
        <w:rPr>
          <w:rFonts w:cs="Times New Roman"/>
          <w:color w:val="000000" w:themeColor="text1"/>
        </w:rPr>
        <w:fldChar w:fldCharType="end"/>
      </w:r>
      <w:r w:rsidR="008C7B79">
        <w:rPr>
          <w:rFonts w:cs="Times New Roman"/>
          <w:color w:val="000000" w:themeColor="text1"/>
        </w:rPr>
        <w:t xml:space="preserve">, and </w:t>
      </w:r>
      <w:r w:rsidR="00290DE5">
        <w:rPr>
          <w:rFonts w:cs="Times New Roman"/>
          <w:color w:val="000000" w:themeColor="text1"/>
        </w:rPr>
        <w:t>d</w:t>
      </w:r>
      <w:r w:rsidR="005D0BED">
        <w:rPr>
          <w:rFonts w:cs="Times New Roman"/>
          <w:color w:val="000000" w:themeColor="text1"/>
        </w:rPr>
        <w:t xml:space="preserve">egree </w:t>
      </w:r>
      <w:r w:rsidR="008C7B79">
        <w:rPr>
          <w:rFonts w:cs="Times New Roman"/>
          <w:color w:val="000000" w:themeColor="text1"/>
        </w:rPr>
        <w:t xml:space="preserve">hybrid inviability and sterility </w:t>
      </w:r>
      <w:r w:rsidR="008C7B79">
        <w:rPr>
          <w:rFonts w:cs="Times New Roman"/>
          <w:color w:val="000000" w:themeColor="text1"/>
        </w:rPr>
        <w:fldChar w:fldCharType="begin" w:fldLock="1"/>
      </w:r>
      <w:r w:rsidR="00A005C6">
        <w:rPr>
          <w:rFonts w:cs="Times New Roman"/>
          <w:color w:val="000000" w:themeColor="text1"/>
        </w:rPr>
        <w:instrText>ADDIN CSL_CITATION { "citationItems" : [ { "id" : "ITEM-1", "itemData" : { "DOI" : "10.1554/04-563.1", "ISBN" : "0014-3820", "ISSN" : "0014-3820", "PMID" : "16329245", "abstract" : "Hybrid viability decreases with divergence time, a pattern consistent with a so-called speciation clock. However, the actual rate at which this clock ticks is poorly known. Most speciation-clock studies have used genetic divergence as a proxy for time, adopting a molecular clock and often far-distant calibration points to convert genetic distances into age. Because molecular clock assumptions are violated for most genetic datasets and distant calibrations are of questionable utility, the actual rate at which reproductive isolation evolves may be substantially different than current estimates suggest. We provide a robust measure of the tempo at which hybrid viability declines with divergence time in a clade of freshwater fishes (Centrarchidae). This incompatibility clock is distinct from a speciation clock because speciation events in centrarchids appear to be driven largely by prezygotic isolation. Our analyses used divergence times estimated with penalized likelihood applied to a phylogeny derived from seven gene regions and calibrated with six centrarchid fossils. We found that hybrid embryo viability declined at mean rate of 3.13% per million years, slower than in most other taxa investigated to date. Despite measurement error in both molecular estimated ages and hatching success of hybrid crosses, divergence time explained between 73% and 90% of the variation in hybrid viability among nodes. This high correlation is consistent with the gradual accumulation of many genetic incompatibilities of small effect. Hybrid viability declined with the square of time, consistent with an increasing rate of accumulation of incompatibilities between divergent genomes (the snowball effect). However, the quadratic slope is due to a lag phase resulting from heterosis among young species pairs, a phenomenon rarely considered in predictions of hybrid fitness. Finally, we found that reciprocal crosses often show asymmetrical hybrid viabilities. We discuss several alternative explanations for this result including possible deleterious cytonuclear interactions. Speciation-clock studies have been a small cottage industry recently, but there are still novel insights to be gained from analyses of more taxonomic groups. However, between-group comparisons require more careful molecular-clock calibration than has been the norm.", "author" : [ { "dropping-particle" : "", "family" : "Bolnick", "given" : "Daniel I.", "non-dropping-particle" : "", "parse-names" : false, "suffix" : "" }, { "dropping-particle" : "", "family" : "Near", "given" : "Thomas J.", "non-dropping-particle" : "", "parse-names" : false, "suffix" : "" } ], "container-title" : "Evolution", "id" : "ITEM-1", "issue" : "8", "issued" : { "date-parts" : [ [ "2005" ] ] }, "page" : "1754", "title" : "Tempo of hybrid inviability in centrarchid fishes (Teleostei: Centrarchidae)", "type" : "article-journal", "volume" : "59" }, "uris" : [ "http://www.mendeley.com/documents/?uuid=4f0b7d19-ee51-408d-82b2-a3633f8c9ee9" ] }, { "id" : "ITEM-2", "itemData" : { "author" : [ { "dropping-particle" : "", "family" : "Coyne", "given" : "Jerry A.", "non-dropping-particle" : "", "parse-names" : false, "suffix" : "" }, { "dropping-particle" : "", "family" : "Orr", "given" : "H. Allen", "non-dropping-particle" : "", "parse-names" : false, "suffix" : "" } ], "container-title" : "Evolution", "id" : "ITEM-2", "issue" : "2", "issued" : { "date-parts" : [ [ "1989" ] ] }, "page" : "362-381", "title" : "Patterns of speciation in Drosophila", "type" : "article-journal", "volume" : "43" }, "uris" : [ "http://www.mendeley.com/documents/?uuid=45287cb0-787d-47fd-b425-ac9ccd74683a" ] } ], "mendeley" : { "formattedCitation" : "(Coyne and Orr 1989; Bolnick and Near 2005)", "plainTextFormattedCitation" : "(Coyne and Orr 1989; Bolnick and Near 2005)", "previouslyFormattedCitation" : "(Coyne and Orr 1989; Bolnick and Near 2005)" }, "properties" : {  }, "schema" : "https://github.com/citation-style-language/schema/raw/master/csl-citation.json" }</w:instrText>
      </w:r>
      <w:r w:rsidR="008C7B79">
        <w:rPr>
          <w:rFonts w:cs="Times New Roman"/>
          <w:color w:val="000000" w:themeColor="text1"/>
        </w:rPr>
        <w:fldChar w:fldCharType="separate"/>
      </w:r>
      <w:r w:rsidR="008C7B79" w:rsidRPr="008C7B79">
        <w:rPr>
          <w:rFonts w:cs="Times New Roman"/>
          <w:noProof/>
          <w:color w:val="000000" w:themeColor="text1"/>
        </w:rPr>
        <w:t>(Coyne and Orr 1989; Bolnick and Near 2005)</w:t>
      </w:r>
      <w:r w:rsidR="008C7B79">
        <w:rPr>
          <w:rFonts w:cs="Times New Roman"/>
          <w:color w:val="000000" w:themeColor="text1"/>
        </w:rPr>
        <w:fldChar w:fldCharType="end"/>
      </w:r>
      <w:r w:rsidR="00290DE5">
        <w:rPr>
          <w:rFonts w:cs="Times New Roman"/>
          <w:color w:val="000000" w:themeColor="text1"/>
        </w:rPr>
        <w:t xml:space="preserve"> increase</w:t>
      </w:r>
      <w:r w:rsidR="00A93C07">
        <w:rPr>
          <w:rFonts w:cs="Times New Roman"/>
          <w:color w:val="000000" w:themeColor="text1"/>
        </w:rPr>
        <w:t xml:space="preserve"> with genetic divergence</w:t>
      </w:r>
      <w:r w:rsidR="008C7B79">
        <w:rPr>
          <w:rFonts w:cs="Times New Roman"/>
          <w:color w:val="000000" w:themeColor="text1"/>
        </w:rPr>
        <w:t xml:space="preserve">. </w:t>
      </w:r>
      <w:r w:rsidR="006A22A0">
        <w:rPr>
          <w:rFonts w:cs="Times New Roman"/>
          <w:color w:val="000000" w:themeColor="text1"/>
        </w:rPr>
        <w:t>Thus, we conclude that the findings presented thus far are best viewed as corresponding to the accumulation of intrinsic RI. In this section, we illustrate the relationship between environmental similarity, hybrid load, and extrinsic—environment-dependent—hybrid fitness.</w:t>
      </w:r>
    </w:p>
    <w:p w14:paraId="665E7FF1" w14:textId="5FF87223" w:rsidR="00984A77" w:rsidRDefault="00FE7719" w:rsidP="00F80D40">
      <w:pPr>
        <w:spacing w:line="480" w:lineRule="auto"/>
        <w:ind w:firstLine="720"/>
        <w:rPr>
          <w:rFonts w:cs="Times New Roman"/>
          <w:color w:val="000000" w:themeColor="text1"/>
        </w:rPr>
      </w:pPr>
      <w:r>
        <w:rPr>
          <w:rFonts w:cs="Times New Roman"/>
          <w:color w:val="000000" w:themeColor="text1"/>
        </w:rPr>
        <w:t xml:space="preserve">We investigate both mean and maximum </w:t>
      </w:r>
      <w:r w:rsidR="00752F2F">
        <w:rPr>
          <w:rFonts w:cs="Times New Roman"/>
          <w:color w:val="000000" w:themeColor="text1"/>
        </w:rPr>
        <w:t>environment-dependent</w:t>
      </w:r>
      <w:r w:rsidR="00CC081F">
        <w:rPr>
          <w:rFonts w:cs="Times New Roman"/>
          <w:color w:val="000000" w:themeColor="text1"/>
        </w:rPr>
        <w:t xml:space="preserve"> hybrid</w:t>
      </w:r>
      <w:r w:rsidR="00752F2F">
        <w:rPr>
          <w:rFonts w:cs="Times New Roman"/>
          <w:color w:val="000000" w:themeColor="text1"/>
        </w:rPr>
        <w:t xml:space="preserve"> </w:t>
      </w:r>
      <w:r>
        <w:rPr>
          <w:rFonts w:cs="Times New Roman"/>
          <w:color w:val="000000" w:themeColor="text1"/>
        </w:rPr>
        <w:t xml:space="preserve">fitness. Mean fitness is relevant for speciation because </w:t>
      </w:r>
      <w:r w:rsidR="008B49BB">
        <w:rPr>
          <w:rFonts w:cs="Times New Roman"/>
          <w:color w:val="000000" w:themeColor="text1"/>
        </w:rPr>
        <w:t xml:space="preserve">as </w:t>
      </w:r>
      <w:r w:rsidR="00E0648B">
        <w:rPr>
          <w:rFonts w:cs="Times New Roman"/>
          <w:color w:val="000000" w:themeColor="text1"/>
        </w:rPr>
        <w:t>it</w:t>
      </w:r>
      <w:r w:rsidR="008B49BB">
        <w:rPr>
          <w:rFonts w:cs="Times New Roman"/>
          <w:color w:val="000000" w:themeColor="text1"/>
        </w:rPr>
        <w:t xml:space="preserve"> decrease</w:t>
      </w:r>
      <w:r w:rsidR="00E0648B">
        <w:rPr>
          <w:rFonts w:cs="Times New Roman"/>
          <w:color w:val="000000" w:themeColor="text1"/>
        </w:rPr>
        <w:t>s</w:t>
      </w:r>
      <w:r w:rsidR="008B49BB">
        <w:rPr>
          <w:rFonts w:cs="Times New Roman"/>
          <w:color w:val="000000" w:themeColor="text1"/>
        </w:rPr>
        <w:t>, selection against hybridization</w:t>
      </w:r>
      <w:r w:rsidR="00A04643">
        <w:rPr>
          <w:rFonts w:cs="Times New Roman"/>
          <w:color w:val="000000" w:themeColor="text1"/>
        </w:rPr>
        <w:t xml:space="preserve"> (i.e., reinforcement)</w:t>
      </w:r>
      <w:r w:rsidR="008B49BB">
        <w:rPr>
          <w:rFonts w:cs="Times New Roman"/>
          <w:color w:val="000000" w:themeColor="text1"/>
        </w:rPr>
        <w:t xml:space="preserve"> is expected to increase </w:t>
      </w:r>
      <w:r w:rsidR="009E4E76">
        <w:rPr>
          <w:rFonts w:cs="Times New Roman"/>
          <w:color w:val="000000" w:themeColor="text1"/>
        </w:rPr>
        <w:fldChar w:fldCharType="begin" w:fldLock="1"/>
      </w:r>
      <w:r w:rsidR="002C3F60">
        <w:rPr>
          <w:rFonts w:cs="Times New Roman"/>
          <w:color w:val="000000" w:themeColor="text1"/>
        </w:rPr>
        <w:instrText>ADDIN CSL_CITATION { "citationItems" : [ { "id" : "ITEM-1", "itemData" : { "DOI" : "10.1146/annurev.genet.35.102401.085719", "ISBN" : "0066-4197", "ISSN" : "0066-4197", "PMID" : "11700276", "abstract" : "Over the years, the evolutionary importance of natural hybridization has been a contentious issue. At one extreme is the relatively common view of hy- bridization as an evolutionarily unimportant process. A less common perspective, but one that has gained support over the past decade, is that of hybridization as a rela- tively widespread and potentially creative evolutionary process. Indeed, studies docu- menting the production of hybrid genotypes exhibiting a wide range of fitnesses have become increasingly common. In this review, we examine the genetic basis of such variation in hybrid fitness. In particular, we assess the genetic architecture of hybrid inferiority (both sterility and inviability). We then extend our discussion to the genetic basis of increased fitness in certain hybrid genotypes. The available evidence argues that hybrid inferiority is the result of widespread negative epistasis in a hybrid ge- netic background. In contrast, increased hybrid fitness can be most readily explained through the segregation of additive genetic factors, with epistasis playing a more limited role.", "author" : [ { "dropping-particle" : "", "family" : "Burke", "given" : "John M.", "non-dropping-particle" : "", "parse-names" : false, "suffix" : "" }, { "dropping-particle" : "", "family" : "Arnold", "given" : "Michael L.", "non-dropping-particle" : "", "parse-names" : false, "suffix" : "" } ], "container-title" : "Annual Review of Genetics", "id" : "ITEM-1", "issue" : "1", "issued" : { "date-parts" : [ [ "2001" ] ] }, "page" : "31-52", "title" : "Genetics and the Fitness of Hybrids", "type" : "article-journal", "volume" : "35" }, "uris" : [ "http://www.mendeley.com/documents/?uuid=d9179fd1-fbb5-4d36-9381-f7f9f54b85f2", "http://www.mendeley.com/documents/?uuid=642ffb4a-8c70-4324-b019-d0b298b05f5f" ] } ], "mendeley" : { "formattedCitation" : "(Burke and Arnold 2001)", "plainTextFormattedCitation" : "(Burke and Arnold 2001)", "previouslyFormattedCitation" : "(Burke and Arnold 2001)" }, "properties" : {  }, "schema" : "https://github.com/citation-style-language/schema/raw/master/csl-citation.json" }</w:instrText>
      </w:r>
      <w:r w:rsidR="009E4E76">
        <w:rPr>
          <w:rFonts w:cs="Times New Roman"/>
          <w:color w:val="000000" w:themeColor="text1"/>
        </w:rPr>
        <w:fldChar w:fldCharType="separate"/>
      </w:r>
      <w:r w:rsidR="009E4E76" w:rsidRPr="009E4E76">
        <w:rPr>
          <w:rFonts w:cs="Times New Roman"/>
          <w:noProof/>
          <w:color w:val="000000" w:themeColor="text1"/>
        </w:rPr>
        <w:t>(Burke and Arnold 2001)</w:t>
      </w:r>
      <w:r w:rsidR="009E4E76">
        <w:rPr>
          <w:rFonts w:cs="Times New Roman"/>
          <w:color w:val="000000" w:themeColor="text1"/>
        </w:rPr>
        <w:fldChar w:fldCharType="end"/>
      </w:r>
      <w:r w:rsidR="008B49BB">
        <w:rPr>
          <w:rFonts w:cs="Times New Roman"/>
          <w:color w:val="000000" w:themeColor="text1"/>
        </w:rPr>
        <w:t>.</w:t>
      </w:r>
      <w:r>
        <w:rPr>
          <w:rFonts w:cs="Times New Roman"/>
          <w:color w:val="000000" w:themeColor="text1"/>
        </w:rPr>
        <w:t xml:space="preserve"> </w:t>
      </w:r>
      <w:r w:rsidR="009E4E76">
        <w:rPr>
          <w:rFonts w:cs="Times New Roman"/>
          <w:color w:val="000000" w:themeColor="text1"/>
        </w:rPr>
        <w:t>M</w:t>
      </w:r>
      <w:r>
        <w:rPr>
          <w:rFonts w:cs="Times New Roman"/>
          <w:color w:val="000000" w:themeColor="text1"/>
        </w:rPr>
        <w:t>ax</w:t>
      </w:r>
      <w:r w:rsidR="009E4E76">
        <w:rPr>
          <w:rFonts w:cs="Times New Roman"/>
          <w:color w:val="000000" w:themeColor="text1"/>
        </w:rPr>
        <w:t>imum</w:t>
      </w:r>
      <w:r>
        <w:rPr>
          <w:rFonts w:cs="Times New Roman"/>
          <w:color w:val="000000" w:themeColor="text1"/>
        </w:rPr>
        <w:t xml:space="preserve"> fitness is relevant because </w:t>
      </w:r>
      <w:r w:rsidR="009E4E76">
        <w:rPr>
          <w:rFonts w:cs="Times New Roman"/>
          <w:color w:val="000000" w:themeColor="text1"/>
        </w:rPr>
        <w:t xml:space="preserve">if some individual hybrids have high fitness, then natural selection can favour the spread of hybrid genotypes </w:t>
      </w:r>
      <w:r w:rsidR="00FD2604">
        <w:rPr>
          <w:rFonts w:cs="Times New Roman"/>
          <w:color w:val="000000" w:themeColor="text1"/>
        </w:rPr>
        <w:fldChar w:fldCharType="begin" w:fldLock="1"/>
      </w:r>
      <w:r w:rsidR="00FD2604">
        <w:rPr>
          <w:rFonts w:cs="Times New Roman"/>
          <w:color w:val="000000" w:themeColor="text1"/>
        </w:rPr>
        <w:instrText>ADDIN CSL_CITATION { "citationItems" : [ { "id" : "ITEM-1", "itemData" : { "DOI" : "10.1046/j.1365-294X.2001.01216.x", "ISBN" : "1365-294X", "ISSN" : "09621083", "PMID" : "11298968", "abstract" : "Hybridization may influence evolution in a variety of ways. If hybrids are less fit, the geographical range of ecologically divergent populations may be limited, and prezygotic reproductive isolation may be reinforced. If some hybrid genotypes are fitter than one or both parents, at least in some environments, then hybridization could make a positive contribution. Single alleles that are at an advantage in the alternative environment and genetic background will introgress readily, although such introgression may be hard to detect. 'Hybrid speciation', in which fit combinations of alleles are established, is more problematic; its likelihood depends on how divergent populations meet, and on the structure of epistasis. These issues are illustrated using Fisher's model of stabilizing selection on multiple traits, under which reproductive isolation evolves as a side-effect of adaptation in allopatry. This confirms a priori arguments that while recombinant hybrids are less fit on average, some gene combinations may be fitter than the parents, even in the parental environment. Fisher's model does predict heterosis in diploid F1s, asymmetric incompatibility in reciprocal backcrosses, and (when dominance is included) Haldane's Rule. However, heterosis arises only when traits are additive, whereas the latter two patterns require dominance. Moreover, because adaptation is via substitutions of small effect, Fisher's model does not generate the strong effects of single chromosome regions often observed in species crosses.", "author" : [ { "dropping-particle" : "", "family" : "Barton", "given" : "N. H.", "non-dropping-particle" : "", "parse-names" : false, "suffix" : "" } ], "container-title" : "Molecular Ecology", "id" : "ITEM-1", "issue" : "3", "issued" : { "date-parts" : [ [ "2001" ] ] }, "page" : "551-568", "title" : "The role of hybridization in evolution", "type" : "article-journal", "volume" : "10" }, "uris" : [ "http://www.mendeley.com/documents/?uuid=fe8a9245-a142-4f1b-97dd-7bff6f6a8317" ] } ], "mendeley" : { "formattedCitation" : "(Barton 2001)", "plainTextFormattedCitation" : "(Barton 2001)", "previouslyFormattedCitation" : "(Barton 2001)" }, "properties" : {  }, "schema" : "https://github.com/citation-style-language/schema/raw/master/csl-citation.json" }</w:instrText>
      </w:r>
      <w:r w:rsidR="00FD2604">
        <w:rPr>
          <w:rFonts w:cs="Times New Roman"/>
          <w:color w:val="000000" w:themeColor="text1"/>
        </w:rPr>
        <w:fldChar w:fldCharType="separate"/>
      </w:r>
      <w:r w:rsidR="00FD2604" w:rsidRPr="00FD2604">
        <w:rPr>
          <w:rFonts w:cs="Times New Roman"/>
          <w:noProof/>
          <w:color w:val="000000" w:themeColor="text1"/>
        </w:rPr>
        <w:t>(Barton 2001)</w:t>
      </w:r>
      <w:r w:rsidR="00FD2604">
        <w:rPr>
          <w:rFonts w:cs="Times New Roman"/>
          <w:color w:val="000000" w:themeColor="text1"/>
        </w:rPr>
        <w:fldChar w:fldCharType="end"/>
      </w:r>
      <w:r w:rsidR="00FF3BDD">
        <w:rPr>
          <w:rFonts w:cs="Times New Roman"/>
          <w:color w:val="000000" w:themeColor="text1"/>
        </w:rPr>
        <w:t xml:space="preserve">, or hybrids can act as a ‘genetic bridge’ </w:t>
      </w:r>
      <w:r w:rsidR="009C5F21">
        <w:rPr>
          <w:rFonts w:cs="Times New Roman"/>
          <w:color w:val="000000" w:themeColor="text1"/>
        </w:rPr>
        <w:t xml:space="preserve">that facilitates gene flow between parents </w:t>
      </w:r>
      <w:r w:rsidR="007062CF">
        <w:rPr>
          <w:rFonts w:cs="Times New Roman"/>
          <w:color w:val="000000" w:themeColor="text1"/>
        </w:rPr>
        <w:fldChar w:fldCharType="begin" w:fldLock="1"/>
      </w:r>
      <w:r w:rsidR="007062CF">
        <w:rPr>
          <w:rFonts w:cs="Times New Roman"/>
          <w:color w:val="000000" w:themeColor="text1"/>
        </w:rPr>
        <w:instrText>ADDIN CSL_CITATION { "citationItems" : [ { "id" : "ITEM-1", "itemData" : { "DOI" : "10.1016/j.cub.2015.05.058", "ISBN" : "0960-9822", "ISSN" : "09609822", "PMID" : "26119745", "abstract" : "The interplay between selection and aspects of the genetic architecture of traits (such as linkage, dominance, and epistasis) can either drive or constrain speciation [1-3]. Despite accumulating evidence that speciation can progress to \"intermediate\" stages - with populations evolving only partial reproductive isolation - studies describing selective mechanisms that impose constraints on speciation are more rare than those describing drivers. The stick insect Timema cristinae provides an example of a system in which partial reproductive isolation has evolved between populations adapted to different host plant environments, in part due to divergent selection acting on a pattern polymorphism [4, 5]. Here, we demonstrate how selection on a green/melanistic color polymorphism counteracts speciation in this system. Specifically, divergent selection between hosts does not occur on color phenotypes because melanistic T. cristinae are cryptic on the stems of both host species, are resistant to a fungal pathogen, and have a mating advantage. Using genetic crosses and genome-wide association mapping, we quantify the genetic architecture of both the pattern and color polymorphism, illustrating their simple genetic control. We use these empirical results to develop an individual-based model that shows how the melanistic phenotype acts as a \"genetic bridge\" that increases gene flow between populations living on different hosts. Our results demonstrate how variation in the nature of selection acting on traits, and aspects of trait genetic architecture, can impose constraints on both local adaptation and speciation.", "author" : [ { "dropping-particle" : "", "family" : "Comeault", "given" : "Aaron A.", "non-dropping-particle" : "", "parse-names" : false, "suffix" : "" }, { "dropping-particle" : "", "family" : "Flaxman", "given" : "Samuel M.", "non-dropping-particle" : "", "parse-names" : false, "suffix" : "" }, { "dropping-particle" : "", "family" : "Riesch", "given" : "R\u00fcdiger", "non-dropping-particle" : "", "parse-names" : false, "suffix" : "" }, { "dropping-particle" : "", "family" : "Curran", "given" : "Emma", "non-dropping-particle" : "", "parse-names" : false, "suffix" : "" }, { "dropping-particle" : "", "family" : "Soria-Carrasco", "given" : "V\u00edctor", "non-dropping-particle" : "", "parse-names" : false, "suffix" : "" }, { "dropping-particle" : "", "family" : "Gompert", "given" : "Zachariah", "non-dropping-particle" : "", "parse-names" : false, "suffix" : "" }, { "dropping-particle" : "", "family" : "Farkas", "given" : "Timothy E.", "non-dropping-particle" : "", "parse-names" : false, "suffix" : "" }, { "dropping-particle" : "", "family" : "Muschick", "given" : "Moritz", "non-dropping-particle" : "", "parse-names" : false, "suffix" : "" }, { "dropping-particle" : "", "family" : "Parchman", "given" : "Thomas L.", "non-dropping-particle" : "", "parse-names" : false, "suffix" : "" }, { "dropping-particle" : "", "family" : "Schwander", "given" : "Tanja", "non-dropping-particle" : "", "parse-names" : false, "suffix" : "" }, { "dropping-particle" : "", "family" : "Slate", "given" : "Jon", "non-dropping-particle" : "", "parse-names" : false, "suffix" : "" }, { "dropping-particle" : "", "family" : "Nosil", "given" : "Patrik", "non-dropping-particle" : "", "parse-names" : false, "suffix" : "" } ], "container-title" : "Current Biology", "id" : "ITEM-1", "issue" : "15", "issued" : { "date-parts" : [ [ "2015" ] ] }, "page" : "1975-1981", "title" : "Selection on a Genetic Polymorphism Counteracts Ecological Speciation in a Stick Insect", "type" : "article-journal", "volume" : "25" }, "uris" : [ "http://www.mendeley.com/documents/?uuid=6804f9b1-1846-4c09-9458-b448566ef11c" ] } ], "mendeley" : { "formattedCitation" : "(Comeault et al. 2015)", "plainTextFormattedCitation" : "(Comeault et al. 2015)", "previouslyFormattedCitation" : "(Comeault et al. 2015)" }, "properties" : {  }, "schema" : "https://github.com/citation-style-language/schema/raw/master/csl-citation.json" }</w:instrText>
      </w:r>
      <w:r w:rsidR="007062CF">
        <w:rPr>
          <w:rFonts w:cs="Times New Roman"/>
          <w:color w:val="000000" w:themeColor="text1"/>
        </w:rPr>
        <w:fldChar w:fldCharType="separate"/>
      </w:r>
      <w:r w:rsidR="007062CF" w:rsidRPr="007062CF">
        <w:rPr>
          <w:rFonts w:cs="Times New Roman"/>
          <w:noProof/>
          <w:color w:val="000000" w:themeColor="text1"/>
        </w:rPr>
        <w:t>(Comeault et al. 2015)</w:t>
      </w:r>
      <w:r w:rsidR="007062CF">
        <w:rPr>
          <w:rFonts w:cs="Times New Roman"/>
          <w:color w:val="000000" w:themeColor="text1"/>
        </w:rPr>
        <w:fldChar w:fldCharType="end"/>
      </w:r>
      <w:r>
        <w:rPr>
          <w:rFonts w:cs="Times New Roman"/>
          <w:color w:val="000000" w:themeColor="text1"/>
        </w:rPr>
        <w:t>.</w:t>
      </w:r>
      <w:r w:rsidR="00EF6AEB">
        <w:rPr>
          <w:rFonts w:cs="Times New Roman"/>
          <w:color w:val="000000" w:themeColor="text1"/>
        </w:rPr>
        <w:t xml:space="preserve"> </w:t>
      </w:r>
      <w:r w:rsidR="00984A77">
        <w:rPr>
          <w:rFonts w:cs="Times New Roman"/>
          <w:color w:val="000000" w:themeColor="text1"/>
        </w:rPr>
        <w:t xml:space="preserve">To investigate this question, we simulated </w:t>
      </w:r>
      <w:r w:rsidR="00285728">
        <w:rPr>
          <w:rFonts w:cs="Times New Roman"/>
          <w:color w:val="000000" w:themeColor="text1"/>
        </w:rPr>
        <w:t>hybrid populations</w:t>
      </w:r>
      <w:r w:rsidR="00984A77">
        <w:rPr>
          <w:rFonts w:cs="Times New Roman"/>
          <w:color w:val="000000" w:themeColor="text1"/>
        </w:rPr>
        <w:t xml:space="preserve"> with </w:t>
      </w:r>
      <w:r w:rsidR="00EF6AEB">
        <w:rPr>
          <w:rFonts w:cs="Times New Roman"/>
          <w:color w:val="000000" w:themeColor="text1"/>
        </w:rPr>
        <w:t xml:space="preserve">variable amounts of hybrid load, and measured their fitness </w:t>
      </w:r>
      <w:r w:rsidR="00EF6AEB">
        <w:rPr>
          <w:rFonts w:cs="Times New Roman"/>
          <w:color w:val="000000" w:themeColor="text1"/>
        </w:rPr>
        <w:lastRenderedPageBreak/>
        <w:t>across environments</w:t>
      </w:r>
      <w:r w:rsidR="007062CF">
        <w:rPr>
          <w:rFonts w:cs="Times New Roman"/>
          <w:color w:val="000000" w:themeColor="text1"/>
        </w:rPr>
        <w:t>, where t</w:t>
      </w:r>
      <w:r w:rsidR="00EF6AEB">
        <w:rPr>
          <w:rFonts w:cs="Times New Roman"/>
          <w:color w:val="000000" w:themeColor="text1"/>
        </w:rPr>
        <w:t xml:space="preserve">he mean phenotype of a hybrid population </w:t>
      </w:r>
      <w:r w:rsidR="00D01B28">
        <w:rPr>
          <w:rFonts w:cs="Times New Roman"/>
          <w:color w:val="000000" w:themeColor="text1"/>
        </w:rPr>
        <w:t>is</w:t>
      </w:r>
      <w:r w:rsidR="00EF6AEB">
        <w:rPr>
          <w:rFonts w:cs="Times New Roman"/>
          <w:color w:val="000000" w:themeColor="text1"/>
        </w:rPr>
        <w:t xml:space="preserve"> exactly intermediate between parental optima.</w:t>
      </w:r>
      <w:r w:rsidR="00D01B28">
        <w:rPr>
          <w:rFonts w:cs="Times New Roman"/>
          <w:color w:val="000000" w:themeColor="text1"/>
        </w:rPr>
        <w:t xml:space="preserve"> The results of this analysis are depicted in Figure 4.</w:t>
      </w:r>
    </w:p>
    <w:p w14:paraId="653E8210" w14:textId="6ACC345D" w:rsidR="00FE7719" w:rsidRDefault="00FE7719" w:rsidP="00FE7719">
      <w:pPr>
        <w:spacing w:line="480" w:lineRule="auto"/>
        <w:ind w:firstLine="720"/>
        <w:rPr>
          <w:rFonts w:cs="Times New Roman"/>
          <w:color w:val="000000" w:themeColor="text1"/>
        </w:rPr>
      </w:pPr>
      <w:r>
        <w:rPr>
          <w:rFonts w:cs="Times New Roman"/>
          <w:color w:val="000000" w:themeColor="text1"/>
        </w:rPr>
        <w:t xml:space="preserve">The </w:t>
      </w:r>
      <w:r w:rsidR="00354FE1">
        <w:rPr>
          <w:rFonts w:cs="Times New Roman"/>
          <w:color w:val="000000" w:themeColor="text1"/>
        </w:rPr>
        <w:t xml:space="preserve">general </w:t>
      </w:r>
      <w:r>
        <w:rPr>
          <w:rFonts w:cs="Times New Roman"/>
          <w:color w:val="000000" w:themeColor="text1"/>
        </w:rPr>
        <w:t>effect of environmental similarity</w:t>
      </w:r>
      <w:r w:rsidR="004F536F">
        <w:rPr>
          <w:rFonts w:cs="Times New Roman"/>
          <w:color w:val="000000" w:themeColor="text1"/>
        </w:rPr>
        <w:t xml:space="preserve"> </w:t>
      </w:r>
      <w:r>
        <w:rPr>
          <w:rFonts w:cs="Times New Roman"/>
          <w:color w:val="000000" w:themeColor="text1"/>
        </w:rPr>
        <w:t xml:space="preserve">is </w:t>
      </w:r>
      <w:r w:rsidR="00EF6AEB">
        <w:rPr>
          <w:rFonts w:cs="Times New Roman"/>
          <w:color w:val="000000" w:themeColor="text1"/>
        </w:rPr>
        <w:t xml:space="preserve">intuitive. </w:t>
      </w:r>
      <w:r>
        <w:rPr>
          <w:rFonts w:cs="Times New Roman"/>
          <w:color w:val="000000" w:themeColor="text1"/>
        </w:rPr>
        <w:t>In the extreme case of parallel adaptation</w:t>
      </w:r>
      <w:r w:rsidR="00EF6AEB">
        <w:rPr>
          <w:rFonts w:cs="Times New Roman"/>
          <w:color w:val="000000" w:themeColor="text1"/>
        </w:rPr>
        <w:t xml:space="preserve"> (i.e., 0°)</w:t>
      </w:r>
      <w:r>
        <w:rPr>
          <w:rFonts w:cs="Times New Roman"/>
          <w:color w:val="000000" w:themeColor="text1"/>
        </w:rPr>
        <w:t>, the hybrid population is centered directly atop both parental optima. When adaptation is strictly divergent</w:t>
      </w:r>
      <w:r w:rsidR="00A02990">
        <w:rPr>
          <w:rFonts w:cs="Times New Roman"/>
          <w:color w:val="000000" w:themeColor="text1"/>
        </w:rPr>
        <w:t xml:space="preserve"> (i.e., 180°)</w:t>
      </w:r>
      <w:r>
        <w:rPr>
          <w:rFonts w:cs="Times New Roman"/>
          <w:color w:val="000000" w:themeColor="text1"/>
        </w:rPr>
        <w:t>, the hybrids are far from either parental optimum. Thus,</w:t>
      </w:r>
      <w:r w:rsidR="004F536F">
        <w:rPr>
          <w:rFonts w:cs="Times New Roman"/>
          <w:color w:val="000000" w:themeColor="text1"/>
        </w:rPr>
        <w:t xml:space="preserve"> both mean and maximum</w:t>
      </w:r>
      <w:r>
        <w:rPr>
          <w:rFonts w:cs="Times New Roman"/>
          <w:color w:val="000000" w:themeColor="text1"/>
        </w:rPr>
        <w:t xml:space="preserve"> hybrid fitness </w:t>
      </w:r>
      <w:r w:rsidR="001D074A">
        <w:rPr>
          <w:rFonts w:cs="Times New Roman"/>
          <w:color w:val="000000" w:themeColor="text1"/>
        </w:rPr>
        <w:t>have</w:t>
      </w:r>
      <w:r>
        <w:rPr>
          <w:rFonts w:cs="Times New Roman"/>
          <w:color w:val="000000" w:themeColor="text1"/>
        </w:rPr>
        <w:t xml:space="preserve"> a negative correlation with the angle separating parental optima</w:t>
      </w:r>
      <w:r w:rsidR="004F536F">
        <w:rPr>
          <w:rFonts w:cs="Times New Roman"/>
          <w:color w:val="000000" w:themeColor="text1"/>
        </w:rPr>
        <w:t xml:space="preserve"> (Fig. 4, compare left to right)</w:t>
      </w:r>
      <w:r>
        <w:rPr>
          <w:rFonts w:cs="Times New Roman"/>
          <w:color w:val="000000" w:themeColor="text1"/>
        </w:rPr>
        <w:t>.</w:t>
      </w:r>
    </w:p>
    <w:p w14:paraId="54F39FE6" w14:textId="445B4F0A" w:rsidR="00226C93" w:rsidRPr="00DC1CBF" w:rsidRDefault="00FE7719" w:rsidP="00074531">
      <w:pPr>
        <w:spacing w:line="480" w:lineRule="auto"/>
        <w:ind w:firstLine="720"/>
        <w:rPr>
          <w:rFonts w:cs="Times New Roman"/>
          <w:color w:val="000000" w:themeColor="text1"/>
        </w:rPr>
      </w:pPr>
      <w:r w:rsidRPr="00CD7E6B">
        <w:rPr>
          <w:rFonts w:cs="Times New Roman"/>
          <w:color w:val="000000" w:themeColor="text1"/>
        </w:rPr>
        <w:t xml:space="preserve">The effect of hybrid load </w:t>
      </w:r>
      <w:r w:rsidR="0098028C" w:rsidRPr="00CD7E6B">
        <w:rPr>
          <w:rFonts w:cs="Times New Roman"/>
          <w:color w:val="000000" w:themeColor="text1"/>
        </w:rPr>
        <w:t xml:space="preserve">on fitness is more </w:t>
      </w:r>
      <w:r w:rsidR="004F536F">
        <w:rPr>
          <w:rFonts w:cs="Times New Roman"/>
          <w:color w:val="000000" w:themeColor="text1"/>
        </w:rPr>
        <w:t>nuanced</w:t>
      </w:r>
      <w:r w:rsidR="0098028C" w:rsidRPr="00CD7E6B">
        <w:rPr>
          <w:rFonts w:cs="Times New Roman"/>
          <w:color w:val="000000" w:themeColor="text1"/>
        </w:rPr>
        <w:t xml:space="preserve">. </w:t>
      </w:r>
      <w:r w:rsidR="004F536F">
        <w:rPr>
          <w:rFonts w:cs="Times New Roman"/>
          <w:color w:val="000000" w:themeColor="text1"/>
        </w:rPr>
        <w:t xml:space="preserve">Under </w:t>
      </w:r>
      <w:r w:rsidRPr="00CD7E6B">
        <w:rPr>
          <w:rFonts w:cs="Times New Roman"/>
          <w:color w:val="000000" w:themeColor="text1"/>
        </w:rPr>
        <w:t>parallel adaptation</w:t>
      </w:r>
      <w:r w:rsidR="007B09BF">
        <w:rPr>
          <w:rFonts w:cs="Times New Roman"/>
          <w:color w:val="000000" w:themeColor="text1"/>
        </w:rPr>
        <w:t>,</w:t>
      </w:r>
      <w:r w:rsidRPr="00CD7E6B">
        <w:rPr>
          <w:rFonts w:cs="Times New Roman"/>
          <w:color w:val="000000" w:themeColor="text1"/>
        </w:rPr>
        <w:t xml:space="preserve"> </w:t>
      </w:r>
      <w:r w:rsidR="004F536F">
        <w:rPr>
          <w:rFonts w:cs="Times New Roman"/>
          <w:color w:val="000000" w:themeColor="text1"/>
        </w:rPr>
        <w:t>where</w:t>
      </w:r>
      <w:r w:rsidRPr="00CD7E6B">
        <w:rPr>
          <w:rFonts w:cs="Times New Roman"/>
          <w:color w:val="000000" w:themeColor="text1"/>
        </w:rPr>
        <w:t xml:space="preserve"> the mean of a group of hybrids is </w:t>
      </w:r>
      <w:r w:rsidR="007B09BF">
        <w:rPr>
          <w:rFonts w:cs="Times New Roman"/>
          <w:color w:val="000000" w:themeColor="text1"/>
        </w:rPr>
        <w:t>atop</w:t>
      </w:r>
      <w:r w:rsidRPr="00CD7E6B">
        <w:rPr>
          <w:rFonts w:cs="Times New Roman"/>
          <w:color w:val="000000" w:themeColor="text1"/>
        </w:rPr>
        <w:t xml:space="preserve"> the phenotypic optimum</w:t>
      </w:r>
      <w:r w:rsidR="004F536F">
        <w:rPr>
          <w:rFonts w:cs="Times New Roman"/>
          <w:color w:val="000000" w:themeColor="text1"/>
        </w:rPr>
        <w:t xml:space="preserve">, </w:t>
      </w:r>
      <w:r w:rsidR="004D4E72">
        <w:rPr>
          <w:rFonts w:cs="Times New Roman"/>
          <w:color w:val="000000" w:themeColor="text1"/>
        </w:rPr>
        <w:t xml:space="preserve">hybrid load is </w:t>
      </w:r>
      <w:r w:rsidR="00C729F9">
        <w:rPr>
          <w:rFonts w:cs="Times New Roman"/>
          <w:color w:val="000000" w:themeColor="text1"/>
        </w:rPr>
        <w:t>strictly deleterious. This occurs</w:t>
      </w:r>
      <w:r w:rsidR="00C121D6">
        <w:rPr>
          <w:rFonts w:cs="Times New Roman"/>
          <w:color w:val="000000" w:themeColor="text1"/>
        </w:rPr>
        <w:t xml:space="preserve"> </w:t>
      </w:r>
      <w:r w:rsidRPr="00CD7E6B">
        <w:rPr>
          <w:rFonts w:cs="Times New Roman"/>
          <w:color w:val="000000" w:themeColor="text1"/>
        </w:rPr>
        <w:t xml:space="preserve">because any variation from the mean </w:t>
      </w:r>
      <w:r w:rsidR="00AE13D0">
        <w:rPr>
          <w:rFonts w:cs="Times New Roman"/>
          <w:color w:val="000000" w:themeColor="text1"/>
        </w:rPr>
        <w:t>displaces</w:t>
      </w:r>
      <w:r w:rsidRPr="00CD7E6B">
        <w:rPr>
          <w:rFonts w:cs="Times New Roman"/>
          <w:color w:val="000000" w:themeColor="text1"/>
        </w:rPr>
        <w:t xml:space="preserve"> </w:t>
      </w:r>
      <w:r w:rsidR="00A2799A" w:rsidRPr="00CD7E6B">
        <w:rPr>
          <w:rFonts w:cs="Times New Roman"/>
          <w:color w:val="000000" w:themeColor="text1"/>
        </w:rPr>
        <w:t>individual</w:t>
      </w:r>
      <w:r w:rsidR="00BD7F28">
        <w:rPr>
          <w:rFonts w:cs="Times New Roman"/>
          <w:color w:val="000000" w:themeColor="text1"/>
        </w:rPr>
        <w:t xml:space="preserve"> hybrids</w:t>
      </w:r>
      <w:r w:rsidRPr="00CD7E6B">
        <w:rPr>
          <w:rFonts w:cs="Times New Roman"/>
          <w:color w:val="000000" w:themeColor="text1"/>
        </w:rPr>
        <w:t xml:space="preserve"> further from the optimum.</w:t>
      </w:r>
      <w:r w:rsidR="00C121D6">
        <w:rPr>
          <w:rFonts w:cs="Times New Roman"/>
          <w:color w:val="000000" w:themeColor="text1"/>
        </w:rPr>
        <w:t xml:space="preserve"> </w:t>
      </w:r>
      <w:r w:rsidR="00FC297D">
        <w:rPr>
          <w:rFonts w:cs="Times New Roman"/>
          <w:color w:val="000000" w:themeColor="text1"/>
        </w:rPr>
        <w:t>U</w:t>
      </w:r>
      <w:r w:rsidR="00E90B7D">
        <w:rPr>
          <w:rFonts w:cs="Times New Roman"/>
          <w:color w:val="000000" w:themeColor="text1"/>
        </w:rPr>
        <w:t>nder divergent evolution</w:t>
      </w:r>
      <w:r w:rsidR="00FC297D">
        <w:rPr>
          <w:rFonts w:cs="Times New Roman"/>
          <w:color w:val="000000" w:themeColor="text1"/>
        </w:rPr>
        <w:t xml:space="preserve">, hybrids fall between parental optima and </w:t>
      </w:r>
      <w:r w:rsidR="00DC0750">
        <w:rPr>
          <w:rFonts w:cs="Times New Roman"/>
          <w:color w:val="000000" w:themeColor="text1"/>
        </w:rPr>
        <w:t xml:space="preserve">hybrid load causes some individual to deviate in the direction of the optimum and others to deviate in a direction orthogonal to either </w:t>
      </w:r>
      <w:r w:rsidR="00C121D6">
        <w:rPr>
          <w:rFonts w:cs="Times New Roman"/>
          <w:color w:val="000000" w:themeColor="text1"/>
        </w:rPr>
        <w:t>optimum</w:t>
      </w:r>
      <w:r w:rsidR="00FC297D">
        <w:rPr>
          <w:rFonts w:cs="Times New Roman"/>
          <w:color w:val="000000" w:themeColor="text1"/>
        </w:rPr>
        <w:t xml:space="preserve">. Thus, hybrid load does not have much of an effect on mean fitness under divergent evolution. </w:t>
      </w:r>
      <w:r w:rsidR="00BE629F">
        <w:rPr>
          <w:rFonts w:cs="Times New Roman"/>
          <w:color w:val="000000" w:themeColor="text1"/>
        </w:rPr>
        <w:t xml:space="preserve">At intermediate angles (e.g., 90°), some hybrid load </w:t>
      </w:r>
      <w:r w:rsidR="00FC297D">
        <w:rPr>
          <w:rFonts w:cs="Times New Roman"/>
          <w:color w:val="000000" w:themeColor="text1"/>
        </w:rPr>
        <w:t xml:space="preserve">is </w:t>
      </w:r>
      <w:r w:rsidR="00BE629F">
        <w:rPr>
          <w:rFonts w:cs="Times New Roman"/>
          <w:color w:val="000000" w:themeColor="text1"/>
        </w:rPr>
        <w:t>beneficial</w:t>
      </w:r>
      <w:r w:rsidR="00A04A8A">
        <w:rPr>
          <w:rFonts w:cs="Times New Roman"/>
          <w:color w:val="000000" w:themeColor="text1"/>
        </w:rPr>
        <w:t xml:space="preserve"> as some hybrids approach the optimum</w:t>
      </w:r>
      <w:r w:rsidR="00506D33">
        <w:rPr>
          <w:rFonts w:cs="Times New Roman"/>
          <w:color w:val="000000" w:themeColor="text1"/>
        </w:rPr>
        <w:t>, but too much is deleterious</w:t>
      </w:r>
      <w:r w:rsidR="00B902FC">
        <w:rPr>
          <w:rFonts w:cs="Times New Roman"/>
          <w:color w:val="000000" w:themeColor="text1"/>
        </w:rPr>
        <w:t xml:space="preserve"> as they overshoot it</w:t>
      </w:r>
      <w:r w:rsidR="00506D33">
        <w:rPr>
          <w:rFonts w:cs="Times New Roman"/>
          <w:color w:val="000000" w:themeColor="text1"/>
        </w:rPr>
        <w:t>.</w:t>
      </w:r>
      <w:r w:rsidR="00074531">
        <w:rPr>
          <w:rFonts w:cs="Times New Roman"/>
          <w:color w:val="000000" w:themeColor="text1"/>
        </w:rPr>
        <w:t xml:space="preserve"> </w:t>
      </w:r>
      <w:r w:rsidR="003D7339">
        <w:rPr>
          <w:rFonts w:cs="Times New Roman"/>
          <w:color w:val="000000" w:themeColor="text1"/>
        </w:rPr>
        <w:t>M</w:t>
      </w:r>
      <w:r w:rsidR="00074531">
        <w:rPr>
          <w:rFonts w:cs="Times New Roman"/>
          <w:color w:val="000000" w:themeColor="text1"/>
        </w:rPr>
        <w:t>aximum hybrid fitness increases with hybrid</w:t>
      </w:r>
      <w:r w:rsidR="003D7339">
        <w:rPr>
          <w:rFonts w:cs="Times New Roman"/>
          <w:color w:val="000000" w:themeColor="text1"/>
        </w:rPr>
        <w:t xml:space="preserve"> load under divergent evolution, because without any variation, no hybrids </w:t>
      </w:r>
      <w:r w:rsidR="009E0A0E">
        <w:rPr>
          <w:rFonts w:cs="Times New Roman"/>
          <w:color w:val="000000" w:themeColor="text1"/>
        </w:rPr>
        <w:t xml:space="preserve">are near </w:t>
      </w:r>
      <w:r w:rsidR="003D7339">
        <w:rPr>
          <w:rFonts w:cs="Times New Roman"/>
          <w:color w:val="000000" w:themeColor="text1"/>
        </w:rPr>
        <w:t xml:space="preserve">either </w:t>
      </w:r>
      <w:r w:rsidR="00A51F47">
        <w:rPr>
          <w:rFonts w:cs="Times New Roman"/>
          <w:color w:val="000000" w:themeColor="text1"/>
        </w:rPr>
        <w:t>parental optimum</w:t>
      </w:r>
      <w:r w:rsidR="003D7339">
        <w:rPr>
          <w:rFonts w:cs="Times New Roman"/>
          <w:color w:val="000000" w:themeColor="text1"/>
        </w:rPr>
        <w:t>.</w:t>
      </w:r>
    </w:p>
    <w:p w14:paraId="35713D45" w14:textId="77777777" w:rsidR="0099494B" w:rsidRDefault="0099494B" w:rsidP="00ED6A7D">
      <w:pPr>
        <w:spacing w:line="480" w:lineRule="auto"/>
        <w:rPr>
          <w:rFonts w:cs="Times New Roman"/>
          <w:color w:val="000000" w:themeColor="text1"/>
        </w:rPr>
      </w:pPr>
    </w:p>
    <w:p w14:paraId="61AEFAFA" w14:textId="1B80EFFE" w:rsidR="00BD287C" w:rsidRDefault="008310A4" w:rsidP="00A830FC">
      <w:pPr>
        <w:spacing w:line="480" w:lineRule="auto"/>
        <w:rPr>
          <w:rFonts w:cs="Times New Roman"/>
          <w:color w:val="000000" w:themeColor="text1"/>
        </w:rPr>
      </w:pPr>
      <w:r>
        <w:rPr>
          <w:b/>
        </w:rPr>
        <w:t>Discussion</w:t>
      </w:r>
      <w:r w:rsidR="00E25AE6">
        <w:rPr>
          <w:b/>
        </w:rPr>
        <w:br/>
      </w:r>
      <w:r w:rsidR="0099494B" w:rsidRPr="002C2708">
        <w:rPr>
          <w:rFonts w:cs="Times New Roman"/>
          <w:color w:val="000000" w:themeColor="text1"/>
        </w:rPr>
        <w:t xml:space="preserve">Our </w:t>
      </w:r>
      <w:r w:rsidR="00AB7175">
        <w:rPr>
          <w:rFonts w:cs="Times New Roman"/>
          <w:color w:val="000000" w:themeColor="text1"/>
        </w:rPr>
        <w:t>simulations</w:t>
      </w:r>
      <w:r w:rsidR="0099494B" w:rsidRPr="002C2708">
        <w:rPr>
          <w:rFonts w:cs="Times New Roman"/>
          <w:color w:val="000000" w:themeColor="text1"/>
        </w:rPr>
        <w:t xml:space="preserve"> demonstrate that </w:t>
      </w:r>
      <w:r w:rsidR="00BD287C">
        <w:rPr>
          <w:rFonts w:cs="Times New Roman"/>
          <w:color w:val="000000" w:themeColor="text1"/>
        </w:rPr>
        <w:t>the main effect of adaptation fro</w:t>
      </w:r>
      <w:r w:rsidR="00C823A4">
        <w:rPr>
          <w:rFonts w:cs="Times New Roman"/>
          <w:color w:val="000000" w:themeColor="text1"/>
        </w:rPr>
        <w:t>m SGV on speciation is to reduce the efficiency with which parallel natural selection causes speciation</w:t>
      </w:r>
      <w:r w:rsidR="00BD287C">
        <w:rPr>
          <w:rFonts w:cs="Times New Roman"/>
          <w:color w:val="000000" w:themeColor="text1"/>
        </w:rPr>
        <w:t xml:space="preserve">. </w:t>
      </w:r>
      <w:r w:rsidR="00D24615">
        <w:rPr>
          <w:rFonts w:cs="Times New Roman"/>
          <w:color w:val="000000" w:themeColor="text1"/>
        </w:rPr>
        <w:t xml:space="preserve">This occurs because, as populations adapt to similar environments, they fix the same mutations and have </w:t>
      </w:r>
      <w:r w:rsidR="00D24615">
        <w:rPr>
          <w:rFonts w:cs="Times New Roman"/>
          <w:color w:val="000000" w:themeColor="text1"/>
        </w:rPr>
        <w:lastRenderedPageBreak/>
        <w:t>lower hybrid load.</w:t>
      </w:r>
      <w:r>
        <w:rPr>
          <w:rFonts w:cs="Times New Roman"/>
          <w:color w:val="000000" w:themeColor="text1"/>
        </w:rPr>
        <w:t xml:space="preserve"> </w:t>
      </w:r>
      <w:r w:rsidR="00CB2C92">
        <w:rPr>
          <w:rFonts w:cs="Times New Roman"/>
          <w:color w:val="000000" w:themeColor="text1"/>
        </w:rPr>
        <w:t>SGV is expected to reduce the rate at which incompatibilities accumulate</w:t>
      </w:r>
      <w:r w:rsidR="006D559E">
        <w:rPr>
          <w:rFonts w:cs="Times New Roman"/>
          <w:color w:val="000000" w:themeColor="text1"/>
        </w:rPr>
        <w:t xml:space="preserve"> under parallel evolution</w:t>
      </w:r>
      <w:r w:rsidR="00CB2C92">
        <w:rPr>
          <w:rFonts w:cs="Times New Roman"/>
          <w:color w:val="000000" w:themeColor="text1"/>
        </w:rPr>
        <w:t>.</w:t>
      </w:r>
      <w:r w:rsidR="00DC1CBF">
        <w:rPr>
          <w:rFonts w:cs="Times New Roman"/>
          <w:color w:val="000000" w:themeColor="text1"/>
        </w:rPr>
        <w:t xml:space="preserve"> </w:t>
      </w:r>
      <w:r w:rsidR="00F24C7E">
        <w:rPr>
          <w:rFonts w:cs="Times New Roman"/>
          <w:color w:val="000000" w:themeColor="text1"/>
        </w:rPr>
        <w:t xml:space="preserve">In addition, </w:t>
      </w:r>
      <w:r w:rsidR="00D24615">
        <w:rPr>
          <w:rFonts w:cs="Times New Roman"/>
          <w:color w:val="000000" w:themeColor="text1"/>
        </w:rPr>
        <w:t xml:space="preserve">the greatest mean </w:t>
      </w:r>
      <w:r w:rsidR="00CB2C92">
        <w:rPr>
          <w:rFonts w:cs="Times New Roman"/>
          <w:color w:val="000000" w:themeColor="text1"/>
        </w:rPr>
        <w:t xml:space="preserve">(extrinsic) </w:t>
      </w:r>
      <w:r w:rsidR="00F24C7E">
        <w:rPr>
          <w:rFonts w:cs="Times New Roman"/>
          <w:color w:val="000000" w:themeColor="text1"/>
        </w:rPr>
        <w:t xml:space="preserve">hybrid </w:t>
      </w:r>
      <w:r w:rsidR="00543C0F">
        <w:rPr>
          <w:rFonts w:cs="Times New Roman"/>
          <w:color w:val="000000" w:themeColor="text1"/>
        </w:rPr>
        <w:t xml:space="preserve">fitness occurs </w:t>
      </w:r>
      <w:r w:rsidR="00D24615">
        <w:rPr>
          <w:rFonts w:cs="Times New Roman"/>
          <w:color w:val="000000" w:themeColor="text1"/>
        </w:rPr>
        <w:t>when hybrid load is minimized</w:t>
      </w:r>
      <w:r w:rsidR="00FD6196">
        <w:rPr>
          <w:rFonts w:cs="Times New Roman"/>
          <w:color w:val="000000" w:themeColor="text1"/>
        </w:rPr>
        <w:t xml:space="preserve"> and parents undergo parallel evolution</w:t>
      </w:r>
      <w:r w:rsidR="00D24615">
        <w:rPr>
          <w:rFonts w:cs="Times New Roman"/>
          <w:color w:val="000000" w:themeColor="text1"/>
        </w:rPr>
        <w:t xml:space="preserve">. </w:t>
      </w:r>
      <w:r w:rsidR="006A02F7">
        <w:rPr>
          <w:rFonts w:cs="Times New Roman"/>
          <w:color w:val="000000" w:themeColor="text1"/>
        </w:rPr>
        <w:t>As evolution tends toward divergent</w:t>
      </w:r>
      <w:r w:rsidR="00911C02">
        <w:rPr>
          <w:rFonts w:cs="Times New Roman"/>
          <w:color w:val="000000" w:themeColor="text1"/>
        </w:rPr>
        <w:t>, the</w:t>
      </w:r>
      <w:r w:rsidR="00DD01BB">
        <w:rPr>
          <w:rFonts w:cs="Times New Roman"/>
          <w:color w:val="000000" w:themeColor="text1"/>
        </w:rPr>
        <w:t xml:space="preserve"> effect of SGV on speciation</w:t>
      </w:r>
      <w:r w:rsidR="00911C02">
        <w:rPr>
          <w:rFonts w:cs="Times New Roman"/>
          <w:color w:val="000000" w:themeColor="text1"/>
        </w:rPr>
        <w:t xml:space="preserve"> at mutation-selection balance</w:t>
      </w:r>
      <w:r w:rsidR="00423C8F">
        <w:rPr>
          <w:rFonts w:cs="Times New Roman"/>
          <w:color w:val="000000" w:themeColor="text1"/>
        </w:rPr>
        <w:t xml:space="preserve"> decreases faster than linearly</w:t>
      </w:r>
      <w:r w:rsidR="00DD01BB">
        <w:rPr>
          <w:rFonts w:cs="Times New Roman"/>
          <w:color w:val="000000" w:themeColor="text1"/>
        </w:rPr>
        <w:t>.</w:t>
      </w:r>
      <w:r w:rsidR="00911C02">
        <w:rPr>
          <w:rFonts w:cs="Times New Roman"/>
          <w:color w:val="000000" w:themeColor="text1"/>
        </w:rPr>
        <w:t xml:space="preserve"> (The effect of SGV on the rate of adaptation is consistent across environments.)</w:t>
      </w:r>
      <w:r w:rsidR="002F4258">
        <w:rPr>
          <w:rFonts w:cs="Times New Roman"/>
          <w:color w:val="000000" w:themeColor="text1"/>
        </w:rPr>
        <w:t xml:space="preserve"> T</w:t>
      </w:r>
      <w:r w:rsidR="000F01E5">
        <w:rPr>
          <w:rFonts w:cs="Times New Roman"/>
          <w:color w:val="000000" w:themeColor="text1"/>
        </w:rPr>
        <w:t xml:space="preserve">he importance of SGV for </w:t>
      </w:r>
      <w:r w:rsidR="001662D2">
        <w:rPr>
          <w:rFonts w:cs="Times New Roman"/>
          <w:color w:val="000000" w:themeColor="text1"/>
        </w:rPr>
        <w:t>limiting RI</w:t>
      </w:r>
      <w:r w:rsidR="002F4258">
        <w:rPr>
          <w:rFonts w:cs="Times New Roman"/>
          <w:color w:val="000000" w:themeColor="text1"/>
        </w:rPr>
        <w:t>, however,</w:t>
      </w:r>
      <w:r w:rsidR="000F01E5">
        <w:rPr>
          <w:rFonts w:cs="Times New Roman"/>
          <w:color w:val="000000" w:themeColor="text1"/>
        </w:rPr>
        <w:t xml:space="preserve"> critically depends on the match between the quantity of ancestral SGV and </w:t>
      </w:r>
      <w:r w:rsidR="00467D3A">
        <w:rPr>
          <w:rFonts w:cs="Times New Roman"/>
          <w:color w:val="000000" w:themeColor="text1"/>
        </w:rPr>
        <w:t xml:space="preserve">nature of </w:t>
      </w:r>
      <w:r w:rsidR="0035732B">
        <w:rPr>
          <w:rFonts w:cs="Times New Roman"/>
          <w:color w:val="000000" w:themeColor="text1"/>
        </w:rPr>
        <w:t xml:space="preserve">the </w:t>
      </w:r>
      <w:r w:rsidR="000F01E5">
        <w:rPr>
          <w:rFonts w:cs="Times New Roman"/>
          <w:color w:val="000000" w:themeColor="text1"/>
        </w:rPr>
        <w:t xml:space="preserve">evolutionary trajectories of adapting populations. </w:t>
      </w:r>
      <w:r w:rsidR="00423C8F">
        <w:rPr>
          <w:rFonts w:cs="Times New Roman"/>
          <w:color w:val="000000" w:themeColor="text1"/>
        </w:rPr>
        <w:t>Thus, w</w:t>
      </w:r>
      <w:r w:rsidR="00911FE2">
        <w:rPr>
          <w:rFonts w:cs="Times New Roman"/>
          <w:color w:val="000000" w:themeColor="text1"/>
        </w:rPr>
        <w:t xml:space="preserve">hile </w:t>
      </w:r>
      <w:r w:rsidR="00DD01BB">
        <w:rPr>
          <w:rFonts w:cs="Times New Roman"/>
          <w:color w:val="000000" w:themeColor="text1"/>
        </w:rPr>
        <w:t xml:space="preserve">the main effect of SGV under parallel selection is to make speciation more difficult, </w:t>
      </w:r>
      <w:r w:rsidR="00911FE2">
        <w:rPr>
          <w:rFonts w:cs="Times New Roman"/>
          <w:color w:val="000000" w:themeColor="text1"/>
        </w:rPr>
        <w:t xml:space="preserve">there </w:t>
      </w:r>
      <w:r w:rsidR="00DD01BB">
        <w:rPr>
          <w:rFonts w:cs="Times New Roman"/>
          <w:color w:val="000000" w:themeColor="text1"/>
        </w:rPr>
        <w:t xml:space="preserve">are </w:t>
      </w:r>
      <w:r w:rsidR="00423C8F">
        <w:rPr>
          <w:rFonts w:cs="Times New Roman"/>
          <w:color w:val="000000" w:themeColor="text1"/>
        </w:rPr>
        <w:t xml:space="preserve">many </w:t>
      </w:r>
      <w:r w:rsidR="00DD01BB">
        <w:rPr>
          <w:rFonts w:cs="Times New Roman"/>
          <w:color w:val="000000" w:themeColor="text1"/>
        </w:rPr>
        <w:t>circumstances</w:t>
      </w:r>
      <w:r w:rsidR="00463424">
        <w:rPr>
          <w:rFonts w:cs="Times New Roman"/>
          <w:color w:val="000000" w:themeColor="text1"/>
        </w:rPr>
        <w:t xml:space="preserve"> under which this does not hold.</w:t>
      </w:r>
    </w:p>
    <w:p w14:paraId="047CD777" w14:textId="77777777" w:rsidR="00F333F5" w:rsidRDefault="00F333F5" w:rsidP="00A830FC">
      <w:pPr>
        <w:spacing w:line="480" w:lineRule="auto"/>
        <w:rPr>
          <w:rFonts w:cs="Times New Roman"/>
          <w:color w:val="000000" w:themeColor="text1"/>
        </w:rPr>
      </w:pPr>
    </w:p>
    <w:p w14:paraId="039FCFB7" w14:textId="3726F80F" w:rsidR="00C81B97" w:rsidRDefault="00D24615" w:rsidP="00C81B97">
      <w:pPr>
        <w:spacing w:line="480" w:lineRule="auto"/>
      </w:pPr>
      <w:r>
        <w:rPr>
          <w:i/>
        </w:rPr>
        <w:t>Additional f</w:t>
      </w:r>
      <w:r w:rsidR="007A1F69">
        <w:rPr>
          <w:i/>
        </w:rPr>
        <w:t>actors influencing</w:t>
      </w:r>
      <w:r w:rsidR="00946E41">
        <w:rPr>
          <w:i/>
        </w:rPr>
        <w:t xml:space="preserve"> the probability</w:t>
      </w:r>
      <w:r w:rsidR="007A1F69">
        <w:rPr>
          <w:i/>
        </w:rPr>
        <w:t xml:space="preserve"> parallel genetic evolution</w:t>
      </w:r>
      <w:r w:rsidR="00760E46">
        <w:br/>
      </w:r>
      <w:r w:rsidR="00C81B97">
        <w:t>Though we focus on adaptation from SGV, any</w:t>
      </w:r>
      <w:r w:rsidR="00AC2A6A">
        <w:t xml:space="preserve"> factor</w:t>
      </w:r>
      <w:r w:rsidR="00C81B97">
        <w:t xml:space="preserve"> that facilitates parallel genetic evolution under parallel selection will reduce the likelihood of mutation-order speciation. </w:t>
      </w:r>
      <w:r w:rsidR="00AB7175">
        <w:t>R</w:t>
      </w:r>
      <w:r w:rsidR="00C81B97">
        <w:t>ecent work demonstrates that</w:t>
      </w:r>
      <w:r w:rsidR="00E63485">
        <w:t xml:space="preserve"> mutations can be constrained such that phenotypic evolution occurs in allopatric populations by recurrent </w:t>
      </w:r>
      <w:r w:rsidR="00E63485">
        <w:rPr>
          <w:i/>
        </w:rPr>
        <w:t>de novo</w:t>
      </w:r>
      <w:r w:rsidR="00E63485">
        <w:t xml:space="preserve"> mutation </w:t>
      </w:r>
      <w:r w:rsidR="00CA1F7E">
        <w:t>at</w:t>
      </w:r>
      <w:r w:rsidR="00E63485">
        <w:t xml:space="preserve"> the same loci </w:t>
      </w:r>
      <w:r w:rsidR="00E63485">
        <w:fldChar w:fldCharType="begin" w:fldLock="1"/>
      </w:r>
      <w:r w:rsidR="007B6813">
        <w:instrText>ADDIN CSL_CITATION { "citationItems" : [ { "id" : "ITEM-1", "itemData" : { "DOI" : "10.1126/science.1182213", "ISBN" : "1095-9203 (Electronic)\\n0036-8075 (Linking)", "ISSN" : "00368075", "PMID" : "20007865", "abstract" : "The molecular mechanisms underlying major phenotypic changes that have evolved repeatedly in nature are generally unknown. Pelvic loss in different natural populations of threespine stickleback fish has occurred through regulatory mutations deleting a tissue-specific enhancer of the Pituitary homeobox transcription factor 1 (Pitx1) gene. The high prevalence of deletion mutations at Pitx1 may be influenced by inherent structural features of the locus. Although Pitx1 null mutations are lethal in laboratory animals, Pitx1 regulatory mutations show molecular signatures of positive selection in pelvic-reduced populations. These studies illustrate how major expression and morphological changes can arise from single mutational leaps in natural populations, producing new adaptive alleles via recurrent regulatory alterations in a key developmental control gene.", "author" : [ { "dropping-particle" : "", "family" : "Chan", "given" : "Yingguang Frank", "non-dropping-particle" : "", "parse-names" : false, "suffix" : "" }, { "dropping-particle" : "", "family" : "Marks", "given" : "Melissa E.", "non-dropping-particle" : "", "parse-names" : false, "suffix" : "" }, { "dropping-particle" : "", "family" : "Jones", "given" : "Felicity C.", "non-dropping-particle" : "", "parse-names" : false, "suffix" : "" }, { "dropping-particle" : "", "family" : "Villarreal", "given" : "Guadalupe", "non-dropping-particle" : "", "parse-names" : false, "suffix" : "" }, { "dropping-particle" : "", "family" : "Shapiro", "given" : "Michael D.", "non-dropping-particle" : "", "parse-names" : false, "suffix" : "" }, { "dropping-particle" : "", "family" : "Brady", "given" : "Shannon D.", "non-dropping-particle" : "", "parse-names" : false, "suffix" : "" }, { "dropping-particle" : "", "family" : "Southwick", "given" : "Audrey M.", "non-dropping-particle" : "", "parse-names" : false, "suffix" : "" }, { "dropping-particle" : "", "family" : "Absher", "given" : "Devin M.", "non-dropping-particle" : "", "parse-names" : false, "suffix" : "" }, { "dropping-particle" : "", "family" : "Grimwood", "given" : "Jane", "non-dropping-particle" : "", "parse-names" : false, "suffix" : "" }, { "dropping-particle" : "", "family" : "Schmutz", "given" : "Jeremy", "non-dropping-particle" : "", "parse-names" : false, "suffix" : "" }, { "dropping-particle" : "", "family" : "Myers", "given" : "Richard M.", "non-dropping-particle" : "", "parse-names" : false, "suffix" : "" }, { "dropping-particle" : "", "family" : "Petrov", "given" : "Dmitri", "non-dropping-particle" : "", "parse-names" : false, "suffix" : "" }, { "dropping-particle" : "", "family" : "J\u00f3nsson", "given" : "Bjarni", "non-dropping-particle" : "", "parse-names" : false, "suffix" : "" }, { "dropping-particle" : "", "family" : "Schluter", "given" : "Dolph", "non-dropping-particle" : "", "parse-names" : false, "suffix" : "" }, { "dropping-particle" : "", "family" : "Bell", "given" : "Michael A.", "non-dropping-particle" : "", "parse-names" : false, "suffix" : "" }, { "dropping-particle" : "", "family" : "Kingsley", "given" : "David M.", "non-dropping-particle" : "", "parse-names" : false, "suffix" : "" } ], "container-title" : "Science", "id" : "ITEM-1", "issue" : "5963", "issued" : { "date-parts" : [ [ "2010" ] ] }, "page" : "302-305", "title" : "Adaptive evolution of pelvic reduction in sticklebacks by recurrent deletion of a &lt;i&gt;Pitx1&lt;/i&gt; enhancer", "type" : "article-journal", "volume" : "327" }, "uris" : [ "http://www.mendeley.com/documents/?uuid=b31fba68-7a5b-444e-9850-d911e4b2d04b" ] }, { "id" : "ITEM-2", "itemData" : { "DOI" : "10.1534/genetics.114.171124", "ISBN" : "1943-2631 (Electronic)\\r0016-6731 (Linking)", "ISSN" : "19432631", "PMID" : "25519894", "abstract" : "Copper is a micronutrient essential for growth due to its role as a cofactor in enzymes involved in respiration, defense against oxidative damage, and iron uptake. Yet too much of a good thing can be lethal, and yeast cells typically do not have tolerance to copper levels much beyond the concentration in their ancestral environment. Here, we report a short-term evolutionary study of Saccharomyces cerevisiae exposed to levels of copper sulfate that are inhibitory to the initial strain. We isolated and identified adaptive mutations soon after they arose, reducing the number of neutral mutations, to determine the first genetic steps that yeast take when adapting to copper. We analyzed 34 such strains through whole-genome sequencing and by assaying fitness within different environments; we also isolated a subset of mutations through tetrad analysis of four lines. We identified a multilayered evolutionary response. In total, 57 single base-pair mutations were identified across the 34 lines. In addition, gene amplification of the copper metallothionein protein, CUP1-1, was rampant, as was chromosomal aneuploidy. Four other genes received multiple, independent mutations in different lines (the vacuolar transporter genes VTC1 and VTC4; the plasma membrane H+-ATPase PMA1; and MAM3, a protein required for normal mitochondrial morphology). Analyses indicated that mutations in all four genes, as well as CUP1-1 copy number, contributed significantly to explaining variation in copper tolerance. Our study thus finds that evolution takes both common and less trodden pathways toward evolving tolerance to an essential, but highly toxic, micronutrient.", "author" : [ { "dropping-particle" : "", "family" : "Gerstein", "given" : "Aleeza C.", "non-dropping-particle" : "", "parse-names" : false, "suffix" : "" }, { "dropping-particle" : "", "family" : "Ono", "given" : "Jasmine", "non-dropping-particle" : "", "parse-names" : false, "suffix" : "" }, { "dropping-particle" : "", "family" : "Lo", "given" : "Dara S.", "non-dropping-particle" : "", "parse-names" : false, "suffix" : "" }, { "dropping-particle" : "", "family" : "Campbell", "given" : "Marcus L.", "non-dropping-particle" : "", "parse-names" : false, "suffix" : "" }, { "dropping-particle" : "", "family" : "Kuzmin", "given" : "Anastasia", "non-dropping-particle" : "", "parse-names" : false, "suffix" : "" }, { "dropping-particle" : "", "family" : "Otto", "given" : "Sarah P.", "non-dropping-particle" : "", "parse-names" : false, "suffix" : "" } ], "container-title" : "Genetics", "id" : "ITEM-2", "issue" : "2", "issued" : { "date-parts" : [ [ "2015" ] ] }, "title" : "Too much of a good thing: The unique and repeated paths toward copper adaptation", "type" : "article-journal", "volume" : "199" }, "uris" : [ "http://www.mendeley.com/documents/?uuid=70cf07a9-640f-4264-892a-582864ba9dc3", "http://www.mendeley.com/documents/?uuid=e7c4826b-e180-42f0-9cbd-bd09245352b1" ] } ], "mendeley" : { "formattedCitation" : "(Chan et al. 2010; Gerstein et al. 2015)", "plainTextFormattedCitation" : "(Chan et al. 2010; Gerstein et al. 2015)", "previouslyFormattedCitation" : "(Chan et al. 2010; Gerstein et al. 2015)" }, "properties" : {  }, "schema" : "https://github.com/citation-style-language/schema/raw/master/csl-citation.json" }</w:instrText>
      </w:r>
      <w:r w:rsidR="00E63485">
        <w:fldChar w:fldCharType="separate"/>
      </w:r>
      <w:r w:rsidR="00E63485" w:rsidRPr="00E63485">
        <w:rPr>
          <w:noProof/>
        </w:rPr>
        <w:t>(Chan et al. 2010; Gerstein et al. 2015)</w:t>
      </w:r>
      <w:r w:rsidR="00E63485">
        <w:fldChar w:fldCharType="end"/>
      </w:r>
      <w:r w:rsidR="00E63485">
        <w:t>. Constraint on mutations is</w:t>
      </w:r>
      <w:r w:rsidR="00C81B97">
        <w:t xml:space="preserve"> thus</w:t>
      </w:r>
      <w:r w:rsidR="00E63485">
        <w:t xml:space="preserve"> an additional source of parallel genetic evolution</w:t>
      </w:r>
      <w:r w:rsidR="00C81B97">
        <w:t xml:space="preserve"> that will reduce hybrid load, and g</w:t>
      </w:r>
      <w:r w:rsidR="00E63485">
        <w:t xml:space="preserve">reater constraint </w:t>
      </w:r>
      <w:r w:rsidR="00676074">
        <w:t xml:space="preserve">on </w:t>
      </w:r>
      <w:r w:rsidR="005E3524">
        <w:t>what</w:t>
      </w:r>
      <w:r w:rsidR="00676074">
        <w:t xml:space="preserve"> adaptive mutations </w:t>
      </w:r>
      <w:r w:rsidR="00EC3525">
        <w:t xml:space="preserve">are possible </w:t>
      </w:r>
      <w:r w:rsidR="00E63485">
        <w:t>will correspond to a proportional reduction in hybrid load under parallel evolution.</w:t>
      </w:r>
      <w:r w:rsidR="00AB7175">
        <w:t xml:space="preserve"> </w:t>
      </w:r>
    </w:p>
    <w:p w14:paraId="6ACF6473" w14:textId="0D64BE64" w:rsidR="00C81B97" w:rsidRPr="007B1E17" w:rsidRDefault="00C81B97" w:rsidP="00C81B97">
      <w:pPr>
        <w:spacing w:line="480" w:lineRule="auto"/>
        <w:ind w:firstLine="720"/>
      </w:pPr>
      <w:r>
        <w:t>Gene flow between populations reduces the likelihood of mutation-order speciation because advantageous derived alleles are easily shared among populations</w:t>
      </w:r>
      <w:r w:rsidR="007C34A5">
        <w:t xml:space="preserve">. </w:t>
      </w:r>
      <w:r>
        <w:fldChar w:fldCharType="begin" w:fldLock="1"/>
      </w:r>
      <w:r w:rsidR="003142DB">
        <w:instrText>ADDIN CSL_CITATION { "citationItems" : [ { "id" : "ITEM-1", "itemData" : { "DOI" : "10.1098/rspb.2010.1215", "ISBN" : "0962-8452", "ISSN" : "0962-8452", "PMID" : "20702458", "abstract" : "Two models for speciation via selection have been proposed. In the well-known model of 'ecological speciation', divergent natural selection between environments drives the evolution of reproductive isolation. In a second 'mutation-order' model, different, incompatible mutations (alleles) fix in different populations adapting to the same selective pressure. How to demonstrate mutation-order speciation has been unclear, although it has been argued that it can be ruled out when gene flow occurs because the same, most advantageous allele will fix in all populations. However, quantitative examination of the interaction of factors influencing the likelihood of mutation-order speciation is lacking. We used simulation models to study how gene flow, hybrid incompatibility, selective advantage, timing of origination of new mutations and an initial period of allopatric differentiation affect population divergence via the mutation-order process. We find that at least some population divergence can occur under a reasonably wide range of conditions, even with moderate gene flow. However, strong divergence (e. g. fixation of different alleles in different populations) requires very low gene flow, and is promoted when (i) incompatible mutations have similar fitness advantages, (ii) less fit mutations arise slightly earlier in evolutionary time than more fit alternatives, and (iii) allopatric divergence occurs prior to secondary contact.", "author" : [ { "dropping-particle" : "", "family" : "Nosil", "given" : "P.", "non-dropping-particle" : "", "parse-names" : false, "suffix" : "" }, { "dropping-particle" : "", "family" : "Flaxman", "given" : "S. M.", "non-dropping-particle" : "", "parse-names" : false, "suffix" : "" } ], "container-title" : "Proceedings of the Royal Society B: Biological Sciences", "id" : "ITEM-1", "issue" : "1704", "issued" : { "date-parts" : [ [ "2011" ] ] }, "page" : "399-407", "title" : "Conditions for mutation-order speciation", "type" : "article-journal", "volume" : "278" }, "uris" : [ "http://www.mendeley.com/documents/?uuid=7cb42301-decf-4940-be76-3c7dc7541dc6" ] } ], "mendeley" : { "formattedCitation" : "(Nosil and Flaxman 2011)", "manualFormatting" : "Nosil and Flaxman (2011)", "plainTextFormattedCitation" : "(Nosil and Flaxman 2011)", "previouslyFormattedCitation" : "(Nosil and Flaxman 2011)" }, "properties" : {  }, "schema" : "https://github.com/citation-style-language/schema/raw/master/csl-citation.json" }</w:instrText>
      </w:r>
      <w:r>
        <w:fldChar w:fldCharType="separate"/>
      </w:r>
      <w:r w:rsidRPr="004B270C">
        <w:rPr>
          <w:noProof/>
        </w:rPr>
        <w:t xml:space="preserve">Nosil and Flaxman </w:t>
      </w:r>
      <w:r w:rsidR="007C34A5">
        <w:rPr>
          <w:noProof/>
        </w:rPr>
        <w:t>(</w:t>
      </w:r>
      <w:r w:rsidRPr="004B270C">
        <w:rPr>
          <w:noProof/>
        </w:rPr>
        <w:t>2011</w:t>
      </w:r>
      <w:r w:rsidR="00E048B8">
        <w:rPr>
          <w:noProof/>
        </w:rPr>
        <w:t>)</w:t>
      </w:r>
      <w:r>
        <w:fldChar w:fldCharType="end"/>
      </w:r>
      <w:r w:rsidR="00D55C7A">
        <w:t xml:space="preserve"> investigated this</w:t>
      </w:r>
      <w:r w:rsidR="00D81938">
        <w:t xml:space="preserve"> case</w:t>
      </w:r>
      <w:r w:rsidR="00D55C7A">
        <w:t xml:space="preserve">, and found that the probability of mutation-order speciation </w:t>
      </w:r>
      <w:r w:rsidR="00AB7175">
        <w:t>declines as gene flow increases because the same allele tends to fix in both environments</w:t>
      </w:r>
      <w:r>
        <w:t>.</w:t>
      </w:r>
      <w:r w:rsidR="00D55C7A">
        <w:t xml:space="preserve"> </w:t>
      </w:r>
      <w:r>
        <w:t xml:space="preserve">A </w:t>
      </w:r>
      <w:r>
        <w:lastRenderedPageBreak/>
        <w:t>particular</w:t>
      </w:r>
      <w:r w:rsidR="00C55AC8">
        <w:t>ly</w:t>
      </w:r>
      <w:r>
        <w:t xml:space="preserve"> effective case of </w:t>
      </w:r>
      <w:r w:rsidR="00D55C7A">
        <w:t>gene flow limiting mutation-order speciation</w:t>
      </w:r>
      <w:r>
        <w:t xml:space="preserve"> is the ‘transporter’ process discussed by </w:t>
      </w:r>
      <w:r>
        <w:fldChar w:fldCharType="begin" w:fldLock="1"/>
      </w:r>
      <w:r w:rsidR="00EA7907">
        <w:instrText>ADDIN CSL_CITATION { "citationItems" : [ { "id" : "ITEM-1", "itemData" : { "DOI" : "10.1073/pnas.0901264106", "ISBN" : "0027-8424", "ISSN" : "1091-6490", "PMID" : "19528639", "abstract" : "Species originate frequently by natural selection. A general mechanism by which this occurs is ecological speciation, defined as the evolution of reproductive isolation between populations as a result of ecologically-based divergent natural selection. The alternative mechanism is mutation-order speciation in which populations fix different mutations as they adapt to similar selection pressures. Although numerous cases now indicate the importance of ecological speciation in nature, very little is known about the genetics of the process. Here, we summarize the genetics of premating and postzygotic isolation and the role of standing genetic variation in ecological speciation. We discuss the role of selection from standing genetic variation in threespine stickleback (Gasterosteus aculeatus), a complex of species whose ancestral marine form repeatedly colonized and adapted to freshwater environments. We propose that ecological speciation has occurred multiple times in parallel in this group via a \"transporter\" process in which selection in freshwater environments repeatedly acts on standing genetic variation that is maintained in marine populations by export of freshwater-adapted alleles from elsewhere in the range. Selection from standing genetic variation is likely to play a large role in ecological speciation, which may partly account for its rapidity.", "author" : [ { "dropping-particle" : "", "family" : "Schluter", "given" : "Dolph", "non-dropping-particle" : "", "parse-names" : false, "suffix" : "" }, { "dropping-particle" : "", "family" : "Conte", "given" : "Gina L", "non-dropping-particle" : "", "parse-names" : false, "suffix" : "" } ], "container-title" : "Proceedings of the National Academy of Sciences of the USA", "id" : "ITEM-1", "issued" : { "date-parts" : [ [ "2009" ] ] }, "page" : "9955-62", "title" : "Genetics and ecological speciation.", "type" : "article-journal", "volume" : "106.Sup1" }, "uris" : [ "http://www.mendeley.com/documents/?uuid=fb0c3e0f-577a-49ea-8fd1-e977371cdad2" ] } ], "mendeley" : { "formattedCitation" : "(Schluter and Conte 2009)", "manualFormatting" : "Schluter and Conte (2009)", "plainTextFormattedCitation" : "(Schluter and Conte 2009)", "previouslyFormattedCitation" : "(Schluter and Conte 2009)" }, "properties" : {  }, "schema" : "https://github.com/citation-style-language/schema/raw/master/csl-citation.json" }</w:instrText>
      </w:r>
      <w:r>
        <w:fldChar w:fldCharType="separate"/>
      </w:r>
      <w:r w:rsidRPr="00CD274F">
        <w:rPr>
          <w:noProof/>
        </w:rPr>
        <w:t xml:space="preserve">Schluter and Conte </w:t>
      </w:r>
      <w:r>
        <w:rPr>
          <w:noProof/>
        </w:rPr>
        <w:t>(</w:t>
      </w:r>
      <w:r w:rsidRPr="00CD274F">
        <w:rPr>
          <w:noProof/>
        </w:rPr>
        <w:t>2009)</w:t>
      </w:r>
      <w:r>
        <w:fldChar w:fldCharType="end"/>
      </w:r>
      <w:r w:rsidR="00E66B93">
        <w:t xml:space="preserve">. </w:t>
      </w:r>
      <w:r w:rsidR="00A35C6F">
        <w:t>In the transporter model</w:t>
      </w:r>
      <w:r w:rsidR="00E66B93">
        <w:t xml:space="preserve">, </w:t>
      </w:r>
      <w:r w:rsidR="00D55C7A">
        <w:t xml:space="preserve">adaptive </w:t>
      </w:r>
      <w:r>
        <w:t>alleles from derived populations are introgressed back into the founding popu</w:t>
      </w:r>
      <w:r w:rsidR="00722BB0">
        <w:t>lation during secondary contact, where they</w:t>
      </w:r>
      <w:r>
        <w:t xml:space="preserve"> are maintained at low frequency</w:t>
      </w:r>
      <w:r w:rsidR="00722BB0">
        <w:t>.</w:t>
      </w:r>
      <w:r>
        <w:t xml:space="preserve"> </w:t>
      </w:r>
      <w:r w:rsidR="00AB7175">
        <w:t>If such mechanisms frequently occur in nature—that is, if much SGV is</w:t>
      </w:r>
      <w:r w:rsidR="008A22B3">
        <w:t xml:space="preserve"> pre-tested</w:t>
      </w:r>
      <w:r w:rsidR="00AB7175">
        <w:t xml:space="preserve"> by selection</w:t>
      </w:r>
      <w:r w:rsidR="00722BB0">
        <w:t xml:space="preserve"> rather than random in size and orientation</w:t>
      </w:r>
      <w:r w:rsidR="00AB7175">
        <w:t>—this would further reduce the likelihoo</w:t>
      </w:r>
      <w:r w:rsidR="00722BB0">
        <w:t>d of mutation-order speciation.</w:t>
      </w:r>
    </w:p>
    <w:p w14:paraId="19C3FB8C" w14:textId="091A1A97" w:rsidR="001C695E" w:rsidRDefault="001C695E" w:rsidP="004E1AF6">
      <w:pPr>
        <w:spacing w:line="480" w:lineRule="auto"/>
      </w:pPr>
      <w:r>
        <w:tab/>
      </w:r>
      <w:r>
        <w:fldChar w:fldCharType="begin" w:fldLock="1"/>
      </w:r>
      <w:r w:rsidR="00946E41">
        <w:instrText>ADDIN CSL_CITATION { "citationItems" : [ { "id" : "ITEM-1", "itemData" : { "DOI" : "10.1111/jeb.13006", "ISSN" : "1420-9101", "PMID" : "27801996", "abstract" : "Parallel evolution is often assumed to result from repeated adaptation to novel, yet ecologically similar, environments. Here we develop and analyze a mathematical model that predicts the probability of parallel genetic evolution from standing genetic variation as a function of the strength of phenotypic selection and constraints imposed by genetic architecture. Our results show that the probability of parallel genetic evolution increases with the strength of natural selection and effective population size, and is particularly likely to occur for genes with large phenotypic effects. Building on these results, we develop a Bayesian framework for estimating the strength of parallel phenotypic selection from genetic data. Using extensive individual based simulations, we show that our estimator is robust across a wide range of genetic and evolutionary scenarios and provides a useful tool for rigorously testing the hypothesis that parallel genetic evolution is the result of adaptive evolution. An important result that emerges from our analyses is that existing studies of parallel genetic evolution frequently rely on data that is insufficient for distinguishing between adaptive evolution and neutral evolution driven by random genetic drift. Overcoming this challenge will require sampling more populations and the inclusion of larger numbers of loci. This article is protected by copyright. All rights reserved.", "author" : [ { "dropping-particle" : "", "family" : "MacPherson", "given" : "Ailene", "non-dropping-particle" : "", "parse-names" : false, "suffix" : "" }, { "dropping-particle" : "", "family" : "Nuismer", "given" : "Scott L", "non-dropping-particle" : "", "parse-names" : false, "suffix" : "" } ], "container-title" : "Journal of Evolutionary Biology", "id" : "ITEM-1", "issue" : "2", "issued" : { "date-parts" : [ [ "2017" ] ] }, "page" : "326-337", "title" : "The probability of parallel genetic evolution from standing genetic variation.", "type" : "article-journal", "volume" : "30" }, "uris" : [ "http://www.mendeley.com/documents/?uuid=409b22e2-98cd-497f-b86c-6e96fd88e0dd" ] } ], "mendeley" : { "formattedCitation" : "(MacPherson and Nuismer 2017)", "manualFormatting" : "MacPherson and Nuismer (2017)", "plainTextFormattedCitation" : "(MacPherson and Nuismer 2017)", "previouslyFormattedCitation" : "(MacPherson and Nuismer 2017)" }, "properties" : {  }, "schema" : "https://github.com/citation-style-language/schema/raw/master/csl-citation.json" }</w:instrText>
      </w:r>
      <w:r>
        <w:fldChar w:fldCharType="separate"/>
      </w:r>
      <w:r w:rsidRPr="001C695E">
        <w:rPr>
          <w:noProof/>
        </w:rPr>
        <w:t xml:space="preserve">MacPherson and Nuismer </w:t>
      </w:r>
      <w:r>
        <w:rPr>
          <w:noProof/>
        </w:rPr>
        <w:t>(</w:t>
      </w:r>
      <w:r w:rsidRPr="001C695E">
        <w:rPr>
          <w:noProof/>
        </w:rPr>
        <w:t>2017)</w:t>
      </w:r>
      <w:r>
        <w:fldChar w:fldCharType="end"/>
      </w:r>
      <w:r>
        <w:t xml:space="preserve"> investigated the conditions under which, for a given pool of SGV, parallel phenotypic evolution is likely to proceed via parallel genetic evolution.</w:t>
      </w:r>
      <w:r w:rsidR="000644B0">
        <w:t xml:space="preserve"> </w:t>
      </w:r>
      <w:r w:rsidR="00AB7175">
        <w:t xml:space="preserve">They found </w:t>
      </w:r>
      <w:r w:rsidR="000644B0">
        <w:t>that parallel genetic evolution is more likely in inst</w:t>
      </w:r>
      <w:r w:rsidR="00176B69">
        <w:t xml:space="preserve">ances where selection is strong, when </w:t>
      </w:r>
      <w:r w:rsidR="000644B0">
        <w:t xml:space="preserve">effective population size is large, and for alleles </w:t>
      </w:r>
      <w:r w:rsidR="009F3274">
        <w:t>with a</w:t>
      </w:r>
      <w:r w:rsidR="000644B0">
        <w:t xml:space="preserve"> high initial frequency and large </w:t>
      </w:r>
      <w:r w:rsidR="00F63DD0">
        <w:t xml:space="preserve">(beneficial) </w:t>
      </w:r>
      <w:r w:rsidR="000644B0">
        <w:t xml:space="preserve">phenotypic effect. </w:t>
      </w:r>
      <w:r w:rsidR="00946E41">
        <w:t>Because parallel genetic evolution reduces the ease of mutation-order speciation</w:t>
      </w:r>
      <w:r w:rsidR="00AB7175">
        <w:t>,</w:t>
      </w:r>
      <w:r w:rsidR="00946E41">
        <w:t xml:space="preserve"> the conclusions </w:t>
      </w:r>
      <w:r w:rsidR="00685E03">
        <w:t>reached by</w:t>
      </w:r>
      <w:r w:rsidR="00946E41">
        <w:t xml:space="preserve"> </w:t>
      </w:r>
      <w:r w:rsidR="00946E41">
        <w:fldChar w:fldCharType="begin" w:fldLock="1"/>
      </w:r>
      <w:r w:rsidR="00946E41">
        <w:instrText>ADDIN CSL_CITATION { "citationItems" : [ { "id" : "ITEM-1", "itemData" : { "DOI" : "10.1111/jeb.13006", "ISSN" : "1420-9101", "PMID" : "27801996", "abstract" : "Parallel evolution is often assumed to result from repeated adaptation to novel, yet ecologically similar, environments. Here we develop and analyze a mathematical model that predicts the probability of parallel genetic evolution from standing genetic variation as a function of the strength of phenotypic selection and constraints imposed by genetic architecture. Our results show that the probability of parallel genetic evolution increases with the strength of natural selection and effective population size, and is particularly likely to occur for genes with large phenotypic effects. Building on these results, we develop a Bayesian framework for estimating the strength of parallel phenotypic selection from genetic data. Using extensive individual based simulations, we show that our estimator is robust across a wide range of genetic and evolutionary scenarios and provides a useful tool for rigorously testing the hypothesis that parallel genetic evolution is the result of adaptive evolution. An important result that emerges from our analyses is that existing studies of parallel genetic evolution frequently rely on data that is insufficient for distinguishing between adaptive evolution and neutral evolution driven by random genetic drift. Overcoming this challenge will require sampling more populations and the inclusion of larger numbers of loci. This article is protected by copyright. All rights reserved.", "author" : [ { "dropping-particle" : "", "family" : "MacPherson", "given" : "Ailene", "non-dropping-particle" : "", "parse-names" : false, "suffix" : "" }, { "dropping-particle" : "", "family" : "Nuismer", "given" : "Scott L", "non-dropping-particle" : "", "parse-names" : false, "suffix" : "" } ], "container-title" : "Journal of Evolutionary Biology", "id" : "ITEM-1", "issue" : "2", "issued" : { "date-parts" : [ [ "2017" ] ] }, "page" : "326-337", "title" : "The probability of parallel genetic evolution from standing genetic variation.", "type" : "article-journal", "volume" : "30" }, "uris" : [ "http://www.mendeley.com/documents/?uuid=409b22e2-98cd-497f-b86c-6e96fd88e0dd" ] } ], "mendeley" : { "formattedCitation" : "(MacPherson and Nuismer 2017)", "manualFormatting" : "MacPherson and Nuismer (2017)", "plainTextFormattedCitation" : "(MacPherson and Nuismer 2017)", "previouslyFormattedCitation" : "(MacPherson and Nuismer 2017)" }, "properties" : {  }, "schema" : "https://github.com/citation-style-language/schema/raw/master/csl-citation.json" }</w:instrText>
      </w:r>
      <w:r w:rsidR="00946E41">
        <w:fldChar w:fldCharType="separate"/>
      </w:r>
      <w:r w:rsidR="00946E41" w:rsidRPr="001C695E">
        <w:rPr>
          <w:noProof/>
        </w:rPr>
        <w:t xml:space="preserve">MacPherson and Nuismer </w:t>
      </w:r>
      <w:r w:rsidR="00946E41">
        <w:rPr>
          <w:noProof/>
        </w:rPr>
        <w:t>(</w:t>
      </w:r>
      <w:r w:rsidR="00946E41" w:rsidRPr="001C695E">
        <w:rPr>
          <w:noProof/>
        </w:rPr>
        <w:t>2017)</w:t>
      </w:r>
      <w:r w:rsidR="00946E41">
        <w:fldChar w:fldCharType="end"/>
      </w:r>
      <w:r w:rsidR="00946E41">
        <w:t xml:space="preserve"> are </w:t>
      </w:r>
      <w:r w:rsidR="00F8305B">
        <w:t>directly</w:t>
      </w:r>
      <w:r w:rsidR="00946E41">
        <w:t xml:space="preserve"> relevant for mutation-order speciation.</w:t>
      </w:r>
    </w:p>
    <w:p w14:paraId="26C11DAA" w14:textId="77777777" w:rsidR="007A1F69" w:rsidRDefault="007A1F69" w:rsidP="00ED6A7D">
      <w:pPr>
        <w:spacing w:line="480" w:lineRule="auto"/>
      </w:pPr>
    </w:p>
    <w:p w14:paraId="76C778D3" w14:textId="6C6CB562" w:rsidR="00852888" w:rsidRDefault="00B463A7" w:rsidP="00ED6A7D">
      <w:pPr>
        <w:spacing w:line="480" w:lineRule="auto"/>
      </w:pPr>
      <w:r>
        <w:rPr>
          <w:i/>
        </w:rPr>
        <w:t xml:space="preserve">Evolutionary consequences of </w:t>
      </w:r>
      <w:r w:rsidR="00702DA7">
        <w:rPr>
          <w:i/>
        </w:rPr>
        <w:t>hybrid load</w:t>
      </w:r>
      <w:r w:rsidR="00760E46">
        <w:rPr>
          <w:i/>
        </w:rPr>
        <w:br/>
      </w:r>
      <w:r>
        <w:t xml:space="preserve">Hybrid load leads to particular combinations of parental traits that have never been ‘tested’ in </w:t>
      </w:r>
      <w:r w:rsidR="00760E46">
        <w:t>the same genetic background</w:t>
      </w:r>
      <w:r>
        <w:t>.</w:t>
      </w:r>
      <w:r w:rsidR="00852888">
        <w:t xml:space="preserve"> </w:t>
      </w:r>
      <w:r>
        <w:t>In some cases, such combinations have been shown to possess environment-specific negative effects on fitness, and thus behave like intrinsic incompatibilities.</w:t>
      </w:r>
      <w:r w:rsidR="00852888">
        <w:t xml:space="preserve"> </w:t>
      </w:r>
      <w:r w:rsidR="00A1788A">
        <w:t>T</w:t>
      </w:r>
      <w:r w:rsidR="00852888">
        <w:t>his leads to a ‘saddle-shaped’</w:t>
      </w:r>
      <w:r w:rsidR="00D95485">
        <w:t xml:space="preserve"> (i.e., hyperbolic paraboloid)</w:t>
      </w:r>
      <w:r w:rsidR="00852888">
        <w:t xml:space="preserve"> fitness landscape where hybrids with phenotypes </w:t>
      </w:r>
      <w:r w:rsidR="00A1788A">
        <w:t>that fall along</w:t>
      </w:r>
      <w:r w:rsidR="00852888">
        <w:t xml:space="preserve"> the main axis </w:t>
      </w:r>
      <w:r w:rsidR="00C54954">
        <w:t>of parental divergence are more fit than hybrids who deviate along a perpendicular axis. Consider two populations that have diverged for limb size, one with long legs and long arms (</w:t>
      </w:r>
      <w:r w:rsidR="00C54954" w:rsidRPr="00907628">
        <w:rPr>
          <w:i/>
        </w:rPr>
        <w:t>LLAA</w:t>
      </w:r>
      <w:r w:rsidR="00C54954">
        <w:t>), the other with short legs and short arms (</w:t>
      </w:r>
      <w:proofErr w:type="spellStart"/>
      <w:r w:rsidR="00C54954" w:rsidRPr="00907628">
        <w:rPr>
          <w:i/>
        </w:rPr>
        <w:t>llaa</w:t>
      </w:r>
      <w:proofErr w:type="spellEnd"/>
      <w:r w:rsidR="00C54954">
        <w:t xml:space="preserve">). </w:t>
      </w:r>
      <w:r w:rsidR="00CA35BC">
        <w:lastRenderedPageBreak/>
        <w:t xml:space="preserve">Under a </w:t>
      </w:r>
      <w:r w:rsidR="00D4123F">
        <w:t>perfectly</w:t>
      </w:r>
      <w:r w:rsidR="00C54954">
        <w:t xml:space="preserve"> symmetrical fitness landscape, such as the one used in the present study, genotype </w:t>
      </w:r>
      <w:proofErr w:type="spellStart"/>
      <w:r w:rsidR="00C54954" w:rsidRPr="00907628">
        <w:rPr>
          <w:i/>
        </w:rPr>
        <w:t>LlAa</w:t>
      </w:r>
      <w:proofErr w:type="spellEnd"/>
      <w:r w:rsidR="004E40C7">
        <w:t xml:space="preserve"> (</w:t>
      </w:r>
      <w:r w:rsidR="00C54954">
        <w:t>intermediate legs and arms</w:t>
      </w:r>
      <w:r w:rsidR="004E40C7">
        <w:t>)</w:t>
      </w:r>
      <w:r w:rsidR="008556D8">
        <w:t xml:space="preserve"> </w:t>
      </w:r>
      <w:r w:rsidR="00866C01">
        <w:t xml:space="preserve">has </w:t>
      </w:r>
      <w:r w:rsidR="0031076A">
        <w:t>a similar f</w:t>
      </w:r>
      <w:r w:rsidR="00C54954">
        <w:t xml:space="preserve">itness as either of </w:t>
      </w:r>
      <w:proofErr w:type="spellStart"/>
      <w:r w:rsidR="00C54954" w:rsidRPr="00907628">
        <w:rPr>
          <w:i/>
        </w:rPr>
        <w:t>LLaa</w:t>
      </w:r>
      <w:proofErr w:type="spellEnd"/>
      <w:r w:rsidR="00C54954">
        <w:t xml:space="preserve"> or </w:t>
      </w:r>
      <w:proofErr w:type="spellStart"/>
      <w:r w:rsidR="00C54954" w:rsidRPr="00907628">
        <w:rPr>
          <w:i/>
        </w:rPr>
        <w:t>llAA</w:t>
      </w:r>
      <w:proofErr w:type="spellEnd"/>
      <w:r w:rsidR="00C54954">
        <w:t>.</w:t>
      </w:r>
      <w:r w:rsidR="004028C8">
        <w:t xml:space="preserve"> </w:t>
      </w:r>
      <w:r w:rsidR="00C54954">
        <w:t>If these latter genotypes are ‘mismatched’,</w:t>
      </w:r>
      <w:r w:rsidR="008556D8">
        <w:t xml:space="preserve"> wherein there is negative epistasis between the traits</w:t>
      </w:r>
      <w:r w:rsidR="00866C01">
        <w:t xml:space="preserve"> with respect to fitness</w:t>
      </w:r>
      <w:r w:rsidR="008556D8">
        <w:t>,</w:t>
      </w:r>
      <w:r w:rsidR="00C54954">
        <w:t xml:space="preserve"> then the fitness landscape will </w:t>
      </w:r>
      <w:r w:rsidR="00907628">
        <w:t>be</w:t>
      </w:r>
      <w:r w:rsidR="00C54954">
        <w:t xml:space="preserve"> saddle</w:t>
      </w:r>
      <w:r w:rsidR="00907628">
        <w:t>-</w:t>
      </w:r>
      <w:r w:rsidR="00C54954">
        <w:t>shape</w:t>
      </w:r>
      <w:r w:rsidR="00907628">
        <w:t>d</w:t>
      </w:r>
      <w:r w:rsidR="00C54954">
        <w:t>.</w:t>
      </w:r>
    </w:p>
    <w:p w14:paraId="2BC1720E" w14:textId="071B1784" w:rsidR="008310A4" w:rsidRDefault="008556D8" w:rsidP="00ED6A7D">
      <w:pPr>
        <w:spacing w:line="480" w:lineRule="auto"/>
      </w:pPr>
      <w:r>
        <w:tab/>
        <w:t xml:space="preserve">Testing for </w:t>
      </w:r>
      <w:r w:rsidR="00327BF8">
        <w:t>the existence of</w:t>
      </w:r>
      <w:r>
        <w:t xml:space="preserve"> ‘phenotypic incompatibilities’ has only recently b</w:t>
      </w:r>
      <w:r w:rsidR="004E40C7">
        <w:t xml:space="preserve">een undertaken. Such studies </w:t>
      </w:r>
      <w:r>
        <w:t xml:space="preserve">require measuring the fitness of a series of recombinant hybrids in a natural environment. </w:t>
      </w:r>
      <w:r w:rsidR="00D5150C">
        <w:fldChar w:fldCharType="begin" w:fldLock="1"/>
      </w:r>
      <w:r w:rsidR="00EC28AF">
        <w:instrText>ADDIN CSL_CITATION { "citationItems" : [ { "id" : "ITEM-1", "itemData" : { "DOI" : "10.1038/nature13301", "ISBN" : "1476-4687 (Electronic)\\r0028-0836 (Linking)", "ISSN" : "&lt;null&gt;", "PMID" : "24909991", "abstract" : "Nature (2014). doi:10.1038/nature13301", "author" : [ { "dropping-particle" : "", "family" : "Arnegard", "given" : "Matthew E", "non-dropping-particle" : "", "parse-names" : false, "suffix" : "" }, { "dropping-particle" : "", "family" : "McGee", "given" : "Matthew D", "non-dropping-particle" : "", "parse-names" : false, "suffix" : "" }, { "dropping-particle" : "", "family" : "Matthews", "given" : "Blake", "non-dropping-particle" : "", "parse-names" : false, "suffix" : "" }, { "dropping-particle" : "", "family" : "Marchinko", "given" : "Kerry B", "non-dropping-particle" : "", "parse-names" : false, "suffix" : "" }, { "dropping-particle" : "", "family" : "Conte", "given" : "Gina L", "non-dropping-particle" : "", "parse-names" : false, "suffix" : "" }, { "dropping-particle" : "", "family" : "Kabir", "given" : "Sahriar", "non-dropping-particle" : "", "parse-names" : false, "suffix" : "" }, { "dropping-particle" : "", "family" : "Bedford", "given" : "Nicole", "non-dropping-particle" : "", "parse-names" : false, "suffix" : "" }, { "dropping-particle" : "", "family" : "Bergek", "given" : "Sara", "non-dropping-particle" : "", "parse-names" : false, "suffix" : "" }, { "dropping-particle" : "", "family" : "Chan", "given" : "Yingguang Frank", "non-dropping-particle" : "", "parse-names" : false, "suffix" : "" }, { "dropping-particle" : "", "family" : "Jones", "given" : "Felicity C", "non-dropping-particle" : "", "parse-names" : false, "suffix" : "" }, { "dropping-particle" : "", "family" : "Kingsley", "given" : "David M", "non-dropping-particle" : "", "parse-names" : false, "suffix" : "" }, { "dropping-particle" : "", "family" : "Peichel", "given" : "Catherine L", "non-dropping-particle" : "", "parse-names" : false, "suffix" : "" }, { "dropping-particle" : "", "family" : "Schluter", "given" : "Dolph", "non-dropping-particle" : "", "parse-names" : false, "suffix" : "" } ], "container-title" : "Nature", "id" : "ITEM-1", "issued" : { "date-parts" : [ [ "2014" ] ] }, "page" : "307-311", "title" : "Genetics of ecological divergence during speciation", "type" : "article-journal", "volume" : "511" }, "uris" : [ "http://www.mendeley.com/documents/?uuid=2bf61271-f72f-4e4e-8422-628a3afc4838" ] } ], "mendeley" : { "formattedCitation" : "(Arnegard et al. 2014)", "manualFormatting" : "Arnegard et al. (2014)", "plainTextFormattedCitation" : "(Arnegard et al. 2014)", "previouslyFormattedCitation" : "(Arnegard et al. 2014)" }, "properties" : {  }, "schema" : "https://github.com/citation-style-language/schema/raw/master/csl-citation.json" }</w:instrText>
      </w:r>
      <w:r w:rsidR="00D5150C">
        <w:fldChar w:fldCharType="separate"/>
      </w:r>
      <w:r w:rsidR="00D5150C" w:rsidRPr="00D5150C">
        <w:rPr>
          <w:noProof/>
        </w:rPr>
        <w:t xml:space="preserve">Arnegard et al. </w:t>
      </w:r>
      <w:r w:rsidR="00D5150C">
        <w:rPr>
          <w:noProof/>
        </w:rPr>
        <w:t>(</w:t>
      </w:r>
      <w:r w:rsidR="00D5150C" w:rsidRPr="00D5150C">
        <w:rPr>
          <w:noProof/>
        </w:rPr>
        <w:t>2014)</w:t>
      </w:r>
      <w:r w:rsidR="00D5150C">
        <w:fldChar w:fldCharType="end"/>
      </w:r>
      <w:r w:rsidR="00D5150C">
        <w:t xml:space="preserve"> generated F</w:t>
      </w:r>
      <w:r w:rsidR="000D3EEF">
        <w:rPr>
          <w:vertAlign w:val="subscript"/>
        </w:rPr>
        <w:t>2</w:t>
      </w:r>
      <w:r w:rsidR="000D3EEF">
        <w:t xml:space="preserve"> hybrids between </w:t>
      </w:r>
      <w:r w:rsidR="004E40C7">
        <w:t>ecologically-divergent populations of</w:t>
      </w:r>
      <w:r w:rsidR="000D3EEF">
        <w:t xml:space="preserve"> threespine stickleback (</w:t>
      </w:r>
      <w:r w:rsidR="000D3EEF">
        <w:rPr>
          <w:i/>
        </w:rPr>
        <w:t xml:space="preserve">Gasterosteus </w:t>
      </w:r>
      <w:r w:rsidR="000D3EEF" w:rsidRPr="000D3EEF">
        <w:rPr>
          <w:i/>
        </w:rPr>
        <w:t>aculeatus</w:t>
      </w:r>
      <w:r w:rsidR="000D3EEF">
        <w:t xml:space="preserve">) and found that </w:t>
      </w:r>
      <w:r w:rsidR="0055698A">
        <w:t xml:space="preserve">individuals with mismatched phenotypes grew more slowly </w:t>
      </w:r>
      <w:r w:rsidR="000D3EEF">
        <w:t>than individuals</w:t>
      </w:r>
      <w:r w:rsidR="001563D0">
        <w:t xml:space="preserve"> </w:t>
      </w:r>
      <w:r w:rsidR="002624E8">
        <w:t>with</w:t>
      </w:r>
      <w:r w:rsidR="000D3EEF">
        <w:t xml:space="preserve"> intermediate</w:t>
      </w:r>
      <w:r w:rsidR="002624E8">
        <w:t xml:space="preserve"> phenotypes</w:t>
      </w:r>
      <w:r w:rsidR="000D3EEF">
        <w:t>.</w:t>
      </w:r>
      <w:r w:rsidR="001563D0">
        <w:t xml:space="preserve"> Using a similar F</w:t>
      </w:r>
      <w:r w:rsidR="00D1643F">
        <w:rPr>
          <w:vertAlign w:val="subscript"/>
        </w:rPr>
        <w:t>2</w:t>
      </w:r>
      <w:r w:rsidR="00D1643F">
        <w:t xml:space="preserve"> stickleback cross,</w:t>
      </w:r>
      <w:r>
        <w:t xml:space="preserve"> </w:t>
      </w:r>
      <w:r>
        <w:fldChar w:fldCharType="begin" w:fldLock="1"/>
      </w:r>
      <w:r w:rsidR="00327BF8">
        <w:instrText>ADDIN CSL_CITATION { "citationItems" : [ { "id" : "ITEM-1", "itemData" : { "DOI" : "10.1111/ele.12544", "ISSN" : "14610248", "PMID" : "26612568", "abstract" : "Speciation is facilitated when selection generates a rugged fitness landscape such that populations occupy different peaks separated by valleys. Competition for food resources is a strong ecological force that can generate such divergent selection. However, it is unclear whether intrasexual competition over resources that provide mating opportunities can generate rugged fitness landscapes that foster speciation. Here we use highly variable male F2 hybrids of benthic and limnetic threespine sticklebacks, Gasterosteus aculeatus Linnaeus, 1758, to quantify the male competition fitness landscape. We find that disruptive sexual selection generates two fitness peaks corresponding closely to the male phenotypes of the two parental species, favouring divergence. Most surprisingly, an additional region of high fitness favours novel hybrid phenotypes that correspond to those observed in a recent case of reverse speciation after anthropogenic disturbance. Our results reveal that sexual selection through male competition plays an integral role in both forward and reverse speciation.", "author" : [ { "dropping-particle" : "", "family" : "Keagy", "given" : "Jason", "non-dropping-particle" : "", "parse-names" : false, "suffix" : "" }, { "dropping-particle" : "", "family" : "Lettieri", "given" : "Liliana", "non-dropping-particle" : "", "parse-names" : false, "suffix" : "" }, { "dropping-particle" : "", "family" : "Boughman", "given" : "Janette W.", "non-dropping-particle" : "", "parse-names" : false, "suffix" : "" } ], "container-title" : "Ecology Letters", "id" : "ITEM-1", "issue" : "1", "issued" : { "date-parts" : [ [ "2016" ] ] }, "page" : "71-80", "title" : "Male competition fitness landscapes predict both forward and reverse speciation", "type" : "article-journal", "volume" : "19" }, "uris" : [ "http://www.mendeley.com/documents/?uuid=c1fcf289-51a7-4d9c-9ccc-309adbce3dcf" ] } ], "mendeley" : { "formattedCitation" : "(Keagy et al. 2016)", "manualFormatting" : "Keagy et al. (2016)", "plainTextFormattedCitation" : "(Keagy et al. 2016)", "previouslyFormattedCitation" : "(Keagy et al. 2016)" }, "properties" : {  }, "schema" : "https://github.com/citation-style-language/schema/raw/master/csl-citation.json" }</w:instrText>
      </w:r>
      <w:r>
        <w:fldChar w:fldCharType="separate"/>
      </w:r>
      <w:r w:rsidRPr="008556D8">
        <w:rPr>
          <w:noProof/>
        </w:rPr>
        <w:t xml:space="preserve">Keagy et al. </w:t>
      </w:r>
      <w:r>
        <w:rPr>
          <w:noProof/>
        </w:rPr>
        <w:t>(</w:t>
      </w:r>
      <w:r w:rsidRPr="008556D8">
        <w:rPr>
          <w:noProof/>
        </w:rPr>
        <w:t>2016)</w:t>
      </w:r>
      <w:r>
        <w:fldChar w:fldCharType="end"/>
      </w:r>
      <w:r w:rsidR="00327BF8">
        <w:t xml:space="preserve"> found that intermediate hybrids have higher </w:t>
      </w:r>
      <w:r w:rsidR="00742E52">
        <w:t>mating success</w:t>
      </w:r>
      <w:r w:rsidR="00327BF8">
        <w:t xml:space="preserve"> than</w:t>
      </w:r>
      <w:r w:rsidR="00E755C6">
        <w:t xml:space="preserve"> ‘mismatched’</w:t>
      </w:r>
      <w:r w:rsidR="00327BF8">
        <w:t xml:space="preserve"> hybrids. Recent g</w:t>
      </w:r>
      <w:r w:rsidR="00E755C6">
        <w:t>enomic scanning studies suggest</w:t>
      </w:r>
      <w:r w:rsidR="00DF1F6F">
        <w:t xml:space="preserve"> </w:t>
      </w:r>
      <w:r w:rsidR="00702DA7">
        <w:t xml:space="preserve">that </w:t>
      </w:r>
      <w:r w:rsidR="00DF1F6F">
        <w:t xml:space="preserve">hundreds </w:t>
      </w:r>
      <w:r w:rsidR="00327BF8">
        <w:t>of</w:t>
      </w:r>
      <w:r w:rsidR="00DF1F6F">
        <w:t xml:space="preserve"> ‘soft’, or non-lethal </w:t>
      </w:r>
      <w:r w:rsidR="00327BF8">
        <w:t>incompatibilities</w:t>
      </w:r>
      <w:r w:rsidR="003F3091">
        <w:t>, exist</w:t>
      </w:r>
      <w:r w:rsidR="00327BF8">
        <w:t xml:space="preserve"> </w:t>
      </w:r>
      <w:r w:rsidR="00DF1F6F">
        <w:t xml:space="preserve">between species </w:t>
      </w:r>
      <w:r w:rsidR="00DF1F6F">
        <w:fldChar w:fldCharType="begin" w:fldLock="1"/>
      </w:r>
      <w:r w:rsidR="00EA7907">
        <w:instrText>ADDIN CSL_CITATION { "citationItems" : [ { "id" : "ITEM-1", "itemData" : { "DOI" : "10.7554/eLife.02535", "ISBN" : "2050-084X (Print)", "ISSN" : "2050084X", "PMID" : "24898754", "abstract" : "Hybridization is increasingly being recognized as a common process in both animal and plant species. Negative epistatic interactions between genes from different parental genomes decrease the fitness of hybrids and can limit gene flow between species. However, little is known about the number and genome-wide distribution of genetic incompatibilities separating species. To detect interacting genes, we perform a high-resolution genome scan for linkage disequilibrium between unlinked genomic regions in naturally occurring hybrid populations of swordtail fish. We estimate that hundreds of pairs of genomic regions contribute to reproductive isolation between these species, despite them being recently diverged. Many of these incompatibilities are likely the result of natural or sexual selection on hybrids, since intrinsic isolation is known to be weak. Patterns of genomic divergence at these regions imply that genetic incompatibilities play a significant role in limiting gene flow even in young species.", "author" : [ { "dropping-particle" : "", "family" : "Schumer", "given" : "Molly", "non-dropping-particle" : "", "parse-names" : false, "suffix" : "" }, { "dropping-particle" : "", "family" : "Cui", "given" : "Rongfeng", "non-dropping-particle" : "", "parse-names" : false, "suffix" : "" }, { "dropping-particle" : "", "family" : "Powell", "given" : "Daniel L.", "non-dropping-particle" : "", "parse-names" : false, "suffix" : "" }, { "dropping-particle" : "", "family" : "Dresner", "given" : "Rebecca", "non-dropping-particle" : "", "parse-names" : false, "suffix" : "" }, { "dropping-particle" : "", "family" : "Rosenthal", "given" : "Gil G.", "non-dropping-particle" : "", "parse-names" : false, "suffix" : "" }, { "dropping-particle" : "", "family" : "Andolfatto", "given" : "Peter", "non-dropping-particle" : "", "parse-names" : false, "suffix" : "" } ], "container-title" : "eLife", "id" : "ITEM-1", "issued" : { "date-parts" : [ [ "2014" ] ] }, "page" : "e02535", "title" : "High-resolution mapping reveals hundreds of genetic incompatibilities in hybridizing fish species", "type" : "article-journal", "volume" : "3" }, "uris" : [ "http://www.mendeley.com/documents/?uuid=de160447-a18e-4e30-a1c0-c2342c795eed" ] } ], "mendeley" : { "formattedCitation" : "(Schumer et al. 2014)", "plainTextFormattedCitation" : "(Schumer et al. 2014)", "previouslyFormattedCitation" : "(Schumer et al. 2014)" }, "properties" : {  }, "schema" : "https://github.com/citation-style-language/schema/raw/master/csl-citation.json" }</w:instrText>
      </w:r>
      <w:r w:rsidR="00DF1F6F">
        <w:fldChar w:fldCharType="separate"/>
      </w:r>
      <w:r w:rsidR="00DF1F6F" w:rsidRPr="00DF1F6F">
        <w:rPr>
          <w:noProof/>
        </w:rPr>
        <w:t>(Schumer et al. 2014)</w:t>
      </w:r>
      <w:r w:rsidR="00DF1F6F">
        <w:fldChar w:fldCharType="end"/>
      </w:r>
      <w:r w:rsidR="00702DA7">
        <w:t xml:space="preserve">. </w:t>
      </w:r>
      <w:r w:rsidR="00D47C5C">
        <w:t xml:space="preserve">Experimental hybridization studies </w:t>
      </w:r>
      <w:r w:rsidR="00D47C5C">
        <w:fldChar w:fldCharType="begin" w:fldLock="1"/>
      </w:r>
      <w:r w:rsidR="00936382">
        <w:instrText>ADDIN CSL_CITATION { "citationItems" : [ { "id" : "ITEM-1", "itemData" : { "DOI" : "10.1890/0012-9658(2003)084[1688:EHAATF]2.0.CO;2", "ISBN" : "00129658", "ISSN" : "00129658", "abstract" : "Selection experiments in the wild have greatly aided our understanding of how selection shapes phenotypic diversity in natural populations. However, these experiments have been hindered by the fact that the traits most important to adaptation and speciation may be fixed within populations. Experimental hybridization offers a means to circumvent this problem since crosses can be made between populations or species that differ for the trait of interest. Here, we discuss the advantages and limitations of this approach, review results from published studies, and suggest strategies for future experiments. Advantages associated with this approach include the ability to \u2018\u2018generate\u2019\u2019 variation for traits of interest, as well as the increased sensitivity of selection assays because of the wider range of trait values characteristic of segregating hybrids. Moreover, experimental hybridization can be extended to crosses between near-isogenic lines, allowing the effects of major quantitative trait loci (QTLs) to be dissected in a well-defined genetic background. Limitations include widespread linkage disequilibrium created by hybridization, possible cosegregation of hybrid incompatibilities, and the large number of variable traits likely to affect hybrid fitnesses. Even with these limitations, this basic approach has been remarkably successful. We now know, for example, that many morphological differences between divergent populations or species are under selection and that the selection gradients may be surprisingly large. Also, small genetic changes in premating barriers may have large effects on assortative mating. With respect to discussions about the role of hybridization in evolution, experiments indicate that some hybrid trait combinations may be advantageous, particularly when the hybrid populations are placed in a new environment. Future studies seem likely to combine selection measurements with genetic mapping of the QTLs underlying the selected traits. Natural hybrid zones hold particular promise for these kinds of studies because the only experimental manipulation required is the removal of small amounts of tissue for genotyping.", "author" : [ { "dropping-particle" : "", "family" : "Lexer", "given" : "Christian", "non-dropping-particle" : "", "parse-names" : false, "suffix" : "" }, { "dropping-particle" : "", "family" : "Randell", "given" : "Rebecca A.", "non-dropping-particle" : "", "parse-names" : false, "suffix" : "" }, { "dropping-particle" : "", "family" : "Rieseberg", "given" : "Loren H.", "non-dropping-particle" : "", "parse-names" : false, "suffix" : "" } ], "container-title" : "Ecology", "id" : "ITEM-1", "issue" : "7", "issued" : { "date-parts" : [ [ "2003" ] ] }, "page" : "1688-1699", "title" : "Experimental hybridization as a tool for studying selection in the wild", "type" : "article-journal", "volume" : "84" }, "uris" : [ "http://www.mendeley.com/documents/?uuid=3618eccd-f89a-4fd2-bc49-7cfdcd5ff646" ] } ], "mendeley" : { "formattedCitation" : "(Lexer et al. 2003)", "plainTextFormattedCitation" : "(Lexer et al. 2003)", "previouslyFormattedCitation" : "(Lexer et al. 2003)" }, "properties" : {  }, "schema" : "https://github.com/citation-style-language/schema/raw/master/csl-citation.json" }</w:instrText>
      </w:r>
      <w:r w:rsidR="00D47C5C">
        <w:fldChar w:fldCharType="separate"/>
      </w:r>
      <w:r w:rsidR="00D47C5C" w:rsidRPr="00D47C5C">
        <w:rPr>
          <w:noProof/>
        </w:rPr>
        <w:t>(Lexer et al. 2003)</w:t>
      </w:r>
      <w:r w:rsidR="00D47C5C">
        <w:fldChar w:fldCharType="end"/>
      </w:r>
      <w:r w:rsidR="00D47C5C">
        <w:t xml:space="preserve"> </w:t>
      </w:r>
      <w:r w:rsidR="005022DD">
        <w:t>investigat</w:t>
      </w:r>
      <w:r w:rsidR="00A255F5">
        <w:t>ing</w:t>
      </w:r>
      <w:r w:rsidR="005022DD">
        <w:t xml:space="preserve"> the</w:t>
      </w:r>
      <w:r w:rsidR="000133BC">
        <w:t xml:space="preserve"> fitness consequences of </w:t>
      </w:r>
      <w:r w:rsidR="00D47C5C">
        <w:t>phenotypic mismatch</w:t>
      </w:r>
      <w:r w:rsidR="000133BC">
        <w:t xml:space="preserve"> in hybrids</w:t>
      </w:r>
      <w:r w:rsidR="005022DD">
        <w:t xml:space="preserve"> will be valuable for clarifying the role of hybrid load in promoting speciation.</w:t>
      </w:r>
    </w:p>
    <w:p w14:paraId="1BD3E212" w14:textId="77777777" w:rsidR="00EF70C8" w:rsidRDefault="00EF70C8" w:rsidP="00ED6A7D">
      <w:pPr>
        <w:spacing w:line="480" w:lineRule="auto"/>
      </w:pPr>
    </w:p>
    <w:p w14:paraId="4FCA5E61" w14:textId="5926DADF" w:rsidR="000A7B4E" w:rsidRDefault="00CD6F0A" w:rsidP="001B75F1">
      <w:pPr>
        <w:tabs>
          <w:tab w:val="left" w:pos="1563"/>
        </w:tabs>
        <w:spacing w:line="480" w:lineRule="auto"/>
      </w:pPr>
      <w:r>
        <w:rPr>
          <w:i/>
        </w:rPr>
        <w:t>Caveats</w:t>
      </w:r>
      <w:r w:rsidR="00733615">
        <w:rPr>
          <w:i/>
        </w:rPr>
        <w:br/>
      </w:r>
      <w:r>
        <w:t>The analysis of our simulation results has several important caveats</w:t>
      </w:r>
      <w:r w:rsidR="00E33E86">
        <w:t>.</w:t>
      </w:r>
      <w:r>
        <w:t xml:space="preserve"> </w:t>
      </w:r>
      <w:r w:rsidR="00E33E86">
        <w:t xml:space="preserve">First, we only consider a haploid model and strict additivity. A diploid model would require the survival of </w:t>
      </w:r>
      <w:r w:rsidR="001B75F1">
        <w:t>F</w:t>
      </w:r>
      <w:r w:rsidR="001B75F1">
        <w:rPr>
          <w:vertAlign w:val="subscript"/>
        </w:rPr>
        <w:t>1</w:t>
      </w:r>
      <w:r w:rsidR="001B75F1">
        <w:t xml:space="preserve"> hybrids to produce a recombinant generation, </w:t>
      </w:r>
      <w:r w:rsidR="008332E9">
        <w:t>which is</w:t>
      </w:r>
      <w:r w:rsidR="001B75F1">
        <w:t xml:space="preserve"> most likely under parallel evolution. We also assume that </w:t>
      </w:r>
      <w:r w:rsidR="003C50C8">
        <w:t>sole</w:t>
      </w:r>
      <w:r w:rsidR="001B75F1">
        <w:t xml:space="preserve"> fitness</w:t>
      </w:r>
      <w:r w:rsidR="003C50C8">
        <w:t xml:space="preserve"> optima are those that the parents are adapted to. The validity of this assumption will depend on the environment. For example, in relatively simple habitats, such as </w:t>
      </w:r>
      <w:r w:rsidR="003C50C8">
        <w:lastRenderedPageBreak/>
        <w:t xml:space="preserve">those of postglacial lakes, the number of optima </w:t>
      </w:r>
      <w:r w:rsidR="003C7604">
        <w:t xml:space="preserve">is </w:t>
      </w:r>
      <w:r w:rsidR="003C50C8">
        <w:t>likely quite small</w:t>
      </w:r>
      <w:r w:rsidR="004028C8">
        <w:t xml:space="preserve"> </w:t>
      </w:r>
      <w:r w:rsidR="004028C8">
        <w:fldChar w:fldCharType="begin" w:fldLock="1"/>
      </w:r>
      <w:r w:rsidR="004028C8">
        <w:instrText>ADDIN CSL_CITATION { "citationItems" : [ { "id" : "ITEM-1", "itemData" : { "DOI" : "10.1098/rstb.1996.0075", "ISBN" : "0962-8436", "ISSN" : "0962-8436", "PMID" : "3484", "abstract" : "A venerable view of speciation is that reproductive isolation ultimately evolves from contrasting selection pressures between populations exploiting different resource environments. Yet, this `ecological' mode of species origins has been tested rarely in nature. Here I describe emerging evidence of divergent selection and speciation in fishes of postglacial lakes. Examples of very closely related species pairs within such lakes are known from over a dozen independent fish lineages. These pairs display four remarkable attributes which together raise the possibility of ecological speciation: rapid evolution of assortative mating in sympatry and/or allopatry; persistence in sympatry despite a history of gene flow; a high degree of niche differentiation (usually one species is planktivorous and the other is benthic) accompanied by differences in body size and shape; and high intrinsic viability and fertility of interspecific hybrids. More direct evidence for ecological speciation comes from preliminary confirmation of three predictions: selection against hybrids has an ecological basis (morphologically intermediate hybrid sticklebacks have a reduced ability to exploit the main resources on which the parent species are specialized); premating isolation is linked to the morphological traits that have diverged between species (hybridization in sticklebacks occurs only between the morphologically most similar individuals of the two parent species); premating isolation mechanisms evolve in parallel in similar environments (interspecific mate preferences appear to have diverged in parallel in stickleback species pairs that evolved independently). These findings argue that knowledge of ecological environments is essential to understanding the origin of species in adaptive radiation, and perhaps more generally. Field studies of selection on traits determining reproductive isolation are sorely needed, and would complement (and perhaps transform) traditional genetic approaches to speciation.", "author" : [ { "dropping-particle" : "", "family" : "Schluter", "given" : "D.", "non-dropping-particle" : "", "parse-names" : false, "suffix" : "" } ], "container-title" : "Philosophical Transactions of the Royal Society B: Biological Sciences", "id" : "ITEM-1", "issue" : "1341", "issued" : { "date-parts" : [ [ "1996" ] ] }, "page" : "807-814", "title" : "Ecological speciation in postglacial fishes", "type" : "article-journal", "volume" : "351" }, "uris" : [ "http://www.mendeley.com/documents/?uuid=cc6c763d-1ac6-4fa0-afab-8a2ec9ed7876" ] } ], "mendeley" : { "formattedCitation" : "(Schluter 1996)", "plainTextFormattedCitation" : "(Schluter 1996)", "previouslyFormattedCitation" : "(Schluter 1996)" }, "properties" : {  }, "schema" : "https://github.com/citation-style-language/schema/raw/master/csl-citation.json" }</w:instrText>
      </w:r>
      <w:r w:rsidR="004028C8">
        <w:fldChar w:fldCharType="separate"/>
      </w:r>
      <w:r w:rsidR="004028C8" w:rsidRPr="004028C8">
        <w:rPr>
          <w:noProof/>
        </w:rPr>
        <w:t>(Schluter 1996)</w:t>
      </w:r>
      <w:r w:rsidR="004028C8">
        <w:fldChar w:fldCharType="end"/>
      </w:r>
      <w:r w:rsidR="003C50C8">
        <w:t>. However, for more complex habitats the number of optima can differ substantially.</w:t>
      </w:r>
      <w:r w:rsidR="003350CC">
        <w:t xml:space="preserve"> </w:t>
      </w:r>
      <w:r w:rsidR="004028C8">
        <w:t xml:space="preserve">Hybrids often perform best when there is a novel environment </w:t>
      </w:r>
      <w:r w:rsidR="00E67EE3">
        <w:t>available</w:t>
      </w:r>
      <w:r w:rsidR="004028C8">
        <w:t xml:space="preserve"> </w:t>
      </w:r>
      <w:r w:rsidR="004028C8">
        <w:fldChar w:fldCharType="begin" w:fldLock="1"/>
      </w:r>
      <w:r w:rsidR="004028C8">
        <w:instrText>ADDIN CSL_CITATION { "citationItems" : [ { "id" : "ITEM-1", "itemData" : { "DOI" : "10.1038/sj.hdy.6886170", "ISBN" : "0018-067X", "ISSN" : "0018-067X", "PMID" : "10583537", "abstract" : "The production of extreme or 'transgressive' phenotypes in segregating hybrid populations has been speculated to contribute to niche divergence of hybrid lineages. Here, we assess the frequency of transgressive segregation in hybrid populations, describe its genetic basis and discuss the factors that best predict its occurrence. From a survey of 171 studies that report phenotypic variation in segregating hybrid populations, we show that transgression is the rule rather than the exception. In fact, 155 of the 171 studies (91%) report at least one transgressive trait, and 44% of 1229 traits examined were transgressive. Transgression occurred most frequently in intraspecific crosses involving inbred, domesticated plant populations, and least frequently in interspecific crosses between outbred, wild animal species. Quantitative genetic studies of plant hybrids consistently point to the action of complementary genes as the primary cause of transgression, although overdominance and epistasis also contribute. Complementary genes appear to be common for most traits, with the possible exception of those with a history of disruptive selection. These results lend credence to the view that hybridization may provide the raw material for rapid adaptation and provide a simple explanation for niche divergence and phenotypic novelty often associated with hybrid lineages.", "author" : [ { "dropping-particle" : "", "family" : "Rieseberg", "given" : "L H", "non-dropping-particle" : "", "parse-names" : false, "suffix" : "" }, { "dropping-particle" : "", "family" : "Archer", "given" : "M a", "non-dropping-particle" : "", "parse-names" : false, "suffix" : "" }, { "dropping-particle" : "", "family" : "Wayne", "given" : "R K", "non-dropping-particle" : "", "parse-names" : false, "suffix" : "" } ], "container-title" : "Heredity", "id" : "ITEM-1", "issue" : "July", "issued" : { "date-parts" : [ [ "1999" ] ] }, "page" : "363-372", "title" : "Transgressive segregation, adaptation and speciation.", "type" : "article-journal", "volume" : "83 ( Pt 4)" }, "uris" : [ "http://www.mendeley.com/documents/?uuid=64a54bdb-762c-486f-9295-3e7d5ebeb394" ] } ], "mendeley" : { "formattedCitation" : "(Rieseberg et al. 1999)", "plainTextFormattedCitation" : "(Rieseberg et al. 1999)", "previouslyFormattedCitation" : "(Rieseberg et al. 1999)" }, "properties" : {  }, "schema" : "https://github.com/citation-style-language/schema/raw/master/csl-citation.json" }</w:instrText>
      </w:r>
      <w:r w:rsidR="004028C8">
        <w:fldChar w:fldCharType="separate"/>
      </w:r>
      <w:r w:rsidR="004028C8" w:rsidRPr="004028C8">
        <w:rPr>
          <w:noProof/>
        </w:rPr>
        <w:t>(Rieseberg et al. 1999)</w:t>
      </w:r>
      <w:r w:rsidR="004028C8">
        <w:fldChar w:fldCharType="end"/>
      </w:r>
      <w:r w:rsidR="00195F20">
        <w:t>,</w:t>
      </w:r>
      <w:r w:rsidR="004028C8">
        <w:t xml:space="preserve"> and thus under a more rugged fitness landscape </w:t>
      </w:r>
      <w:r w:rsidR="004028C8">
        <w:fldChar w:fldCharType="begin" w:fldLock="1"/>
      </w:r>
      <w:r w:rsidR="00243F9C">
        <w:instrText>ADDIN CSL_CITATION { "citationItems" : [ { "id" : "ITEM-1", "itemData" : { "author" : [ { "dropping-particle" : "", "family" : "Gavrilets", "given" : "S", "non-dropping-particle" : "", "parse-names" : false, "suffix" : "" } ], "id" : "ITEM-1", "issued" : { "date-parts" : [ [ "2004" ] ] }, "publisher" : "Princeton University Press", "publisher-place" : "Princeton, NJ", "title" : "Fitness Landscapes and the Origin of Species", "type" : "book" }, "uris" : [ "http://www.mendeley.com/documents/?uuid=952cd86d-1e0c-45b2-8625-6a68d8de9f79" ] } ], "mendeley" : { "formattedCitation" : "(Gavrilets 2004)", "manualFormatting" : "(sensu Gavrilets [2004])", "plainTextFormattedCitation" : "(Gavrilets 2004)", "previouslyFormattedCitation" : "(Gavrilets 2004)" }, "properties" : {  }, "schema" : "https://github.com/citation-style-language/schema/raw/master/csl-citation.json" }</w:instrText>
      </w:r>
      <w:r w:rsidR="004028C8">
        <w:fldChar w:fldCharType="separate"/>
      </w:r>
      <w:r w:rsidR="004028C8" w:rsidRPr="004028C8">
        <w:rPr>
          <w:noProof/>
        </w:rPr>
        <w:t>(</w:t>
      </w:r>
      <w:r w:rsidR="004028C8" w:rsidRPr="004028C8">
        <w:rPr>
          <w:i/>
          <w:noProof/>
        </w:rPr>
        <w:t>sensu</w:t>
      </w:r>
      <w:r w:rsidR="004028C8">
        <w:rPr>
          <w:noProof/>
        </w:rPr>
        <w:t xml:space="preserve"> </w:t>
      </w:r>
      <w:r w:rsidR="004028C8" w:rsidRPr="004028C8">
        <w:rPr>
          <w:noProof/>
        </w:rPr>
        <w:t xml:space="preserve">Gavrilets </w:t>
      </w:r>
      <w:r w:rsidR="004028C8">
        <w:rPr>
          <w:noProof/>
        </w:rPr>
        <w:t>[</w:t>
      </w:r>
      <w:r w:rsidR="004028C8" w:rsidRPr="004028C8">
        <w:rPr>
          <w:noProof/>
        </w:rPr>
        <w:t>2004</w:t>
      </w:r>
      <w:r w:rsidR="004028C8">
        <w:rPr>
          <w:noProof/>
        </w:rPr>
        <w:t>]</w:t>
      </w:r>
      <w:r w:rsidR="004028C8" w:rsidRPr="004028C8">
        <w:rPr>
          <w:noProof/>
        </w:rPr>
        <w:t>)</w:t>
      </w:r>
      <w:r w:rsidR="004028C8">
        <w:fldChar w:fldCharType="end"/>
      </w:r>
      <w:r w:rsidR="00195F20">
        <w:t xml:space="preserve"> there </w:t>
      </w:r>
      <w:r w:rsidR="003C7604">
        <w:t xml:space="preserve">is </w:t>
      </w:r>
      <w:r w:rsidR="004028C8">
        <w:t>weaker selection against hybrids.</w:t>
      </w:r>
    </w:p>
    <w:p w14:paraId="19D56DE4" w14:textId="77777777" w:rsidR="00FC31FE" w:rsidRDefault="00FC31FE" w:rsidP="003C50C8">
      <w:pPr>
        <w:spacing w:line="480" w:lineRule="auto"/>
      </w:pPr>
    </w:p>
    <w:p w14:paraId="34323778" w14:textId="41331779" w:rsidR="00DC1EBB" w:rsidRPr="00A6475F" w:rsidRDefault="00733615" w:rsidP="00ED6A7D">
      <w:pPr>
        <w:spacing w:line="480" w:lineRule="auto"/>
      </w:pPr>
      <w:r>
        <w:rPr>
          <w:i/>
        </w:rPr>
        <w:t>Outstanding empirical questions</w:t>
      </w:r>
    </w:p>
    <w:p w14:paraId="362DD855" w14:textId="769F9FD6" w:rsidR="00733615" w:rsidRDefault="00733615" w:rsidP="00ED6A7D">
      <w:pPr>
        <w:spacing w:line="480" w:lineRule="auto"/>
      </w:pPr>
      <w:r>
        <w:t xml:space="preserve">Several testable predictions emerge from our analysis. </w:t>
      </w:r>
      <w:r w:rsidR="00E048B8">
        <w:t xml:space="preserve">A first </w:t>
      </w:r>
      <w:r w:rsidR="00C242C1">
        <w:t>step</w:t>
      </w:r>
      <w:r>
        <w:t xml:space="preserve"> </w:t>
      </w:r>
      <w:r w:rsidR="00D37C84">
        <w:t>could attempt to r</w:t>
      </w:r>
      <w:r>
        <w:t xml:space="preserve">eplicate our results in laboratory </w:t>
      </w:r>
      <w:r w:rsidR="004028C8">
        <w:t>models</w:t>
      </w:r>
      <w:r>
        <w:t xml:space="preserve">. Sexual populations could be tasked with </w:t>
      </w:r>
      <w:r w:rsidR="004028C8">
        <w:t xml:space="preserve">independently </w:t>
      </w:r>
      <w:r>
        <w:t>adapting to similar optima with varying amounts of ancestral SGV</w:t>
      </w:r>
      <w:r w:rsidR="00EF6C07">
        <w:t>, and then the fitness of the hybrids</w:t>
      </w:r>
      <w:r w:rsidR="00F66992">
        <w:t xml:space="preserve"> measured in the parental environment</w:t>
      </w:r>
      <w:r w:rsidR="004028C8">
        <w:t>. This can be accomplished by controlling the number of individuals but varying the amount of founding ‘strains’.</w:t>
      </w:r>
      <w:r>
        <w:t xml:space="preserve"> Recent work suggests that alternative first-step mutations readily result in incompatibilities when combined in hybrids </w:t>
      </w:r>
      <w:r>
        <w:fldChar w:fldCharType="begin" w:fldLock="1"/>
      </w:r>
      <w:r>
        <w:instrText>ADDIN CSL_CITATION { "citationItems" : [ { "id" : "ITEM-1", "itemData" : { "DOI" : "10.1371/journal.pbio.1002591", "ISBN" : "1111111111", "ISSN" : "15457885", "PMID" : "28114370", "abstract" : "Independently evolving populations may adapt to similar selection pressures via different genetic changes. The interactions between such changes, such as in a hybrid individual, can inform us about what course adaptation may follow and allow us to determine whether gene flow would be facilitated or hampered following secondary contact. We used Saccharomyces cerevisiae to measure the genetic interactions between first-step mutations that independently evolved in the same biosynthetic pathway following exposure to the fungicide nystatin. We found that genetic interactions are prevalent and predominantly negative, with the majority of mutations causing lower growth when combined in a double mutant than when alone as a single mutant (sign epistasis). The prevalence of sign epistasis is surprising given the small number of mutations tested and runs counter to expectations for mutations arising in a single biosynthetic pathway in the face of a simple selective pressure. Furthermore, in one third of pairwise interactions, the double mutant grew less well than either single mutant (reciprocal sign epistasis). The observation of reciprocal sign epistasis among these first adaptive mutations arising in the same genetic background indicates that partial postzygotic reproductive isolation could evolve rapidly between populations under similar selective pressures, even with only a single genetic change in each. The nature of the epistatic relationships was sensitive, however, to the level of drug stress in the assay conditions, as many double mutants became fitter than the single mutants at higher concentrations of nystatin. We discuss the implications of these results both for our understanding of epistatic interactions among beneficial mutations in the same biochemical pathway and for speciation.", "author" : [ { "dropping-particle" : "", "family" : "Ono", "given" : "Jasmine", "non-dropping-particle" : "", "parse-names" : false, "suffix" : "" }, { "dropping-particle" : "", "family" : "Gerstein", "given" : "Aleeza C.", "non-dropping-particle" : "", "parse-names" : false, "suffix" : "" }, { "dropping-particle" : "", "family" : "Otto", "given" : "Sarah P.", "non-dropping-particle" : "", "parse-names" : false, "suffix" : "" } ], "container-title" : "PLoS Biology", "id" : "ITEM-1", "issue" : "1", "issued" : { "date-parts" : [ [ "2017" ] ] }, "title" : "Widespread Genetic Incompatibilities between First-Step Mutations during Parallel Adaptation of Saccharomyces cerevisiae to a Common Environment", "type" : "article-journal", "volume" : "15" }, "uris" : [ "http://www.mendeley.com/documents/?uuid=c6779128-d881-4df0-8b03-385a50ca3d9d" ] } ], "mendeley" : { "formattedCitation" : "(Ono et al. 2017)", "plainTextFormattedCitation" : "(Ono et al. 2017)", "previouslyFormattedCitation" : "(Ono et al. 2017)" }, "properties" : {  }, "schema" : "https://github.com/citation-style-language/schema/raw/master/csl-citation.json" }</w:instrText>
      </w:r>
      <w:r>
        <w:fldChar w:fldCharType="separate"/>
      </w:r>
      <w:r w:rsidRPr="00733615">
        <w:rPr>
          <w:noProof/>
        </w:rPr>
        <w:t>(Ono et al. 2017)</w:t>
      </w:r>
      <w:r>
        <w:fldChar w:fldCharType="end"/>
      </w:r>
      <w:r w:rsidR="00061979">
        <w:t xml:space="preserve">, </w:t>
      </w:r>
      <w:r w:rsidR="000E312A">
        <w:t>suggesting</w:t>
      </w:r>
      <w:r w:rsidR="0025487F">
        <w:t xml:space="preserve"> that</w:t>
      </w:r>
      <w:r w:rsidR="00061979">
        <w:t xml:space="preserve"> reliance on new mutation </w:t>
      </w:r>
      <w:r w:rsidR="0025487F">
        <w:t>for adaptation</w:t>
      </w:r>
      <w:r w:rsidR="00061979">
        <w:t xml:space="preserve"> </w:t>
      </w:r>
      <w:r w:rsidR="000E312A">
        <w:t>readily</w:t>
      </w:r>
      <w:r w:rsidR="00E60575">
        <w:t xml:space="preserve"> </w:t>
      </w:r>
      <w:r w:rsidR="00061979">
        <w:t>reduce</w:t>
      </w:r>
      <w:r w:rsidR="00327E88">
        <w:t>s</w:t>
      </w:r>
      <w:r w:rsidR="004028C8">
        <w:t xml:space="preserve"> hybrid</w:t>
      </w:r>
      <w:r w:rsidR="00061979">
        <w:t xml:space="preserve"> fitness under parallel adaptation.</w:t>
      </w:r>
      <w:r>
        <w:t xml:space="preserve"> </w:t>
      </w:r>
      <w:r w:rsidR="00327E88">
        <w:t xml:space="preserve">Our simulations also predict </w:t>
      </w:r>
      <w:r w:rsidR="009F2AC9">
        <w:t xml:space="preserve">that parallel genetic evolution decreases faster than linearly with environmental similarity. </w:t>
      </w:r>
      <w:r w:rsidR="009F2AC9" w:rsidRPr="00CE008B">
        <w:rPr>
          <w:highlight w:val="yellow"/>
        </w:rPr>
        <w:t xml:space="preserve">Studies could task populations with adapting to optima that </w:t>
      </w:r>
      <w:r w:rsidR="003110AE" w:rsidRPr="00CE008B">
        <w:rPr>
          <w:highlight w:val="yellow"/>
        </w:rPr>
        <w:t xml:space="preserve">vary </w:t>
      </w:r>
      <w:r w:rsidR="005058FE" w:rsidRPr="00CE008B">
        <w:rPr>
          <w:highlight w:val="yellow"/>
        </w:rPr>
        <w:t>in their degree of similarity</w:t>
      </w:r>
      <w:r w:rsidR="00A14CEB">
        <w:rPr>
          <w:highlight w:val="yellow"/>
        </w:rPr>
        <w:t>,</w:t>
      </w:r>
      <w:r w:rsidR="005058FE" w:rsidRPr="00CE008B">
        <w:rPr>
          <w:highlight w:val="yellow"/>
        </w:rPr>
        <w:t xml:space="preserve"> but not in the strength of selection</w:t>
      </w:r>
      <w:r w:rsidR="00A14CEB">
        <w:rPr>
          <w:highlight w:val="yellow"/>
        </w:rPr>
        <w:t>,</w:t>
      </w:r>
      <w:r w:rsidR="00CE008B" w:rsidRPr="00CE008B">
        <w:rPr>
          <w:highlight w:val="yellow"/>
        </w:rPr>
        <w:t xml:space="preserve"> </w:t>
      </w:r>
      <w:r w:rsidR="005058FE" w:rsidRPr="00CE008B">
        <w:rPr>
          <w:highlight w:val="yellow"/>
        </w:rPr>
        <w:t>and evaluate whether the amount of gene reuse is a linear function of environmental similarity</w:t>
      </w:r>
      <w:r w:rsidR="00945E11">
        <w:rPr>
          <w:highlight w:val="yellow"/>
        </w:rPr>
        <w:t xml:space="preserve"> [???]</w:t>
      </w:r>
      <w:r w:rsidR="005058FE" w:rsidRPr="00CE008B">
        <w:rPr>
          <w:highlight w:val="yellow"/>
        </w:rPr>
        <w:t>.</w:t>
      </w:r>
      <w:r w:rsidR="005058FE">
        <w:t xml:space="preserve"> </w:t>
      </w:r>
    </w:p>
    <w:p w14:paraId="0586D1B6" w14:textId="1154AAD1" w:rsidR="00DC1EBB" w:rsidRDefault="00733615" w:rsidP="00061979">
      <w:pPr>
        <w:spacing w:line="480" w:lineRule="auto"/>
        <w:ind w:firstLine="720"/>
      </w:pPr>
      <w:r>
        <w:t>Second, o</w:t>
      </w:r>
      <w:r w:rsidR="00DC1EBB">
        <w:t xml:space="preserve">ur </w:t>
      </w:r>
      <w:r w:rsidR="00061979">
        <w:t>study</w:t>
      </w:r>
      <w:r w:rsidR="00DC1EBB">
        <w:t xml:space="preserve"> highlight</w:t>
      </w:r>
      <w:r w:rsidR="00061979">
        <w:t xml:space="preserve">s </w:t>
      </w:r>
      <w:r w:rsidR="00662F4C">
        <w:t xml:space="preserve">the utility of examining phenotypic segregation variance </w:t>
      </w:r>
      <w:r w:rsidR="0081239C">
        <w:t xml:space="preserve">in recombinant hybrids for </w:t>
      </w:r>
      <w:r w:rsidR="003E0E04">
        <w:t>inferring</w:t>
      </w:r>
      <w:r w:rsidR="0081239C">
        <w:t xml:space="preserve"> the extent of parallel genetic evolution</w:t>
      </w:r>
      <w:r w:rsidR="00FC2867">
        <w:t>.</w:t>
      </w:r>
      <w:r w:rsidR="00DC1EBB">
        <w:t xml:space="preserve"> </w:t>
      </w:r>
      <w:r w:rsidR="000244B7">
        <w:t>Under the assumption that the</w:t>
      </w:r>
      <w:r w:rsidR="00DC1EBB">
        <w:t xml:space="preserve"> genetic basis of </w:t>
      </w:r>
      <w:r w:rsidR="00A14CEB">
        <w:t>adaptation</w:t>
      </w:r>
      <w:r w:rsidR="00DC1EBB">
        <w:t xml:space="preserve"> is additive</w:t>
      </w:r>
      <w:r w:rsidR="00474EEA">
        <w:t xml:space="preserve">—which </w:t>
      </w:r>
      <w:r w:rsidR="00BD67AD">
        <w:t xml:space="preserve">is met </w:t>
      </w:r>
      <w:r w:rsidR="00DA107E">
        <w:t>for</w:t>
      </w:r>
      <w:r w:rsidR="00692068">
        <w:t xml:space="preserve"> many</w:t>
      </w:r>
      <w:r w:rsidR="00BD67AD">
        <w:t xml:space="preserve"> species and </w:t>
      </w:r>
      <w:r w:rsidR="00BD67AD">
        <w:lastRenderedPageBreak/>
        <w:t xml:space="preserve">traits </w:t>
      </w:r>
      <w:r w:rsidR="0095788D">
        <w:t>(e.g., threespine</w:t>
      </w:r>
      <w:r w:rsidR="00536F49">
        <w:t xml:space="preserve"> stickleback trophic position and </w:t>
      </w:r>
      <w:r w:rsidR="0095788D">
        <w:t xml:space="preserve">morphology </w:t>
      </w:r>
      <w:r w:rsidR="00474EEA">
        <w:fldChar w:fldCharType="begin" w:fldLock="1"/>
      </w:r>
      <w:r w:rsidR="00EC28AF">
        <w:instrText>ADDIN CSL_CITATION { "citationItems" : [ { "id" : "ITEM-1", "itemData" : { "DOI" : "10.1038/nature13301", "ISBN" : "1476-4687 (Electronic)\\r0028-0836 (Linking)", "ISSN" : "&lt;null&gt;", "PMID" : "24909991", "abstract" : "Nature (2014). doi:10.1038/nature13301", "author" : [ { "dropping-particle" : "", "family" : "Arnegard", "given" : "Matthew E", "non-dropping-particle" : "", "parse-names" : false, "suffix" : "" }, { "dropping-particle" : "", "family" : "McGee", "given" : "Matthew D", "non-dropping-particle" : "", "parse-names" : false, "suffix" : "" }, { "dropping-particle" : "", "family" : "Matthews", "given" : "Blake", "non-dropping-particle" : "", "parse-names" : false, "suffix" : "" }, { "dropping-particle" : "", "family" : "Marchinko", "given" : "Kerry B", "non-dropping-particle" : "", "parse-names" : false, "suffix" : "" }, { "dropping-particle" : "", "family" : "Conte", "given" : "Gina L", "non-dropping-particle" : "", "parse-names" : false, "suffix" : "" }, { "dropping-particle" : "", "family" : "Kabir", "given" : "Sahriar", "non-dropping-particle" : "", "parse-names" : false, "suffix" : "" }, { "dropping-particle" : "", "family" : "Bedford", "given" : "Nicole", "non-dropping-particle" : "", "parse-names" : false, "suffix" : "" }, { "dropping-particle" : "", "family" : "Bergek", "given" : "Sara", "non-dropping-particle" : "", "parse-names" : false, "suffix" : "" }, { "dropping-particle" : "", "family" : "Chan", "given" : "Yingguang Frank", "non-dropping-particle" : "", "parse-names" : false, "suffix" : "" }, { "dropping-particle" : "", "family" : "Jones", "given" : "Felicity C", "non-dropping-particle" : "", "parse-names" : false, "suffix" : "" }, { "dropping-particle" : "", "family" : "Kingsley", "given" : "David M", "non-dropping-particle" : "", "parse-names" : false, "suffix" : "" }, { "dropping-particle" : "", "family" : "Peichel", "given" : "Catherine L", "non-dropping-particle" : "", "parse-names" : false, "suffix" : "" }, { "dropping-particle" : "", "family" : "Schluter", "given" : "Dolph", "non-dropping-particle" : "", "parse-names" : false, "suffix" : "" } ], "container-title" : "Nature", "id" : "ITEM-1", "issued" : { "date-parts" : [ [ "2014" ] ] }, "page" : "307-311", "title" : "Genetics of ecological divergence during speciation", "type" : "article-journal", "volume" : "511" }, "uris" : [ "http://www.mendeley.com/documents/?uuid=2bf61271-f72f-4e4e-8422-628a3afc4838" ] }, { "id" : "ITEM-2", "itemData" : { "DOI" : "10.1534/genetics.114.162420", "ISBN" : "0016-6731", "ISSN" : "19432631", "PMID" : "24652999", "abstract" : "Understanding the genetic architecture of evolutionary change remains a long-standing goal in biology. In vertebrates, skeletal evolution has contributed greatly to adaptation in body form and function in response to changing ecological variables like diet and predation. Here we use genome-wide linkage mapping in threespine stickleback fish to investigate the genetic architecture of evolved changes in many armor and trophic traits. We identify &gt;100 quantitative trait loci (QTL) controlling the pattern of serially repeating skeletal elements, including gill rakers, teeth, branchial bones, jaws, median fin spines, and vertebrae. We use this large collection of QTL to address long-standing questions about the anatomical specificity, genetic dominance, and genomic clustering of loci controlling skeletal differences in evolving populations. We find that most QTL (76%) that influence serially repeating skeletal elements have anatomically regional effects. In addition, most QTL (71%) have at least partially additive effects, regardless of whether the QTL controls evolved loss or gain of skeletal elements. Finally, many QTL with high LOD scores cluster on chromosomes 4, 20, and 21. These results identify a modular system that can control highly specific aspects of skeletal form. Because of the general additivity and genomic clustering of major QTL, concerted changes in both protective armor and trophic traits may occur when sticklebacks inherit either marine or freshwater alleles at linked or possible \"supergene\" regions of the stickleback genome. Further study of these regions will help identify the molecular basis of both modular and coordinated changes in the vertebrate skeleton.", "author" : [ { "dropping-particle" : "", "family" : "Miller", "given" : "Craig T.", "non-dropping-particle" : "", "parse-names" : false, "suffix" : "" }, { "dropping-particle" : "", "family" : "Glazer", "given" : "Andrew M.", "non-dropping-particle" : "", "parse-names" : false, "suffix" : "" }, { "dropping-particle" : "", "family" : "Summers", "given" : "Brian R.", "non-dropping-particle" : "", "parse-names" : false, "suffix" : "" }, { "dropping-particle" : "", "family" : "Blackman", "given" : "Benjamin K.", "non-dropping-particle" : "", "parse-names" : false, "suffix" : "" }, { "dropping-particle" : "", "family" : "Norman", "given" : "Andrew R.", "non-dropping-particle" : "", "parse-names" : false, "suffix" : "" }, { "dropping-particle" : "", "family" : "Shapiro", "given" : "Michael D.", "non-dropping-particle" : "", "parse-names" : false, "suffix" : "" }, { "dropping-particle" : "", "family" : "Cole", "given" : "Bonnie L.", "non-dropping-particle" : "", "parse-names" : false, "suffix" : "" }, { "dropping-particle" : "", "family" : "Peichel", "given" : "Catherine L.", "non-dropping-particle" : "", "parse-names" : false, "suffix" : "" }, { "dropping-particle" : "", "family" : "Schluter", "given" : "Dolph", "non-dropping-particle" : "", "parse-names" : false, "suffix" : "" }, { "dropping-particle" : "", "family" : "Kingsley", "given" : "David M.", "non-dropping-particle" : "", "parse-names" : false, "suffix" : "" } ], "container-title" : "Genetics", "id" : "ITEM-2", "issue" : "1", "issued" : { "date-parts" : [ [ "2014" ] ] }, "page" : "405-420", "title" : "Modular skeletal evolution in sticklebacks is controlled by additive and clustered quantitative trait loci", "type" : "article-journal", "volume" : "197" }, "uris" : [ "http://www.mendeley.com/documents/?uuid=40bbb5af-ba5e-4a8b-80a9-4a0b2ad96f4f" ] } ], "mendeley" : { "formattedCitation" : "(Arnegard et al. 2014; Miller et al. 2014)", "manualFormatting" : "[Arnegard et al. 2014; Miller et al. 2014]", "plainTextFormattedCitation" : "(Arnegard et al. 2014; Miller et al. 2014)", "previouslyFormattedCitation" : "(Arnegard et al. 2014; Miller et al. 2014)" }, "properties" : {  }, "schema" : "https://github.com/citation-style-language/schema/raw/master/csl-citation.json" }</w:instrText>
      </w:r>
      <w:r w:rsidR="00474EEA">
        <w:fldChar w:fldCharType="separate"/>
      </w:r>
      <w:r w:rsidR="00474EEA">
        <w:rPr>
          <w:noProof/>
        </w:rPr>
        <w:t>[</w:t>
      </w:r>
      <w:r w:rsidR="00474EEA" w:rsidRPr="00474EEA">
        <w:rPr>
          <w:noProof/>
        </w:rPr>
        <w:t>Arnegard et al. 2014; Miller et al. 2014</w:t>
      </w:r>
      <w:r w:rsidR="00474EEA">
        <w:rPr>
          <w:noProof/>
        </w:rPr>
        <w:t>]</w:t>
      </w:r>
      <w:r w:rsidR="00474EEA">
        <w:fldChar w:fldCharType="end"/>
      </w:r>
      <w:r w:rsidR="007D7FED">
        <w:t xml:space="preserve">, songbird migratory </w:t>
      </w:r>
      <w:r w:rsidR="00BD67AD">
        <w:t>orientation</w:t>
      </w:r>
      <w:r w:rsidR="007D7FED">
        <w:t xml:space="preserve"> </w:t>
      </w:r>
      <w:r w:rsidR="007D7FED">
        <w:fldChar w:fldCharType="begin" w:fldLock="1"/>
      </w:r>
      <w:r w:rsidR="007B6813">
        <w:instrText>ADDIN CSL_CITATION { "citationItems" : [ { "id" : "ITEM-1", "itemData" : { "DOI" : "10.1016/j.cub.2016.06.015", "ISBN" : "0960-9822", "ISSN" : "09609822", "PMID" : "27476599", "abstract" : "Details on the genetics of behavioral and quantitative phenotypes remain limited to a few organisms. Such information is central to understanding both adaptation and speciation, as many of these phenotypes reduce gene flow between taxa [1\u20133]. Hybrid zones provide an ideal arena for studying this topic, as they consist of recombinant genotypes that allow genetic mapping of traits distinguishing natural populations [4]. We examined the genetic basis of migratory orientation and plumage color, both of which may contribute to speciation, in a hybrid zone between two groups of Swainson's thrushes that differ in these traits. We identified a cluster of SNPs on chromosome 4 strongly associated with migratory orientation. Genes involved with the circadian clock, nervous system, and cell signaling were located here and included candidates implicated in smaller-scale studies of migration in different animal groups, supporting previous suggestions that there is a common gene package for migration [5]. Plumage color was more polygenic than migratory orientation but showed strong associations on the Z chromosome that included SNPs linked to TYRP1, a gene involved in the production of eumelanin. We integrated these results with genomic data from pure populations and found that regions associated with both phenotypes co-localized with regions of elevated relative differentiation between the groups. This finding relates to the literature on islands of differentiation [6\u20138] by implicating divergent selection in generating these peaks. Together, our results identify specific genomic regions involved in both the regulation of complex phenotypes across animal groups and speciation [9].", "author" : [ { "dropping-particle" : "", "family" : "Delmore", "given" : "Kira E.", "non-dropping-particle" : "", "parse-names" : false, "suffix" : "" }, { "dropping-particle" : "", "family" : "Toews", "given" : "David P.L.", "non-dropping-particle" : "", "parse-names" : false, "suffix" : "" }, { "dropping-particle" : "", "family" : "Germain", "given" : "Ryan R.", "non-dropping-particle" : "", "parse-names" : false, "suffix" : "" }, { "dropping-particle" : "", "family" : "Owens", "given" : "Gregory L.", "non-dropping-particle" : "", "parse-names" : false, "suffix" : "" }, { "dropping-particle" : "", "family" : "Irwin", "given" : "Darren E.", "non-dropping-particle" : "", "parse-names" : false, "suffix" : "" } ], "container-title" : "Current Biology", "id" : "ITEM-1", "issue" : "16", "issued" : { "date-parts" : [ [ "2016" ] ] }, "page" : "2167-2173", "title" : "The genetics of seasonal migration and plumage color", "type" : "article-journal", "volume" : "26" }, "uris" : [ "http://www.mendeley.com/documents/?uuid=a49d7ccb-d9e5-4875-8d48-5031578ca8f2", "http://www.mendeley.com/documents/?uuid=1cabc1c7-b24b-4b9b-83a9-fafafb3201ce" ] } ], "mendeley" : { "formattedCitation" : "(Delmore et al. 2016)", "manualFormatting" : "[Delmore et al. 2016]", "plainTextFormattedCitation" : "(Delmore et al. 2016)", "previouslyFormattedCitation" : "(Delmore et al. 2016)" }, "properties" : {  }, "schema" : "https://github.com/citation-style-language/schema/raw/master/csl-citation.json" }</w:instrText>
      </w:r>
      <w:r w:rsidR="007D7FED">
        <w:fldChar w:fldCharType="separate"/>
      </w:r>
      <w:r w:rsidR="007D7FED">
        <w:rPr>
          <w:noProof/>
        </w:rPr>
        <w:t>[</w:t>
      </w:r>
      <w:r w:rsidR="007D7FED" w:rsidRPr="007D7FED">
        <w:rPr>
          <w:noProof/>
        </w:rPr>
        <w:t>Delmore et al. 2016</w:t>
      </w:r>
      <w:r w:rsidR="007D7FED">
        <w:rPr>
          <w:noProof/>
        </w:rPr>
        <w:t>]</w:t>
      </w:r>
      <w:r w:rsidR="007D7FED">
        <w:fldChar w:fldCharType="end"/>
      </w:r>
      <w:r w:rsidR="006F76CB">
        <w:t xml:space="preserve">, and flowering time in maize </w:t>
      </w:r>
      <w:r w:rsidR="00BD67AD">
        <w:fldChar w:fldCharType="begin" w:fldLock="1"/>
      </w:r>
      <w:r w:rsidR="002C3F60">
        <w:instrText>ADDIN CSL_CITATION { "citationItems" : [ { "id" : "ITEM-1", "itemData" : { "DOI" : "10.1126/science.1174276", "ISBN" : "1095-9203 (Electronic)\\r0036-8075 (Linking)", "ISSN" : "00368075",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"Villeda", "given" : "Hector Sanchez",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"id" : "ITEM-1", "issue" : "5941", "issued" : { "date-parts" : [ [ "2009" ] ] }, "page" : "714-718", "title" : "The genetic architecture of maize flowering time", "type" : "article-journal", "volume" : "325" }, "uris" : [ "http://www.mendeley.com/documents/?uuid=aaec1f7e-8fc4-4e52-a5f8-a9ab15289eb0", "http://www.mendeley.com/documents/?uuid=b35d3b00-854f-4e14-b619-4287a1603a08" ] } ], "mendeley" : { "formattedCitation" : "(Buckler et al. 2009)", "manualFormatting" : "[Buckler et al. 2009]", "plainTextFormattedCitation" : "(Buckler et al. 2009)", "previouslyFormattedCitation" : "(Buckler et al. 2009)" }, "properties" : {  }, "schema" : "https://github.com/citation-style-language/schema/raw/master/csl-citation.json" }</w:instrText>
      </w:r>
      <w:r w:rsidR="00BD67AD">
        <w:fldChar w:fldCharType="separate"/>
      </w:r>
      <w:r w:rsidR="00BD67AD">
        <w:rPr>
          <w:noProof/>
        </w:rPr>
        <w:t>[</w:t>
      </w:r>
      <w:r w:rsidR="00BD67AD" w:rsidRPr="00BD67AD">
        <w:rPr>
          <w:noProof/>
        </w:rPr>
        <w:t>Buckler et al. 2009</w:t>
      </w:r>
      <w:r w:rsidR="00BD67AD">
        <w:rPr>
          <w:noProof/>
        </w:rPr>
        <w:t>]</w:t>
      </w:r>
      <w:r w:rsidR="00BD67AD">
        <w:fldChar w:fldCharType="end"/>
      </w:r>
      <w:r w:rsidR="00474EEA">
        <w:t>—</w:t>
      </w:r>
      <w:r w:rsidR="00FC2867">
        <w:t xml:space="preserve">phenotypic </w:t>
      </w:r>
      <w:r w:rsidR="00DC1EBB">
        <w:t xml:space="preserve">segregation variation in hybrids between </w:t>
      </w:r>
      <w:r w:rsidR="00FC2867">
        <w:t>populations that have undergone parallel phenotypic evolution</w:t>
      </w:r>
      <w:r w:rsidR="000244B7">
        <w:t xml:space="preserve"> is expected to directly reflect the extent to which adaptation </w:t>
      </w:r>
      <w:r w:rsidR="00811FB8">
        <w:t>had</w:t>
      </w:r>
      <w:r w:rsidR="000244B7">
        <w:t xml:space="preserve"> a parallel genetic basis</w:t>
      </w:r>
      <w:r w:rsidR="00A6475F">
        <w:t xml:space="preserve">. Whether parallel phenotypic evolution actually does generate appreciable segregation variance in recombinant hybrids has never been </w:t>
      </w:r>
      <w:r w:rsidR="001463A8">
        <w:t xml:space="preserve">thoroughly </w:t>
      </w:r>
      <w:r w:rsidR="00A6475F">
        <w:t>tested</w:t>
      </w:r>
      <w:r w:rsidR="00980586">
        <w:t xml:space="preserve"> </w:t>
      </w:r>
      <w:r w:rsidR="00980586">
        <w:fldChar w:fldCharType="begin" w:fldLock="1"/>
      </w:r>
      <w:r w:rsidR="00201EFF">
        <w:instrText>ADDIN CSL_CITATION { "citationItems" : [ { "id" : "ITEM-1", "itemData" : { "DOI" : "10.1086/383621", "ISBN" : "0003-0147", "ISSN" : "0003-0147", "PMID" : "15266380", "abstract" : "Parallel phenotypic evolution, the independent evolution of the same trait in closely related lineages, is interesting because it tells us about the contribution of natural selection to phenotypic evolution. Haldane and others have proposed that parallel evolution also results from a second process, the similarly biased production of genetic variation in close relatives, an idea that has received few tests. We suggest that influence of shared genetic biases should be detectable by the disproportionate use of the same genes in independent instances of parallel phenotypic evolution. We show how progress in testing this prediction can be made through simple tests of parallel inheritance of genetic differences: similar additive, dominance, and epistasis components in analysis of line means and similar effective numbers of loci. We demonstrate parallel inheritance in two traits, lateral plate number and body shape, in two lineages of threespine stickleback that have adapted independently to freshwater streams on opposite sides of the Pacific Ocean. Notably, reduction of plate number in freshwater involves a substitution at the same major locus in both lineages. Our results represent only a first step in the study of the genetics of parallel phenotypic evolution in sticklebacks. Nevertheless, we have shown how such studies can be employed to test the genetic hypothesis of parallel evolution and how study of parallel evolution might yield insights into the roles of both selection and genetic constraint in phenotypic evolution.", "author" : [ { "dropping-particle" : "", "family" : "Schluter", "given" : "Dolph", "non-dropping-particle" : "", "parse-names" : false, "suffix" : "" }, { "dropping-particle" : "", "family" : "Clifford", "given" : "Elizabeth A", "non-dropping-particle" : "", "parse-names" : false, "suffix" : "" }, { "dropping-particle" : "", "family" : "Nemethy", "given" : "Maria", "non-dropping-particle" : "", "parse-names" : false, "suffix" : "" }, { "dropping-particle" : "", "family" : "McKinnon", "given" : "Jeffrey S", "non-dropping-particle" : "", "parse-names" : false, "suffix" : "" } ], "container-title" : "The American Naturalist", "id" : "ITEM-1", "issue" : "6", "issued" : { "date-parts" : [ [ "2004" ] ] }, "page" : "809-822", "title" : "Parallel evolution and inheritance of quantitative traits.", "type" : "article-journal", "volume" : "163" }, "uris" : [ "http://www.mendeley.com/documents/?uuid=988e954a-efb9-46e8-9052-b43c61471b02" ] } ], "mendeley" : { "formattedCitation" : "(Schluter et al. 2004)", "manualFormatting" : "(but see Schluter et al. 2004)", "plainTextFormattedCitation" : "(Schluter et al. 2004)", "previouslyFormattedCitation" : "(Schluter et al. 2004)" }, "properties" : {  }, "schema" : "https://github.com/citation-style-language/schema/raw/master/csl-citation.json" }</w:instrText>
      </w:r>
      <w:r w:rsidR="00980586">
        <w:fldChar w:fldCharType="separate"/>
      </w:r>
      <w:r w:rsidR="00980586" w:rsidRPr="00980586">
        <w:rPr>
          <w:noProof/>
        </w:rPr>
        <w:t>(</w:t>
      </w:r>
      <w:r w:rsidR="00980586">
        <w:rPr>
          <w:noProof/>
        </w:rPr>
        <w:t xml:space="preserve">but see </w:t>
      </w:r>
      <w:r w:rsidR="00980586" w:rsidRPr="00980586">
        <w:rPr>
          <w:noProof/>
        </w:rPr>
        <w:t>Schluter et al. 2004)</w:t>
      </w:r>
      <w:r w:rsidR="00980586">
        <w:fldChar w:fldCharType="end"/>
      </w:r>
      <w:r w:rsidR="00A6475F">
        <w:t xml:space="preserve">. </w:t>
      </w:r>
      <w:r w:rsidR="000244B7">
        <w:t>An ideal test of this hypothesis would make crosses between pairs of populations that have diverged</w:t>
      </w:r>
      <w:r w:rsidR="003E3187">
        <w:t xml:space="preserve"> in parallel</w:t>
      </w:r>
      <w:r w:rsidR="000244B7">
        <w:t xml:space="preserve"> to varying </w:t>
      </w:r>
      <w:r w:rsidR="003E3187">
        <w:t xml:space="preserve">distance (i.e., constant and low </w:t>
      </w:r>
      <w:r w:rsidR="003E3187" w:rsidRPr="005B25A2">
        <w:rPr>
          <w:rFonts w:cs="Times New Roman"/>
          <w:i/>
          <w:color w:val="000000" w:themeColor="text1"/>
          <w:lang w:val="en-US"/>
        </w:rPr>
        <w:t>ϴ</w:t>
      </w:r>
      <w:r w:rsidR="003E3187">
        <w:rPr>
          <w:rFonts w:cs="Times New Roman"/>
          <w:color w:val="000000" w:themeColor="text1"/>
          <w:lang w:val="en-US"/>
        </w:rPr>
        <w:t xml:space="preserve"> but variable </w:t>
      </w:r>
      <w:r w:rsidR="003E3187">
        <w:rPr>
          <w:rFonts w:cs="Times New Roman"/>
          <w:i/>
          <w:color w:val="000000" w:themeColor="text1"/>
          <w:lang w:val="en-US"/>
        </w:rPr>
        <w:t>d</w:t>
      </w:r>
      <w:r w:rsidR="003E3187">
        <w:rPr>
          <w:rFonts w:cs="Times New Roman"/>
          <w:color w:val="000000" w:themeColor="text1"/>
          <w:lang w:val="en-US"/>
        </w:rPr>
        <w:t>)</w:t>
      </w:r>
      <w:r w:rsidR="003E3187">
        <w:t xml:space="preserve"> </w:t>
      </w:r>
      <w:r w:rsidR="000244B7">
        <w:t>from a common ancestor, and test the prediction that segregation variance increases wi</w:t>
      </w:r>
      <w:r w:rsidR="009D1E68">
        <w:t>th divergence from an ancestor.</w:t>
      </w:r>
      <w:r w:rsidR="003E3187">
        <w:t xml:space="preserve"> </w:t>
      </w:r>
      <w:r w:rsidR="003A16F3">
        <w:t xml:space="preserve">Such studies will inform our understanding of the degree to which </w:t>
      </w:r>
      <w:r w:rsidR="003E3187">
        <w:t xml:space="preserve">SGV </w:t>
      </w:r>
      <w:r w:rsidR="00A65101">
        <w:t>and/</w:t>
      </w:r>
      <w:r w:rsidR="003E3187">
        <w:t xml:space="preserve">or mutational constraint </w:t>
      </w:r>
      <w:r w:rsidR="00536F49">
        <w:t xml:space="preserve">governing the outcome of </w:t>
      </w:r>
      <w:r w:rsidR="003E3187">
        <w:t>evolution</w:t>
      </w:r>
      <w:r w:rsidR="003A16F3">
        <w:t>ary change.</w:t>
      </w:r>
    </w:p>
    <w:p w14:paraId="3515C60A" w14:textId="77777777" w:rsidR="00D6751C" w:rsidRDefault="00D6751C" w:rsidP="00D6751C">
      <w:pPr>
        <w:spacing w:line="480" w:lineRule="auto"/>
      </w:pPr>
    </w:p>
    <w:p w14:paraId="49812EB6" w14:textId="75D70539" w:rsidR="00B76CE9" w:rsidRDefault="00BD287C" w:rsidP="00B76CE9">
      <w:pPr>
        <w:spacing w:line="480" w:lineRule="auto"/>
      </w:pPr>
      <w:r>
        <w:rPr>
          <w:i/>
        </w:rPr>
        <w:t>Coda</w:t>
      </w:r>
      <w:r w:rsidR="003C0DFD">
        <w:rPr>
          <w:i/>
        </w:rPr>
        <w:br/>
      </w:r>
      <w:r>
        <w:t xml:space="preserve">The results of our </w:t>
      </w:r>
      <w:r w:rsidR="002D036D">
        <w:t>study</w:t>
      </w:r>
      <w:r>
        <w:t xml:space="preserve"> provide </w:t>
      </w:r>
      <w:r w:rsidR="009F68C5">
        <w:t xml:space="preserve">support for the hypothesis that </w:t>
      </w:r>
      <w:r>
        <w:t xml:space="preserve">divergent selection </w:t>
      </w:r>
      <w:r w:rsidR="00F961DF">
        <w:t>generate</w:t>
      </w:r>
      <w:r w:rsidR="009F68C5">
        <w:t>s</w:t>
      </w:r>
      <w:r w:rsidR="00F961DF">
        <w:t xml:space="preserve"> RI </w:t>
      </w:r>
      <w:r>
        <w:t xml:space="preserve">more </w:t>
      </w:r>
      <w:r w:rsidR="009F68C5">
        <w:t>readily</w:t>
      </w:r>
      <w:r>
        <w:t xml:space="preserve"> than parallel selection. </w:t>
      </w:r>
      <w:r w:rsidR="00213BD1">
        <w:t>When there is SGV available for adaptation</w:t>
      </w:r>
      <w:r w:rsidR="00752F2F">
        <w:t>, populations undergoing parallel evolution are</w:t>
      </w:r>
      <w:r w:rsidR="00493194">
        <w:t>—</w:t>
      </w:r>
      <w:r w:rsidR="00752F2F">
        <w:t xml:space="preserve">under </w:t>
      </w:r>
      <w:r w:rsidR="00011FDC">
        <w:t>some</w:t>
      </w:r>
      <w:r w:rsidR="00752F2F">
        <w:t xml:space="preserve"> circumstances</w:t>
      </w:r>
      <w:r w:rsidR="00493194">
        <w:t>—</w:t>
      </w:r>
      <w:r w:rsidR="00752F2F">
        <w:t xml:space="preserve">less likely to fix incompatibilities (i.e., lower hybrid load) </w:t>
      </w:r>
      <w:r w:rsidR="00B43505">
        <w:t xml:space="preserve">than </w:t>
      </w:r>
      <w:r w:rsidR="00A847E0">
        <w:t>populations</w:t>
      </w:r>
      <w:r w:rsidR="00B43505">
        <w:t xml:space="preserve"> undergoing divergent evolution</w:t>
      </w:r>
      <w:r w:rsidR="00752F2F">
        <w:t>.</w:t>
      </w:r>
      <w:r w:rsidR="00B76CE9">
        <w:t xml:space="preserve"> </w:t>
      </w:r>
      <w:r w:rsidR="00A915E3">
        <w:t>I</w:t>
      </w:r>
      <w:r w:rsidR="00F961DF">
        <w:t xml:space="preserve">ncorporating adaptation from SGV </w:t>
      </w:r>
      <w:r w:rsidR="00243F9C">
        <w:t xml:space="preserve">into models of speciation generates a closer </w:t>
      </w:r>
      <w:r w:rsidR="00B76CE9">
        <w:t>alignment</w:t>
      </w:r>
      <w:r w:rsidR="00243F9C">
        <w:t xml:space="preserve"> between theory </w:t>
      </w:r>
      <w:r w:rsidR="00243F9C">
        <w:fldChar w:fldCharType="begin" w:fldLock="1"/>
      </w:r>
      <w:r w:rsidR="00243F9C">
        <w:instrText>ADDIN CSL_CITATION { "citationItems" : [ { "id" : "ITEM-1", "itemData" : { "DOI" : "10.1046/j.1365-294X.2001.01216.x", "ISBN" : "1365-294X", "ISSN" : "09621083", "PMID" : "11298968", "abstract" : "Hybridization may influence evolution in a variety of ways. If hybrids are less fit, the geographical range of ecologically divergent populations may be limited, and prezygotic reproductive isolation may be reinforced. If some hybrid genotypes are fitter than one or both parents, at least in some environments, then hybridization could make a positive contribution. Single alleles that are at an advantage in the alternative environment and genetic background will introgress readily, although such introgression may be hard to detect. 'Hybrid speciation', in which fit combinations of alleles are established, is more problematic; its likelihood depends on how divergent populations meet, and on the structure of epistasis. These issues are illustrated using Fisher's model of stabilizing selection on multiple traits, under which reproductive isolation evolves as a side-effect of adaptation in allopatry. This confirms a priori arguments that while recombinant hybrids are less fit on average, some gene combinations may be fitter than the parents, even in the parental environment. Fisher's model does predict heterosis in diploid F1s, asymmetric incompatibility in reciprocal backcrosses, and (when dominance is included) Haldane's Rule. However, heterosis arises only when traits are additive, whereas the latter two patterns require dominance. Moreover, because adaptation is via substitutions of small effect, Fisher's model does not generate the strong effects of single chromosome regions often observed in species crosses.", "author" : [ { "dropping-particle" : "", "family" : "Barton", "given" : "N. H.", "non-dropping-particle" : "", "parse-names" : false, "suffix" : "" } ], "container-title" : "Molecular Ecology", "id" : "ITEM-1", "issue" : "3", "issued" : { "date-parts" : [ [ "2001" ] ] }, "page" : "551-568", "title" : "The role of hybridization in evolution", "type" : "article-journal", "volume" : "10" }, "uris" : [ "http://www.mendeley.com/documents/?uuid=fe8a9245-a142-4f1b-97dd-7bff6f6a8317" ] }, { "id" : "ITEM-2", "itemData" : { "DOI" : "10.1111/evo.12346", "ISBN" : "0014-3820", "ISSN" : "15585646", "PMID" : "24410181", "abstract" : "Niche dimensionality is suggested to be a key determinant of ecological speciation (\"multifarious selection\" hypothesis), but genetic aspects of this process have not been investigated theoretically. We use Fisher's geometrical model to study how niche dimensionality influences the mean fitness of hybrids formed upon secondary contact between populations adapting in allopatry. Gaussian selection for an optimum generates two forms of reproductive isolation (RI): an extrinsic component due to maladaptation of the mean phenotype, and an intrinsic variance load resulting from what we term transgressive incompatibilities between mutations fixed in different populations. We show that after adaptation to a new environment, RI increases with (1) the mean initial maladaptation of diverging population, and (2) niche dimensionality, which increases the phenotypic variability of fixed mutations. Under mutation selection drift equilibrium in a constant environment, RI accumulates steadily with time, at a rate that also increases with niche dimensionality. A similar pattern can be produced by successive shifts in the optimum phenotype. Niche dimensionality thus has an effect per se on postzygotic isolation, beyond putative indirect effects (stronger selection, more genes). Our mechanism is consistent with empirical evidence about transgressive segregation in crosses between divergent populations, and with patterns of accumulation of RI with time in many taxa.", "author" : [ { "dropping-particle" : "", "family" : "Chevin", "given" : "Luis Miguel", "non-dropping-particle" : "", "parse-names" : false, "suffix" : "" }, { "dropping-particle" : "", "family" : "Decorzent", "given" : "Guillaume", "non-dropping-particle" : "", "parse-names" : false, "suffix" : "" }, { "dropping-particle" : "", "family" : "Lenormand", "given" : "Thomas", "non-dropping-particle" : "", "parse-names" : false, "suffix" : "" } ], "container-title" : "Evolution", "id" : "ITEM-2", "issue" : "5", "issued" : { "date-parts" : [ [ "2014" ] ] }, "page" : "1244-1256", "title" : "Niche dimensionality and the genetics of ecological speciation", "type" : "article-journal", "volume" : "68" }, "uris" : [ "http://www.mendeley.com/documents/?uuid=702b54b5-99e0-4ad3-be21-3c77f331885f" ] }, { "id" : "ITEM-3", "itemData" : { "DOI" : "10.1111/evo.12968", "ISSN" : "15585646", "PMID" : "27252049", "abstract" : "Research in speciation genetics has uncovered many robust patterns in intrinsic reproductive isolation, and fitness landscape models have been useful in interpreting these patterns. Here, we examine fitness landscapes based on Fisher's geometric model. Such landscapes are analogous to models of optimizing selection acting on quantitative traits, and have been widely used to study adaptation and the distribution of mutational effects. We show that, with a few modifications, Fisher's model can generate all of the major findings of introgression studies (including \u201cspeciation genes\u201d with strong deleterious effects, complex epistasis and asymmetry), and the major patterns in overall hybrid fitnesses (including Haldane's Rule, the speciation clock, heterosis, hybrid breakdown, and male\u2013female asymmetry in the F1). We compare our approach to alternative modeling frameworks that assign fitnesses to genotypes by identifying combinations of incompatible alleles. In some cases, the predictions are importantly different. For example, Fisher's model can explain conflicting empirical results about the rate at which incompatibilities accumulate with genetic divergence. In other cases, the predictions are identical. For example, the quality of reproductive isolation is little affected by the manner in which populations diverge.", "author" : [ { "dropping-particle" : "", "family" : "Fra\u00efsse", "given" : "Christelle", "non-dropping-particle" : "", "parse-names" : false, "suffix" : "" }, { "dropping-particle" : "", "family" : "Gunnarsson", "given" : "P. Alexander", "non-dropping-particle" : "", "parse-names" : false, "suffix" : "" }, { "dropping-particle" : "", "family" : "Roze", "given" : "Denis", "non-dropping-particle" : "", "parse-names" : false, "suffix" : "" }, { "dropping-particle" : "", "family" : "Bierne", "given" : "Nicolas", "non-dropping-particle" : "", "parse-names" : false, "suffix" : "" }, { "dropping-particle" : "", "family" : "Welch", "given" : "John J.", "non-dropping-particle" : "", "parse-names" : false, "suffix" : "" } ], "container-title" : "Evolution", "id" : "ITEM-3", "issue" : "7", "issued" : { "date-parts" : [ [ "2016" ] ] }, "page" : "1450-1464", "title" : "The genetics of speciation: Insights from Fisher's geometric model", "type" : "article-journal", "volume" : "70" }, "uris" : [ "http://www.mendeley.com/documents/?uuid=c1b67305-c7c8-4ad0-bf1c-55e1ca68cfbf" ] } ], "mendeley" : { "formattedCitation" : "(Barton 2001; Chevin et al. 2014; Fra\u00efsse et al. 2016)", "plainTextFormattedCitation" : "(Barton 2001; Chevin et al. 2014; Fra\u00efsse et al. 2016)", "previouslyFormattedCitation" : "(Barton 2001; Chevin et al. 2014; Fra\u00efsse et al. 2016)" }, "properties" : {  }, "schema" : "https://github.com/citation-style-language/schema/raw/master/csl-citation.json" }</w:instrText>
      </w:r>
      <w:r w:rsidR="00243F9C">
        <w:fldChar w:fldCharType="separate"/>
      </w:r>
      <w:r w:rsidR="00243F9C" w:rsidRPr="00243F9C">
        <w:rPr>
          <w:noProof/>
        </w:rPr>
        <w:t>(Barton 2001; Chevin et al. 2014; Fraïsse et al. 2016)</w:t>
      </w:r>
      <w:r w:rsidR="00243F9C">
        <w:fldChar w:fldCharType="end"/>
      </w:r>
      <w:r w:rsidR="00243F9C">
        <w:t xml:space="preserve"> and data </w:t>
      </w:r>
      <w:r w:rsidR="00243F9C">
        <w:fldChar w:fldCharType="begin" w:fldLock="1"/>
      </w:r>
      <w:r w:rsidR="00243F9C">
        <w:instrText>ADDIN CSL_CITATION { "citationItems" : [ { "id" : "ITEM-1", "itemData" : { "DOI" : "10.1111/ele.12120", "ISBN" : "1461-0248", "ISSN" : "1461023X", "PMID" : "23627762", "abstract" : "Ecologically mediated selection has increasingly become recognised as an important driver of speciation. The correlation between neutral genetic differentiation and environmental or phenotypic divergence among populations, to which we collectively refer to as isolation-by-ecology (IBE), is an indicator of ecological speciation. In a meta-analysis framework, we determined the strength and commonality of IBE in nature. On the basis of 106 studies, we calculated a mean effect size of IBE with and without controlling for spatial autocorrelation among populations. Effect sizes were 0.34 (95% CI 0.24-0.42) and 0.26 (95% CI 0.13-0.37), respectively, indicating that an average of 5% of the neutral genetic differentiation among populations was explained purely by ecological contrast. Importantly, spatial autocorrelation reduced IBE correlations for environmental variables, but not for phenotypes. Through simulation, we showed how the influence of isolation-by-distance and spatial autocorrelation of ecological variables can result in false positives or underestimated correlations if not accounted for in the IBE model. Collectively, this meta-analysis showed that ecologically induced genetic divergence is pervasive across time-scales and taxa, and largely independent of the choice of molecular marker. We discuss the importance of these results in the context of adaptation and ecological speciation and suggest future research avenues.", "author" : [ { "dropping-particle" : "", "family" : "Shafer", "given" : "Aaron B A", "non-dropping-particle" : "", "parse-names" : false, "suffix" : "" }, { "dropping-particle" : "", "family" : "Wolf", "given" : "Jochen B W", "non-dropping-particle" : "", "parse-names" : false, "suffix" : "" } ], "container-title" : "Ecology Letters", "id" : "ITEM-1", "issue" : "7", "issued" : { "date-parts" : [ [ "2013" ] ] }, "page" : "940-950", "title" : "Widespread evidence for incipient ecological speciation: A meta-analysis of isolation-by-ecology", "type" : "article-journal", "volume" : "16" }, "uris" : [ "http://www.mendeley.com/documents/?uuid=6f905ee2-d25b-4f0f-8331-1ae23389a53e" ] }, { "id" : "ITEM-2", "itemData" : { "DOI" : "10.1073/pnas.0508653103", "ISBN" : "0027-8424", "ISSN" : "0027-8424", "PMID" : "16492742", "abstract" : "To what degree is the divergent adaptation responsible for life's phenotypic variety also responsible for generating the millions of species that manifest this variation? Theory predicts that ecological divergence among populations should promote reproductive isolation, and recent empirical studies provide support for this hypothesis in a limited number of specific taxa. However, the essential question of whether ecology plays a truly general role in speciation has yet to be systematically evaluated. Here we address this integral issue using an approach that adds an ecological dimension to comparative studies investigating the relationship between reproductive isolation and divergence time. Specifically, we quantify ecological divergence for &gt;500 species pairs from eight plant, invertebrate, and vertebrate taxa and statistically isolate its association with reproductive isolation. This approach demonstrates a highly consistent and significant positive association between ecological divergence and reproductive isolation across taxa. This relationship was also observed across different aspects of ecological divergence and components of reproductive isolation. These findings are highly consistent with the hypothesis that ecological adaptation plays a fundamental and taxonomically general role in promoting reproductive isolation and speciation.", "author" : [ { "dropping-particle" : "", "family" : "Funk", "given" : "Daniel J", "non-dropping-particle" : "", "parse-names" : false, "suffix" : "" }, { "dropping-particle" : "", "family" : "Nosil", "given" : "Patrik", "non-dropping-particle" : "", "parse-names" : false, "suffix" : "" }, { "dropping-particle" : "", "family" : "Etges", "given" : "William J", "non-dropping-particle" : "", "parse-names" : false, "suffix" : "" } ], "container-title" : "Proceedings of the National Academy of Sciences of the United States of America", "id" : "ITEM-2", "issue" : "9", "issued" : { "date-parts" : [ [ "2006" ] ] }, "page" : "3209-3213", "title" : "Ecological divergence exhibits consistently positive associations with reproductive isolation across disparate taxa.", "type" : "article-journal", "volume" : "103" }, "uris" : [ "http://www.mendeley.com/documents/?uuid=0854e635-a510-433f-bae1-09572f656b1b" ] } ], "mendeley" : { "formattedCitation" : "(Funk et al. 2006; Shafer and Wolf 2013)", "plainTextFormattedCitation" : "(Funk et al. 2006; Shafer and Wolf 2013)", "previouslyFormattedCitation" : "(Funk et al. 2006; Shafer and Wolf 2013)" }, "properties" : {  }, "schema" : "https://github.com/citation-style-language/schema/raw/master/csl-citation.json" }</w:instrText>
      </w:r>
      <w:r w:rsidR="00243F9C">
        <w:fldChar w:fldCharType="separate"/>
      </w:r>
      <w:r w:rsidR="00243F9C" w:rsidRPr="00243F9C">
        <w:rPr>
          <w:noProof/>
        </w:rPr>
        <w:t>(Funk et al. 2006; Shafer and Wolf 2013)</w:t>
      </w:r>
      <w:r w:rsidR="00243F9C">
        <w:fldChar w:fldCharType="end"/>
      </w:r>
      <w:r w:rsidR="00B76CE9">
        <w:t xml:space="preserve">. We do not mean to suggest that adaptation from SGV is </w:t>
      </w:r>
      <w:r w:rsidR="00213BD1">
        <w:t>what causes</w:t>
      </w:r>
      <w:r w:rsidR="00B76CE9">
        <w:t xml:space="preserve"> </w:t>
      </w:r>
      <w:r w:rsidR="00213BD1">
        <w:t xml:space="preserve">the </w:t>
      </w:r>
      <w:r w:rsidR="00A915E3">
        <w:t xml:space="preserve">observed </w:t>
      </w:r>
      <w:r w:rsidR="00213BD1">
        <w:t>widespread correlation between ecological divergence and RI</w:t>
      </w:r>
      <w:r w:rsidR="00B76CE9">
        <w:t xml:space="preserve">. Rather, we simply </w:t>
      </w:r>
      <w:r w:rsidR="00213BD1">
        <w:lastRenderedPageBreak/>
        <w:t>wish to emphasize</w:t>
      </w:r>
      <w:r w:rsidR="00B76CE9">
        <w:t xml:space="preserve"> that there are fundamental differences in the genetics of adaptation in response to pa</w:t>
      </w:r>
      <w:r w:rsidR="0035523B">
        <w:t xml:space="preserve">rallel and divergent selection, and that </w:t>
      </w:r>
      <w:r w:rsidR="00B76CE9">
        <w:t xml:space="preserve">these differences </w:t>
      </w:r>
      <w:r w:rsidR="0035523B">
        <w:t xml:space="preserve">can influence </w:t>
      </w:r>
      <w:r w:rsidR="00B76CE9">
        <w:t>the evolution of RI.</w:t>
      </w:r>
    </w:p>
    <w:p w14:paraId="4CA05F24" w14:textId="1DCFEE96" w:rsidR="00243F9C" w:rsidRDefault="00BD287C" w:rsidP="005A20C0">
      <w:pPr>
        <w:spacing w:line="480" w:lineRule="auto"/>
        <w:ind w:firstLine="720"/>
      </w:pPr>
      <w:r>
        <w:t xml:space="preserve">Verbal models suffice to </w:t>
      </w:r>
      <w:r w:rsidR="00243F9C">
        <w:t>say t</w:t>
      </w:r>
      <w:r>
        <w:t xml:space="preserve">hat divergent selection generates extrinsic </w:t>
      </w:r>
      <w:r w:rsidR="00B76CE9">
        <w:t>RI</w:t>
      </w:r>
      <w:r>
        <w:t xml:space="preserve"> because hybrids fall between parental o</w:t>
      </w:r>
      <w:r w:rsidR="00243F9C">
        <w:t>ptima under divergent—but not parallel—</w:t>
      </w:r>
      <w:r>
        <w:t xml:space="preserve">evolution. However, </w:t>
      </w:r>
      <w:r w:rsidR="00EE7DE8">
        <w:t>fitness</w:t>
      </w:r>
      <w:r>
        <w:t xml:space="preserve"> landscapes </w:t>
      </w:r>
      <w:r w:rsidR="009D0743">
        <w:t xml:space="preserve">in nature </w:t>
      </w:r>
      <w:r w:rsidR="00243F9C">
        <w:t xml:space="preserve">are complex </w:t>
      </w:r>
      <w:r>
        <w:t xml:space="preserve">and intermediate </w:t>
      </w:r>
      <w:r w:rsidR="004566E9">
        <w:t xml:space="preserve">hybrid </w:t>
      </w:r>
      <w:r>
        <w:t>phenotypes often are not selected against</w:t>
      </w:r>
      <w:r w:rsidR="00133E34">
        <w:t xml:space="preserve"> when tested in the field</w:t>
      </w:r>
      <w:r>
        <w:t xml:space="preserve"> </w:t>
      </w:r>
      <w:r>
        <w:fldChar w:fldCharType="begin" w:fldLock="1"/>
      </w:r>
      <w:r w:rsidR="00A005C6">
        <w:instrText>ADDIN CSL_CITATION { "citationItems" : [ { "id" : "ITEM-1", "itemData" : { "DOI" : "10.1016/j.tree.2010.06.005", "ISBN" : "0169-5347", "ISSN" : "01695347", "PMID" : "20598770", "abstract" : "There has been considerable debate about the role of hybrids in the evolutionary process. One question has involved the relative fitness of hybrid versus non-hybrid genotypes. For some, the assumption of lower hybrid fitness continues to be integral to their concept of species and speciation. In contrast, numerous workers have suggested that hybrid genotypes might demonstrate higher relative fitness under various environmental settings. Of particular importance in deciding between these opposing hypotheses are long-term analyses coupling ecological and genetic information. Although currently rare, such analyses have provided a test of the fitness of hybrid genotypes across generations and habitats and their role in adaptation and speciation. Here we discuss examples of these analyses applied to viruses, prokaryotes, plants and Darwin's Finches. ?? 2010 Elsevier Ltd.", "author" : [ { "dropping-particle" : "", "family" : "Arnold", "given" : "Michael L.", "non-dropping-particle" : "", "parse-names" : false, "suffix" : "" }, { "dropping-particle" : "", "family" : "Martin", "given" : "Noland H.", "non-dropping-particle" : "", "parse-names" : false, "suffix" : "" } ], "container-title" : "Trends in Ecology and Evolution", "id" : "ITEM-1", "issue" : "9", "issued" : { "date-parts" : [ [ "2010" ] ] }, "page" : "530-536", "title" : "Hybrid fitness across time and habitats", "type" : "article-journal", "volume" : "25" }, "uris" : [ "http://www.mendeley.com/documents/?uuid=bff6ea1f-be0a-4d13-a802-e292f0242cac" ] }, { "id" : "ITEM-2", "itemData" : { "DOI" : "10.1016/S0169-5347(00)88979-X", "ISBN" : "0169-5347", "ISSN" : "01695347", "PMID" : "21236955", "abstract" : "The process of natural hybridization may produce genotypes that establish new evolutionary lineages. However, many authors have concluded that natural hybridization is of little evolutionary importance because hybrids, in general, are unfit relative to their progenitors. Deciding between these alternative conclusions requires that fitness be measured for hybrid classes and parental species. Recent analyses have found that hybrids are not uniformly unfit, but rather are genotypic classes that possess lower, equivalent or higher levels of fitness relative to their parental taxa. \u00a9 1995 Elsevier Science Ltd.", "author" : [ { "dropping-particle" : "", "family" : "Arnold", "given" : "Michael L.", "non-dropping-particle" : "", "parse-names" : false, "suffix" : "" }, { "dropping-particle" : "", "family" : "Hodges", "given" : "Scott A.", "non-dropping-particle" : "", "parse-names" : false, "suffix" : "" } ], "container-title" : "Trends in Ecology &amp; Evolution", "id" : "ITEM-2", "issue" : "2", "issued" : { "date-parts" : [ [ "1995" ] ] }, "page" : "67-71", "title" : "Are natural hybrids fit or unfit relative to their parents?", "type" : "article-journal", "volume" : "10" }, "uris" : [ "http://www.mendeley.com/documents/?uuid=f273955e-f60e-441d-b482-8dfe5fd98c33" ] } ], "mendeley" : { "formattedCitation" : "(Arnold and Hodges 1995; Arnold and Martin 2010)", "plainTextFormattedCitation" : "(Arnold and Hodges 1995; Arnold and Martin 2010)", "previouslyFormattedCitation" : "(Arnold and Hodges 1995; Arnold and Martin 2010)" }, "properties" : {  }, "schema" : "https://github.com/citation-style-language/schema/raw/master/csl-citation.json" }</w:instrText>
      </w:r>
      <w:r>
        <w:fldChar w:fldCharType="separate"/>
      </w:r>
      <w:r w:rsidR="00243F9C" w:rsidRPr="00243F9C">
        <w:rPr>
          <w:noProof/>
        </w:rPr>
        <w:t>(Arnold and Hodges 1995; Arnold and Martin 2010)</w:t>
      </w:r>
      <w:r>
        <w:fldChar w:fldCharType="end"/>
      </w:r>
      <w:r>
        <w:t xml:space="preserve">. </w:t>
      </w:r>
      <w:r w:rsidR="00243F9C">
        <w:t>Although the claim that ‘hybrids fall between the niches’ explain</w:t>
      </w:r>
      <w:r w:rsidR="00BE37E1">
        <w:t>s</w:t>
      </w:r>
      <w:r w:rsidR="00243F9C">
        <w:t xml:space="preserve"> </w:t>
      </w:r>
      <w:r w:rsidR="00D00EFD">
        <w:t xml:space="preserve">reproductive isolation in some </w:t>
      </w:r>
      <w:r w:rsidR="00530A3B">
        <w:t>systems</w:t>
      </w:r>
      <w:r w:rsidR="00AF4BFD">
        <w:t xml:space="preserve"> (e.g., threespine stickleback species pairs </w:t>
      </w:r>
      <w:r w:rsidR="00AF4BFD">
        <w:fldChar w:fldCharType="begin" w:fldLock="1"/>
      </w:r>
      <w:r w:rsidR="00D55F30">
        <w:instrText>ADDIN CSL_CITATION { "citationItems" : [ { "id" : "ITEM-1", "itemData" : { "DOI" : "10.2307/2640726", "ISBN" : "0014-3820", "ISSN" : "15585646", "abstract" : "\"Ecological\" speciation occurs when reproductive isolation evolves as a consequence of divergent selection between populations exploiting different resources or environments. We tested this hypothesis of speciation in a young stickleback species pair by measuring the direct contribution of ecological selection pressures to hybrid fitness. The two species (limnetic and benthic) are strongly differentiated morphologically and ecologically, whereas hybrids are intermediate. Fitness of hybrids is high in the laboratory, especially F$_1$ and F$_2$ hybrids (backcrosses may show some breakdown). We transplanted F$_1$ hybrids to enclosures in the two main habitats in the wild to test whether the distribution of resources available in the environment generates a hybrid disadvantage not detectable in the laboratory. Hybrids grew more slowly than limnetics in the open water habitat and more slowly than benthics in the littoral zone. Growth of F$_1$ hybrids was inferior to the average of the parent species across both habitats, albeit not significantly. The contrast between laboratory and field results supports the hypothesis that mechanisms of F$_1$ hybrid fitness in the wild are primarily ecological and do not result from intrinsic genetic incompatibilities. Direct selection on hybrids contributes to the maintenance of sympatric stickleback species and may have played an important role in their origin.", "author" : [ { "dropping-particle" : "", "family" : "Hatfield", "given" : "Todd", "non-dropping-particle" : "", "parse-names" : false, "suffix" : "" }, { "dropping-particle" : "", "family" : "Schluter", "given" : "Dolph", "non-dropping-particle" : "", "parse-names" : false, "suffix" : "" } ], "container-title" : "Evolution", "id" : "ITEM-1", "issue" : "3", "issued" : { "date-parts" : [ [ "1999" ] ] }, "page" : "866-873", "title" : "Ecological speciation in sticklebacks: environment-dependent hybrid fitness", "type" : "article-journal", "volume" : "53" }, "uris" : [ "http://www.mendeley.com/documents/?uuid=b720c085-1f16-4cbb-b315-4e420499d2ff" ] } ], "mendeley" : { "formattedCitation" : "(Hatfield and Schluter 1999)", "manualFormatting" : "[Hatfield and Schluter 1999]", "plainTextFormattedCitation" : "(Hatfield and Schluter 1999)", "previouslyFormattedCitation" : "(Hatfield and Schluter 1999)" }, "properties" : {  }, "schema" : "https://github.com/citation-style-language/schema/raw/master/csl-citation.json" }</w:instrText>
      </w:r>
      <w:r w:rsidR="00AF4BFD">
        <w:fldChar w:fldCharType="separate"/>
      </w:r>
      <w:r w:rsidR="00AF4BFD">
        <w:rPr>
          <w:noProof/>
        </w:rPr>
        <w:t>[</w:t>
      </w:r>
      <w:r w:rsidR="00AF4BFD" w:rsidRPr="00AF4BFD">
        <w:rPr>
          <w:noProof/>
        </w:rPr>
        <w:t>Hatfield and Schluter 1999</w:t>
      </w:r>
      <w:r w:rsidR="00AF4BFD">
        <w:rPr>
          <w:noProof/>
        </w:rPr>
        <w:t>]</w:t>
      </w:r>
      <w:r w:rsidR="00AF4BFD">
        <w:fldChar w:fldCharType="end"/>
      </w:r>
      <w:r w:rsidR="00AF4BFD">
        <w:t xml:space="preserve">; butterflies adapted to different host-plants </w:t>
      </w:r>
      <w:r w:rsidR="00AF4BFD">
        <w:fldChar w:fldCharType="begin" w:fldLock="1"/>
      </w:r>
      <w:r w:rsidR="00936382">
        <w:instrText>ADDIN CSL_CITATION { "citationItems" : [ { "id" : "ITEM-1", "itemData" : { "DOI" : "10.1371/journal.pbio.1000529", "ISBN" : "1545-7885 (Electronic)\\r1544-9173 (Linking)", "ISSN" : "15449173", "PMID" : "21048982", "abstract" : "Gene flow between populations that are adapting to distinct environments may be restricted if hybrids inherit maladaptive, intermediate phenotypes. This phenomenon, called extrinsic postzygotic isolation (EPI), is thought to play a critical role in the early stages of speciation. However, despite its intuitive appeal, we know surprisingly little about the strength and prevalence of EPI in nature, and even less about the specific phenotypes that tend to cause problems for hybrids. In this study, we searched for EPI among allopatric populations of the butterfly Euphydryas editha that have specialized on alternative host plants. These populations recall a situation thought typical of the very early stages of speciation. They lack consistent host-associated genetic differentiation at random nuclear loci and show no signs of reproductive incompatibility in the laboratory. However, they do differ consistently in diverse host-related traits. For each of these traits, we first asked whether hybrids between populations that use different hosts (different-host hybrids) were intermediate to parental populations and to hybrids between populations that use the same host (same-host hybrids). We then conducted field experiments to estimate the effects of intermediacy on fitness in nature. Our results revealed strong EPI under field conditions. Different-host hybrids exhibited an array of intermediate traits that were significantly maladaptive, including four behaviors. Intermediate foraging height slowed the growth of larvae, while intermediate oviposition preference, oviposition site height, and clutch size severely reduced the growth and survival of the offspring of adult females. We used our empirical data to construct a fitness surface on which different-host hybrids can be seen to fall in an adaptive valley between two peaks occupied by same-host hybrids. These findings demonstrate how ecological selection against hybrids can create a strong barrier to gene flow at the early stages of adaptive divergence.", "author" : [ { "dropping-particle" : "", "family" : "McBride", "given" : "Carolyn S.", "non-dropping-particle" : "", "parse-names" : false, "suffix" : "" }, { "dropping-particle" : "", "family" : "Singer", "given" : "Michael C.", "non-dropping-particle" : "", "parse-names" : false, "suffix" : "" } ], "container-title" : "PLoS Biology", "id" : "ITEM-1", "issue" : "10", "issued" : { "date-parts" : [ [ "2010" ] ] }, "page" : "e1000529", "title" : "Field studies reveal strong postmating isolation between ecologically divergent butterfly populations", "type" : "article-journal", "volume" : "8" }, "uris" : [ "http://www.mendeley.com/documents/?uuid=ff553738-7786-48b2-862f-969a7ce34c7f" ] } ], "mendeley" : { "formattedCitation" : "(McBride and Singer 2010)", "manualFormatting" : "[McBride and Singer 2010]", "plainTextFormattedCitation" : "(McBride and Singer 2010)", "previouslyFormattedCitation" : "(McBride and Singer 2010)" }, "properties" : {  }, "schema" : "https://github.com/citation-style-language/schema/raw/master/csl-citation.json" }</w:instrText>
      </w:r>
      <w:r w:rsidR="00AF4BFD">
        <w:fldChar w:fldCharType="separate"/>
      </w:r>
      <w:r w:rsidR="00AF4BFD">
        <w:rPr>
          <w:noProof/>
        </w:rPr>
        <w:t>[</w:t>
      </w:r>
      <w:r w:rsidR="00AF4BFD" w:rsidRPr="00AF4BFD">
        <w:rPr>
          <w:noProof/>
        </w:rPr>
        <w:t>McBride and Singer 2010</w:t>
      </w:r>
      <w:r w:rsidR="00AF4BFD">
        <w:rPr>
          <w:noProof/>
        </w:rPr>
        <w:t>]</w:t>
      </w:r>
      <w:r w:rsidR="00AF4BFD">
        <w:fldChar w:fldCharType="end"/>
      </w:r>
      <w:r w:rsidR="00AF4BFD">
        <w:t>),</w:t>
      </w:r>
      <w:r w:rsidR="00D00EFD">
        <w:t xml:space="preserve"> </w:t>
      </w:r>
      <w:r w:rsidR="00530A3B">
        <w:t xml:space="preserve">we suggest that this model is </w:t>
      </w:r>
      <w:r w:rsidR="00243F9C">
        <w:t>insufficient to</w:t>
      </w:r>
      <w:r w:rsidR="00AF4BFD">
        <w:t xml:space="preserve"> fully</w:t>
      </w:r>
      <w:r w:rsidR="00243F9C">
        <w:t xml:space="preserve"> explain </w:t>
      </w:r>
      <w:r w:rsidR="00AF3F47">
        <w:t>patterns of ‘isolation-by-ecology’</w:t>
      </w:r>
      <w:r w:rsidR="003B2D78">
        <w:t xml:space="preserve">. </w:t>
      </w:r>
      <w:r w:rsidR="006B2702">
        <w:t xml:space="preserve">Our study </w:t>
      </w:r>
      <w:r w:rsidR="005A20C0">
        <w:t>indicates</w:t>
      </w:r>
      <w:r w:rsidR="006B2702">
        <w:t xml:space="preserve"> </w:t>
      </w:r>
      <w:r w:rsidR="00E25AE6">
        <w:t xml:space="preserve">that </w:t>
      </w:r>
      <w:r w:rsidR="005A20C0">
        <w:t xml:space="preserve">adaptation from SGV </w:t>
      </w:r>
      <w:r w:rsidR="00DE134B">
        <w:t>makes mutation-order speciation more difficult</w:t>
      </w:r>
      <w:r w:rsidR="00E25AE6">
        <w:t>,</w:t>
      </w:r>
      <w:r w:rsidR="005A20C0">
        <w:t xml:space="preserve"> </w:t>
      </w:r>
      <w:r w:rsidR="00E25AE6">
        <w:t>and</w:t>
      </w:r>
      <w:r w:rsidR="006B3126">
        <w:t xml:space="preserve"> thus </w:t>
      </w:r>
      <w:r w:rsidR="00E25AE6">
        <w:t>provide</w:t>
      </w:r>
      <w:r w:rsidR="00F12CD7">
        <w:t>s</w:t>
      </w:r>
      <w:r w:rsidR="00E25AE6">
        <w:t xml:space="preserve"> a general </w:t>
      </w:r>
      <w:r w:rsidR="00E04AB5">
        <w:t xml:space="preserve">mechanism linking </w:t>
      </w:r>
      <w:r w:rsidR="00145E2C">
        <w:t xml:space="preserve">adaptive divergence and the origin of </w:t>
      </w:r>
      <w:proofErr w:type="gramStart"/>
      <w:r w:rsidR="00145E2C">
        <w:t xml:space="preserve">species </w:t>
      </w:r>
      <w:r w:rsidR="00E25AE6">
        <w:t>.</w:t>
      </w:r>
      <w:proofErr w:type="gramEnd"/>
    </w:p>
    <w:p w14:paraId="5B017020" w14:textId="77777777" w:rsidR="00BD287C" w:rsidRDefault="00BD287C" w:rsidP="00ED6A7D">
      <w:pPr>
        <w:spacing w:line="480" w:lineRule="auto"/>
      </w:pPr>
    </w:p>
    <w:p w14:paraId="35EA15A6" w14:textId="17115075" w:rsidR="006E0920" w:rsidRPr="006E0920" w:rsidRDefault="006E0920" w:rsidP="00ED6A7D">
      <w:pPr>
        <w:spacing w:line="480" w:lineRule="auto"/>
      </w:pPr>
      <w:r>
        <w:rPr>
          <w:b/>
        </w:rPr>
        <w:t>Author contributions</w:t>
      </w:r>
      <w:r w:rsidR="00626041">
        <w:rPr>
          <w:b/>
        </w:rPr>
        <w:br/>
      </w:r>
      <w:r w:rsidR="00AA5AFF">
        <w:t>K.A.T. and D.S. developed the</w:t>
      </w:r>
      <w:r w:rsidR="009E683E">
        <w:t xml:space="preserve"> </w:t>
      </w:r>
      <w:r w:rsidR="00AA5AFF">
        <w:t>ideas</w:t>
      </w:r>
      <w:r w:rsidR="00F2741D">
        <w:t xml:space="preserve"> upon which the paper is based</w:t>
      </w:r>
      <w:r w:rsidR="00AA5AFF">
        <w:t xml:space="preserve">. </w:t>
      </w:r>
      <w:r>
        <w:t xml:space="preserve">K.A.T. wrote </w:t>
      </w:r>
      <w:r w:rsidR="00F2741D">
        <w:t>the first draft of the manuscript with input from M.M.O.</w:t>
      </w:r>
      <w:r w:rsidR="00F05880">
        <w:t xml:space="preserve"> and D.S.</w:t>
      </w:r>
      <w:r w:rsidR="00F2741D">
        <w:t xml:space="preserve">, </w:t>
      </w:r>
      <w:r>
        <w:t>and all authors contributed to subsequent revisions. M.M.O. wrote the sim</w:t>
      </w:r>
      <w:r w:rsidR="009E683E">
        <w:t>ulations with input from K.A.T.</w:t>
      </w:r>
    </w:p>
    <w:p w14:paraId="606CA61B" w14:textId="77777777" w:rsidR="006E0920" w:rsidRPr="006E0920" w:rsidRDefault="006E0920" w:rsidP="00ED6A7D">
      <w:pPr>
        <w:spacing w:line="480" w:lineRule="auto"/>
        <w:rPr>
          <w:b/>
        </w:rPr>
      </w:pPr>
    </w:p>
    <w:p w14:paraId="4B6C62EC" w14:textId="23C52EB3" w:rsidR="001C0DA6" w:rsidRDefault="003B634B" w:rsidP="00ED6A7D">
      <w:pPr>
        <w:spacing w:line="480" w:lineRule="auto"/>
      </w:pPr>
      <w:r>
        <w:rPr>
          <w:b/>
        </w:rPr>
        <w:t>Acknowledgements</w:t>
      </w:r>
      <w:r w:rsidR="000705A9">
        <w:rPr>
          <w:b/>
        </w:rPr>
        <w:br/>
      </w:r>
      <w:r w:rsidR="00E50414">
        <w:t xml:space="preserve">Feedback from S. Otto and L. </w:t>
      </w:r>
      <w:proofErr w:type="spellStart"/>
      <w:r w:rsidR="00E50414">
        <w:t>Rieseberg</w:t>
      </w:r>
      <w:proofErr w:type="spellEnd"/>
      <w:r w:rsidR="00E50414">
        <w:t xml:space="preserve"> improved the manuscript. </w:t>
      </w:r>
      <w:r w:rsidR="00041144">
        <w:t xml:space="preserve">K.A.T. was funded by The University of British Columbia, </w:t>
      </w:r>
      <w:r w:rsidR="00AA5AFF">
        <w:t xml:space="preserve">the Natural Sciences and Engineering Research Council of </w:t>
      </w:r>
      <w:r w:rsidR="00AA5AFF">
        <w:lastRenderedPageBreak/>
        <w:t>Canada (NSERC)</w:t>
      </w:r>
      <w:r w:rsidR="00041144">
        <w:t xml:space="preserve"> and the </w:t>
      </w:r>
      <w:r w:rsidR="00041144" w:rsidRPr="00646050">
        <w:t>Izaak Walton Killam Memorial Fund for Advanced Studies</w:t>
      </w:r>
      <w:r w:rsidR="00AA5AFF">
        <w:t>. M.M.O. was funded by NSERC (</w:t>
      </w:r>
      <w:r w:rsidR="00AA5AFF" w:rsidRPr="00E13703">
        <w:rPr>
          <w:highlight w:val="yellow"/>
        </w:rPr>
        <w:t xml:space="preserve">and </w:t>
      </w:r>
      <w:proofErr w:type="spellStart"/>
      <w:r w:rsidR="00AA5AFF" w:rsidRPr="00E13703">
        <w:rPr>
          <w:highlight w:val="yellow"/>
        </w:rPr>
        <w:t>france</w:t>
      </w:r>
      <w:proofErr w:type="spellEnd"/>
      <w:r w:rsidR="00AA5AFF" w:rsidRPr="00E13703">
        <w:rPr>
          <w:highlight w:val="yellow"/>
        </w:rPr>
        <w:t>?</w:t>
      </w:r>
      <w:r w:rsidR="00E13703" w:rsidRPr="00E13703">
        <w:rPr>
          <w:highlight w:val="yellow"/>
        </w:rPr>
        <w:t xml:space="preserve"> Etc.???</w:t>
      </w:r>
      <w:r w:rsidR="00AA5AFF" w:rsidRPr="00E13703">
        <w:rPr>
          <w:highlight w:val="yellow"/>
        </w:rPr>
        <w:t>).</w:t>
      </w:r>
      <w:r w:rsidR="00AA5AFF">
        <w:t xml:space="preserve"> D.S. was funded by </w:t>
      </w:r>
      <w:r w:rsidR="00041144">
        <w:t>the C</w:t>
      </w:r>
      <w:r w:rsidR="00AA5AFF">
        <w:t>anada Foundation for I</w:t>
      </w:r>
      <w:r w:rsidR="00EC28AF">
        <w:t xml:space="preserve">nnovation, Genome BC, and NSERC, </w:t>
      </w:r>
      <w:r w:rsidR="00EC28AF" w:rsidRPr="00EC28AF">
        <w:rPr>
          <w:highlight w:val="yellow"/>
        </w:rPr>
        <w:t>and????</w:t>
      </w:r>
    </w:p>
    <w:p w14:paraId="7C1266B0" w14:textId="77777777" w:rsidR="00EC28AF" w:rsidRDefault="00EC28AF" w:rsidP="00ED6A7D">
      <w:pPr>
        <w:spacing w:line="480" w:lineRule="auto"/>
      </w:pPr>
    </w:p>
    <w:p w14:paraId="296C8EBB" w14:textId="10075FDB" w:rsidR="001C0DA6" w:rsidRDefault="001C0DA6" w:rsidP="00ED6A7D">
      <w:pPr>
        <w:spacing w:line="480" w:lineRule="auto"/>
        <w:rPr>
          <w:b/>
        </w:rPr>
      </w:pPr>
      <w:r>
        <w:rPr>
          <w:b/>
        </w:rPr>
        <w:t>Data accessibility</w:t>
      </w:r>
    </w:p>
    <w:p w14:paraId="5BE58AB6" w14:textId="12237CA2" w:rsidR="001C0DA6" w:rsidRPr="001C0DA6" w:rsidRDefault="001C0DA6" w:rsidP="00ED6A7D">
      <w:pPr>
        <w:spacing w:line="480" w:lineRule="auto"/>
      </w:pPr>
      <w:r>
        <w:t>All code and data associated with this paper will be archived on Dryad</w:t>
      </w:r>
      <w:r w:rsidR="00A2759C">
        <w:t xml:space="preserve"> following acceptance in a journal</w:t>
      </w:r>
      <w:r>
        <w:t xml:space="preserve">. </w:t>
      </w:r>
      <w:r w:rsidRPr="00EC28AF">
        <w:rPr>
          <w:highlight w:val="yellow"/>
        </w:rPr>
        <w:t>For the time being, it can be accessed from GitHub (</w:t>
      </w:r>
      <w:hyperlink r:id="rId11" w:history="1">
        <w:r w:rsidRPr="00EC28AF">
          <w:rPr>
            <w:rStyle w:val="Hyperlink"/>
            <w:highlight w:val="yellow"/>
          </w:rPr>
          <w:t>https://github.com/Ken-A-Thompson/SVS</w:t>
        </w:r>
      </w:hyperlink>
      <w:r w:rsidRPr="00EC28AF">
        <w:rPr>
          <w:highlight w:val="yellow"/>
        </w:rPr>
        <w:t>).</w:t>
      </w:r>
    </w:p>
    <w:p w14:paraId="01AFC03D" w14:textId="77777777" w:rsidR="00E50414" w:rsidRDefault="00E50414" w:rsidP="00ED6A7D">
      <w:pPr>
        <w:spacing w:line="480" w:lineRule="auto"/>
        <w:rPr>
          <w:b/>
        </w:rPr>
      </w:pPr>
    </w:p>
    <w:p w14:paraId="74BB2F2C" w14:textId="4C0D94EF" w:rsidR="003B634B" w:rsidRPr="003B634B" w:rsidRDefault="003B634B" w:rsidP="00ED6A7D">
      <w:pPr>
        <w:spacing w:line="480" w:lineRule="auto"/>
        <w:rPr>
          <w:b/>
        </w:rPr>
      </w:pPr>
      <w:r>
        <w:rPr>
          <w:b/>
        </w:rPr>
        <w:t>References</w:t>
      </w:r>
    </w:p>
    <w:p w14:paraId="7C39D8D8" w14:textId="6B218615" w:rsidR="007062CF" w:rsidRPr="007062CF" w:rsidRDefault="00DB711B" w:rsidP="007062CF">
      <w:pPr>
        <w:widowControl w:val="0"/>
        <w:autoSpaceDE w:val="0"/>
        <w:autoSpaceDN w:val="0"/>
        <w:adjustRightInd w:val="0"/>
        <w:spacing w:line="480" w:lineRule="auto"/>
        <w:ind w:left="480" w:hanging="480"/>
        <w:rPr>
          <w:rFonts w:ascii="Calibri" w:eastAsia="Times New Roman" w:hAnsi="Calibri" w:cs="Times New Roman"/>
          <w:noProof/>
        </w:rPr>
      </w:pPr>
      <w:r>
        <w:rPr>
          <w:rFonts w:cs="Times New Roman"/>
          <w:color w:val="000000" w:themeColor="text1"/>
        </w:rPr>
        <w:fldChar w:fldCharType="begin" w:fldLock="1"/>
      </w:r>
      <w:r>
        <w:rPr>
          <w:rFonts w:cs="Times New Roman"/>
          <w:color w:val="000000" w:themeColor="text1"/>
        </w:rPr>
        <w:instrText xml:space="preserve">ADDIN Mendeley Bibliography CSL_BIBLIOGRAPHY </w:instrText>
      </w:r>
      <w:r>
        <w:rPr>
          <w:rFonts w:cs="Times New Roman"/>
          <w:color w:val="000000" w:themeColor="text1"/>
        </w:rPr>
        <w:fldChar w:fldCharType="separate"/>
      </w:r>
      <w:r w:rsidR="007062CF" w:rsidRPr="007062CF">
        <w:rPr>
          <w:rFonts w:ascii="Calibri" w:eastAsia="Times New Roman" w:hAnsi="Calibri" w:cs="Times New Roman"/>
          <w:noProof/>
        </w:rPr>
        <w:t>Arnegard, M. E., M. D. McGee, B. Matthews, K. B. Marchinko, G. L. Conte, S. Kabir, N. Bedford, S. Bergek, Y. F. Chan, F. C. Jones, D. M. Kingsley, C. L. Peichel, and D. Schluter. 2014. Genetics of ecological divergence during speciation. Nature 511:307–311.</w:t>
      </w:r>
    </w:p>
    <w:p w14:paraId="5240CBA8"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Arnold, M. L., and S. A. Hodges. 1995. Are natural hybrids fit or unfit relative to their parents? Trends Ecol. Evol. 10:67–71.</w:t>
      </w:r>
    </w:p>
    <w:p w14:paraId="1AD1C92B"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Arnold, M. L., and N. H. Martin. 2010. Hybrid fitness across time and habitats. Trends Ecol. Evol. 25:530–536.</w:t>
      </w:r>
    </w:p>
    <w:p w14:paraId="7D1F47FD"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Barrett, R. D. H., and D. Schluter. 2008. Adaptation from standing genetic variation. Trends Ecol. Evol. 23:38–44.</w:t>
      </w:r>
    </w:p>
    <w:p w14:paraId="3419BF27"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Barton, N. H. 2001. The role of hybridization in evolution. Mol. Ecol. 10:551–568.</w:t>
      </w:r>
    </w:p>
    <w:p w14:paraId="5AC719F3"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Bolnick, D. I., and T. J. Near. 2005. Tempo of hybrid inviability in centrarchid fishes (Teleostei: Centrarchidae). Evolution 59:1754.</w:t>
      </w:r>
    </w:p>
    <w:p w14:paraId="233B76DD"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lastRenderedPageBreak/>
        <w:t>Buckler, E. S., J. B. Holland, P. J. Bradbury, C. B. Acharya, P. J. Brown, C. Browne, E. Ersoz, S. Flint-Garcia, A. Garcia, J. C. Glaubitz, M. M. Goodman, C. Harjes, K. Guill, D. E. Kroon, S. Larsson, N. K. Lepak, H. Li, S. E. Mitchell, G. Pressoir, J. A. Peiffer, M. O. Rosas, T. R. Rocheford, M. C. Romay, S. Romero, S. Salvo, H. S. Villeda, H. S. Da Silva, Q. Sun, F. Tian, N. Upadyayula, D. Ware, H. Yates, J. Yu, Z. Zhang, S. Kresovich, and M. D. McMullen. 2009. The genetic architecture of maize flowering time. Science 325:714–718.</w:t>
      </w:r>
    </w:p>
    <w:p w14:paraId="3B4BD23B"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Burke, J. M., and M. L. Arnold. 2001. Genetics and the Fitness of Hybrids. Annu. Rev. Genet. 35:31–52.</w:t>
      </w:r>
    </w:p>
    <w:p w14:paraId="66CCE20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Chan, Y. F., M. E. Marks, F. C. Jones, G. Villarreal, M. D. Shapiro, S. D. Brady, A. M. Southwick, D. M. Absher, J. Grimwood, J. Schmutz, R. M. Myers, D. Petrov, B. Jónsson, D. Schluter, M. A. Bell, and D. M. Kingsley. 2010. Adaptive evolution of pelvic reduction in sticklebacks by recurrent deletion of a </w:t>
      </w:r>
      <w:r w:rsidRPr="007062CF">
        <w:rPr>
          <w:rFonts w:ascii="Calibri" w:eastAsia="Times New Roman" w:hAnsi="Calibri" w:cs="Times New Roman"/>
          <w:i/>
          <w:iCs/>
          <w:noProof/>
        </w:rPr>
        <w:t>Pitx1</w:t>
      </w:r>
      <w:r w:rsidRPr="007062CF">
        <w:rPr>
          <w:rFonts w:ascii="Calibri" w:eastAsia="Times New Roman" w:hAnsi="Calibri" w:cs="Times New Roman"/>
          <w:noProof/>
        </w:rPr>
        <w:t xml:space="preserve"> enhancer. Science 327:302–305.</w:t>
      </w:r>
    </w:p>
    <w:p w14:paraId="5D07C9AF"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Chevin, L. M., G. Decorzent, and T. Lenormand. 2014. Niche dimensionality and the genetics of ecological speciation. Evolution 68:1244–1256.</w:t>
      </w:r>
    </w:p>
    <w:p w14:paraId="0ED11FAF"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Comeault, A. A., S. M. Flaxman, R. Riesch, E. Curran, V. Soria-Carrasco, Z. Gompert, T. E. Farkas, M. Muschick, T. L. Parchman, T. Schwander, J. Slate, and P. Nosil. 2015. Selection on a Genetic Polymorphism Counteracts Ecological Speciation in a Stick Insect. Curr. Biol. 25:1975–1981.</w:t>
      </w:r>
    </w:p>
    <w:p w14:paraId="07B93FA4"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Conte, G. L., M. E. Arnegard, C. L. Peichel, and D. Schluter. 2012. The probability of genetic parallelism and convergence in natural populations. Proc. R. Soc. B Biol. Sci. 279:5039–5047.</w:t>
      </w:r>
    </w:p>
    <w:p w14:paraId="68CB197E"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Coyne, J. A., and H. A. Orr. 1989. Patterns of speciation in Drosophila. Evolution 43:362–381.</w:t>
      </w:r>
    </w:p>
    <w:p w14:paraId="529DE957"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lastRenderedPageBreak/>
        <w:t>Coyne, J. A., and H. A. Orr. 2004. Speciation. Sinauer.</w:t>
      </w:r>
    </w:p>
    <w:p w14:paraId="0F0D7E08"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Delmore, K. E., D. P. L. Toews, R. R. Germain, G. L. Owens, and D. E. Irwin. 2016. The genetics of seasonal migration and plumage color. Curr. Biol. 26:2167–2173.</w:t>
      </w:r>
    </w:p>
    <w:p w14:paraId="13A8C111"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Elena, S. F., and R. E. Lenski. 2003. Evolution experiments with microorganisms: The dynamics and genetic bases of adaptation. Nat. Rev. Genet. 4:457–469.</w:t>
      </w:r>
    </w:p>
    <w:p w14:paraId="4C035994"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Fisher, R. F. 1930. The Genetical Theory of Natural Selection. Oxford University Press, Oxford, UK.</w:t>
      </w:r>
    </w:p>
    <w:p w14:paraId="379069A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42DBC">
        <w:rPr>
          <w:rFonts w:ascii="Calibri" w:eastAsia="Times New Roman" w:hAnsi="Calibri" w:cs="Times New Roman"/>
          <w:noProof/>
          <w:lang w:val="de-DE"/>
          <w:rPrChange w:id="131" w:author="Microsoft Office User" w:date="2018-01-25T16:33:00Z">
            <w:rPr>
              <w:rFonts w:ascii="Calibri" w:eastAsia="Times New Roman" w:hAnsi="Calibri" w:cs="Times New Roman"/>
              <w:noProof/>
            </w:rPr>
          </w:rPrChange>
        </w:rPr>
        <w:t xml:space="preserve">Fraïsse, C., P. A. Gunnarsson, D. Roze, N. Bierne, and J. J. Welch. </w:t>
      </w:r>
      <w:r w:rsidRPr="007062CF">
        <w:rPr>
          <w:rFonts w:ascii="Calibri" w:eastAsia="Times New Roman" w:hAnsi="Calibri" w:cs="Times New Roman"/>
          <w:noProof/>
        </w:rPr>
        <w:t>2016. The genetics of speciation: Insights from Fisher’s geometric model. Evolution 70:1450–1464.</w:t>
      </w:r>
    </w:p>
    <w:p w14:paraId="3A31A17A"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Frankham, R. 1997. Do island populations have less genetic variation than mainland populations? Heredity 78:311–327.</w:t>
      </w:r>
    </w:p>
    <w:p w14:paraId="1D0CAA8D"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Funk, D. J., P. Nosil, and W. J. Etges. 2006. Ecological divergence exhibits consistently positive associations with reproductive isolation across disparate taxa. Proc. Natl. Acad. Sci. U. S. A. 103:3209–3213.</w:t>
      </w:r>
    </w:p>
    <w:p w14:paraId="09F7A5EA"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Gavrilets, S. 2004. Fitness Landscapes and the Origin of Species. Princeton University Press, Princeton, NJ.</w:t>
      </w:r>
    </w:p>
    <w:p w14:paraId="7CA4A871"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Gerstein, A. C., J. Ono, D. S. Lo, M. L. Campbell, A. Kuzmin, and S. P. Otto. 2015. Too much of a good thing: The unique and repeated paths toward copper adaptation. Genetics 199.</w:t>
      </w:r>
    </w:p>
    <w:p w14:paraId="53DEFE38"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Hatfield, T., and D. Schluter. 1999. Ecological speciation in sticklebacks: environment-dependent hybrid fitness. Evolution 53:866–873.</w:t>
      </w:r>
    </w:p>
    <w:p w14:paraId="2CCB9E42"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Keagy, J., L. Lettieri, and J. W. Boughman. 2016. Male competition fitness landscapes predict both forward and reverse speciation. Ecol. Lett. 19:71–80.</w:t>
      </w:r>
    </w:p>
    <w:p w14:paraId="1A8323BE"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lastRenderedPageBreak/>
        <w:t>Lexer, C., R. A. Randell, and L. H. Rieseberg. 2003. Experimental hybridization as a tool for studying selection in the wild. Ecology 84:1688–1699.</w:t>
      </w:r>
    </w:p>
    <w:p w14:paraId="33FEFABA"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MacLean, R. C., G. G. Perron, and A. Gardner. 2010. Diminishing returns from beneficial mutations and pervasive epistasis shape the fitness landscape for rifampicin resistance in </w:t>
      </w:r>
      <w:r w:rsidRPr="007062CF">
        <w:rPr>
          <w:rFonts w:ascii="Calibri" w:eastAsia="Times New Roman" w:hAnsi="Calibri" w:cs="Times New Roman"/>
          <w:i/>
          <w:iCs/>
          <w:noProof/>
        </w:rPr>
        <w:t>Pseudomonas aeruginosa</w:t>
      </w:r>
      <w:r w:rsidRPr="007062CF">
        <w:rPr>
          <w:rFonts w:ascii="Calibri" w:eastAsia="Times New Roman" w:hAnsi="Calibri" w:cs="Times New Roman"/>
          <w:noProof/>
        </w:rPr>
        <w:t>. Genetics 186:1345–1354.</w:t>
      </w:r>
    </w:p>
    <w:p w14:paraId="57E58F14"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MacPherson, A., and S. L. Nuismer. 2017. The probability of parallel genetic evolution from standing genetic variation. J. Evol. Biol. 30:326–337.</w:t>
      </w:r>
    </w:p>
    <w:p w14:paraId="1CAEE67B"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Maheshwari, S., and D. A. Barbash. 2011. The Genetics of Hybrid Incompatibilities. Annu. Rev. Genet. 45:331–355.</w:t>
      </w:r>
    </w:p>
    <w:p w14:paraId="7CCCCBF4"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Mani, G. S., and B. C. Clarke. 1990. Mutational Order: A Major Stochastic Process in Evolution. Proc. R. Soc. B Biol. Sci. 240:29–37.</w:t>
      </w:r>
    </w:p>
    <w:p w14:paraId="57B95696"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Martin, G., and T. Lenormand. 2015. The fitness effect of mutations across environments: Fisher’s geometrical model with multiple optima. Evolution 69:1433–1447.</w:t>
      </w:r>
    </w:p>
    <w:p w14:paraId="7C3B9793"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Matute, D. R., I. A. Butler, D. A. Turissini, and J. A. Coyne. 2010. A Test of the Snowball Theory for the Rate of Evolution of Hybrid Incompatibilities. Source Sci. New Ser. 329:1518–1521.</w:t>
      </w:r>
    </w:p>
    <w:p w14:paraId="1532CF80"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McBride, C. S., and M. C. Singer. 2010. Field studies reveal strong postmating isolation between ecologically divergent butterfly populations. PLoS Biol. 8:e1000529.</w:t>
      </w:r>
    </w:p>
    <w:p w14:paraId="594F26F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Miller, C. T., A. M. Glazer, B. R. Summers, B. K. Blackman, A. R. Norman, M. D. Shapiro, B. L. Cole, C. L. Peichel, D. Schluter, and D. M. Kingsley. 2014. Modular skeletal evolution in sticklebacks is controlled by additive and clustered quantitative trait loci. Genetics 197:405–420.</w:t>
      </w:r>
    </w:p>
    <w:p w14:paraId="4C966D74"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Moyle, L. C., and T. Nakazato. 2010. Hybrid incompatibility “snowballs” between Solanum </w:t>
      </w:r>
      <w:r w:rsidRPr="007062CF">
        <w:rPr>
          <w:rFonts w:ascii="Calibri" w:eastAsia="Times New Roman" w:hAnsi="Calibri" w:cs="Times New Roman"/>
          <w:noProof/>
        </w:rPr>
        <w:lastRenderedPageBreak/>
        <w:t>species. Science 329:1521–1523.</w:t>
      </w:r>
    </w:p>
    <w:p w14:paraId="41F1DCEC"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Nosil, P., and S. M. Flaxman. 2011. Conditions for mutation-order speciation. Proc. R. Soc. B Biol. Sci. 278:399–407.</w:t>
      </w:r>
    </w:p>
    <w:p w14:paraId="76B5252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Ono, J., A. C. Gerstein, and S. P. Otto. 2017. Widespread Genetic Incompatibilities between First-Step Mutations during Parallel Adaptation of Saccharomyces cerevisiae to a Common Environment. PLoS Biol. 15.</w:t>
      </w:r>
    </w:p>
    <w:p w14:paraId="1E5EED5C"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Orr, H. A. 2005. The genetic theory of adaptation: a brief history. Nat. Rev. Genet. 6:119–127.</w:t>
      </w:r>
    </w:p>
    <w:p w14:paraId="3AC4B212"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Pettengill, J. B., and D. A. Moeller. 2012. Phylogeography of speciation: Allopatric divergence and secondary contact between outcrossing and selfing </w:t>
      </w:r>
      <w:r w:rsidRPr="007062CF">
        <w:rPr>
          <w:rFonts w:ascii="Calibri" w:eastAsia="Times New Roman" w:hAnsi="Calibri" w:cs="Times New Roman"/>
          <w:i/>
          <w:iCs/>
          <w:noProof/>
        </w:rPr>
        <w:t>Clarkia</w:t>
      </w:r>
      <w:r w:rsidRPr="007062CF">
        <w:rPr>
          <w:rFonts w:ascii="Calibri" w:eastAsia="Times New Roman" w:hAnsi="Calibri" w:cs="Times New Roman"/>
          <w:noProof/>
        </w:rPr>
        <w:t>. Mol. Ecol. 21:4578–4592.</w:t>
      </w:r>
    </w:p>
    <w:p w14:paraId="26F0399A"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Price, T. D. 2008. Speciation in birds. Roberts and Co., Greenwood Village, USA.</w:t>
      </w:r>
    </w:p>
    <w:p w14:paraId="68DE9359"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R Core Team. 2014. R: A language and environment for statistical computing, Vienna, Austria. http://www.R-project.org/.</w:t>
      </w:r>
    </w:p>
    <w:p w14:paraId="3DC7A55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Riesch, R., M. Muschick, D. Lindtke, R. Villoutreix, A. A. Comeault, T. E. Farkas, K. Lucek, E. Hellen, V. Soria-Carrasco, S. R. Dennis, C. F. de Carvalho, R. J. Safran, C. P. Sandoval, J. Feder, R. Gries, B. J. Crespi, G. Gries, Z. Gompert, and P. Nosil. 2017. Transitions between phases of genomic differentiation during stick-insect speciation. Nat. Ecol. Evol. 1:82.</w:t>
      </w:r>
    </w:p>
    <w:p w14:paraId="2F1E8C37"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Rieseberg, L. H., M. a Archer, and R. K. Wayne. 1999. Transgressive segregation, adaptation and speciation. Heredity 83 ( Pt 4):363–372.</w:t>
      </w:r>
    </w:p>
    <w:p w14:paraId="41F5E7C2"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Rogers, S. M., P. Tamkee, B. Summers, S. Balabahadra, M. Marks, D. M. Kingsley, and D. Schluter. 2012. Genetic signature of adaptive peak shift in threespine stickleback. Evolution 66:2439–2450.</w:t>
      </w:r>
    </w:p>
    <w:p w14:paraId="11C8C5C9"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Schluter, D. 1996. Ecological speciation in postglacial fishes. Philos. Trans. R. Soc. B Biol. Sci. </w:t>
      </w:r>
      <w:r w:rsidRPr="007062CF">
        <w:rPr>
          <w:rFonts w:ascii="Calibri" w:eastAsia="Times New Roman" w:hAnsi="Calibri" w:cs="Times New Roman"/>
          <w:noProof/>
        </w:rPr>
        <w:lastRenderedPageBreak/>
        <w:t>351:807–814.</w:t>
      </w:r>
    </w:p>
    <w:p w14:paraId="5E586E5C"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Schluter, D. 2009. Evidence for ecological speciation and its alternative. Science 323:737–741.</w:t>
      </w:r>
    </w:p>
    <w:p w14:paraId="018E9E0F"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Schluter, D. 2000. The Ecology of Adaptive Radiation. Oxford University Press, New York.</w:t>
      </w:r>
    </w:p>
    <w:p w14:paraId="575268BC"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Schluter, D., E. A. Clifford, M. Nemethy, and J. S. McKinnon. 2004. Parallel evolution and inheritance of quantitative traits. Am. Nat. 163:809–822.</w:t>
      </w:r>
    </w:p>
    <w:p w14:paraId="0F88D27C"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Schluter, D., and G. L. Conte. 2009. Genetics and ecological speciation. Proc. Natl. Acad. Sci. USA 106.Sup1:9955–62.</w:t>
      </w:r>
    </w:p>
    <w:p w14:paraId="0EFFAA5A"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Schumer, M., R. Cui, D. L. Powell, R. Dresner, G. G. Rosenthal, and P. Andolfatto. 2014. High-resolution mapping reveals hundreds of genetic incompatibilities in hybridizing fish species. Elife 3:e02535.</w:t>
      </w:r>
    </w:p>
    <w:p w14:paraId="0137073B"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Shafer, A. B. A., and J. B. W. Wolf. 2013. Widespread evidence for incipient ecological speciation: A meta-analysis of isolation-by-ecology. Ecol. Lett. 16:940–950.</w:t>
      </w:r>
    </w:p>
    <w:p w14:paraId="371D0F51"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Siepielski, A. M., K. M. Gotanda, M. B. Morrissey, S. E. Diamond, J. D. Dibattista, and S. M. Carlson. 2013. The spatial patterns of directional phenotypic selection. Ecol. Lett. 16:1382–1392.</w:t>
      </w:r>
    </w:p>
    <w:p w14:paraId="70E168B2"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Stearns, F. W., and C. B. Fenster. 2016. Fisher’s geometric model predicts the effects of random mutations when tested in the wild. Evolution 70:495–501.</w:t>
      </w:r>
    </w:p>
    <w:p w14:paraId="127A6AE7"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Stuart, Y. E., T. Veen, J. N. Weber, D. Hanson, M. Ravinet, B. K. Lohman, C. J. Thompson, T. Tasneem, A. Doggett, R. Izen, N. Ahmed, R. D. H. Barrett, A. P. Hendry, C. L. Peichel, and D. I. Bolnick. 2017. Contrasting effects of environment and genetics generate a continuum of parallel evolution. Nat. Ecol. Evol. 1:158.</w:t>
      </w:r>
    </w:p>
    <w:p w14:paraId="7D63EBAB"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 xml:space="preserve">Svärdson, G. 1961. Young sibling fishes species in Northwestern Europe. P. </w:t>
      </w:r>
      <w:r w:rsidRPr="007062CF">
        <w:rPr>
          <w:rFonts w:ascii="Calibri" w:eastAsia="Times New Roman" w:hAnsi="Calibri" w:cs="Times New Roman"/>
          <w:i/>
          <w:iCs/>
          <w:noProof/>
        </w:rPr>
        <w:t>in</w:t>
      </w:r>
      <w:r w:rsidRPr="007062CF">
        <w:rPr>
          <w:rFonts w:ascii="Calibri" w:eastAsia="Times New Roman" w:hAnsi="Calibri" w:cs="Times New Roman"/>
          <w:noProof/>
        </w:rPr>
        <w:t xml:space="preserve"> Vertebrate </w:t>
      </w:r>
      <w:r w:rsidRPr="007062CF">
        <w:rPr>
          <w:rFonts w:ascii="Calibri" w:eastAsia="Times New Roman" w:hAnsi="Calibri" w:cs="Times New Roman"/>
          <w:noProof/>
        </w:rPr>
        <w:lastRenderedPageBreak/>
        <w:t>speciation.</w:t>
      </w:r>
    </w:p>
    <w:p w14:paraId="7D54F175" w14:textId="77777777" w:rsidR="007062CF" w:rsidRPr="007062CF" w:rsidRDefault="007062CF" w:rsidP="007062CF">
      <w:pPr>
        <w:widowControl w:val="0"/>
        <w:autoSpaceDE w:val="0"/>
        <w:autoSpaceDN w:val="0"/>
        <w:adjustRightInd w:val="0"/>
        <w:spacing w:line="480" w:lineRule="auto"/>
        <w:ind w:left="480" w:hanging="480"/>
        <w:rPr>
          <w:rFonts w:ascii="Calibri" w:eastAsia="Times New Roman" w:hAnsi="Calibri" w:cs="Times New Roman"/>
          <w:noProof/>
        </w:rPr>
      </w:pPr>
      <w:r w:rsidRPr="007062CF">
        <w:rPr>
          <w:rFonts w:ascii="Calibri" w:eastAsia="Times New Roman" w:hAnsi="Calibri" w:cs="Times New Roman"/>
          <w:noProof/>
        </w:rPr>
        <w:t>Tenaillon, O. 2014. The Utility of Fisher’s Geometric Model in Evolutionary Genetics. Annu. Rev. Ecol. Evol. Syst. 45:179–201.</w:t>
      </w:r>
    </w:p>
    <w:p w14:paraId="3EC01CE6" w14:textId="77777777" w:rsidR="007062CF" w:rsidRPr="007062CF" w:rsidRDefault="007062CF" w:rsidP="007062CF">
      <w:pPr>
        <w:widowControl w:val="0"/>
        <w:autoSpaceDE w:val="0"/>
        <w:autoSpaceDN w:val="0"/>
        <w:adjustRightInd w:val="0"/>
        <w:spacing w:line="480" w:lineRule="auto"/>
        <w:ind w:left="480" w:hanging="480"/>
        <w:rPr>
          <w:rFonts w:ascii="Calibri" w:hAnsi="Calibri"/>
          <w:noProof/>
        </w:rPr>
      </w:pPr>
      <w:r w:rsidRPr="007062CF">
        <w:rPr>
          <w:rFonts w:ascii="Calibri" w:eastAsia="Times New Roman" w:hAnsi="Calibri" w:cs="Times New Roman"/>
          <w:noProof/>
        </w:rPr>
        <w:t>Wang, R. J., M. A. White, and B. A. Payseur. 2015. The Pace of hybrid incompatibility evolution in house mice. Genetics 201:229–242.</w:t>
      </w:r>
    </w:p>
    <w:p w14:paraId="31B9ADFB" w14:textId="65F9BB8D" w:rsidR="00E50414" w:rsidRDefault="00DB711B" w:rsidP="007062CF">
      <w:pPr>
        <w:widowControl w:val="0"/>
        <w:autoSpaceDE w:val="0"/>
        <w:autoSpaceDN w:val="0"/>
        <w:adjustRightInd w:val="0"/>
        <w:spacing w:line="480" w:lineRule="auto"/>
        <w:ind w:left="480" w:hanging="480"/>
        <w:rPr>
          <w:rFonts w:cs="Times New Roman"/>
          <w:color w:val="000000" w:themeColor="text1"/>
        </w:rPr>
      </w:pPr>
      <w:r>
        <w:rPr>
          <w:rFonts w:cs="Times New Roman"/>
          <w:color w:val="000000" w:themeColor="text1"/>
        </w:rPr>
        <w:fldChar w:fldCharType="end"/>
      </w:r>
      <w:r w:rsidR="00E50414">
        <w:rPr>
          <w:rFonts w:cs="Times New Roman"/>
          <w:color w:val="000000" w:themeColor="text1"/>
        </w:rPr>
        <w:br w:type="page"/>
      </w:r>
    </w:p>
    <w:p w14:paraId="2C98CF7F" w14:textId="77777777" w:rsidR="002038EF" w:rsidRDefault="002038EF" w:rsidP="008F7CF8">
      <w:pPr>
        <w:widowControl w:val="0"/>
        <w:autoSpaceDE w:val="0"/>
        <w:autoSpaceDN w:val="0"/>
        <w:adjustRightInd w:val="0"/>
        <w:spacing w:line="480" w:lineRule="auto"/>
        <w:ind w:left="480" w:hanging="480"/>
        <w:rPr>
          <w:rFonts w:cs="Times New Roman"/>
          <w:color w:val="000000" w:themeColor="text1"/>
        </w:rPr>
      </w:pPr>
      <w:r>
        <w:rPr>
          <w:rFonts w:cs="Times New Roman"/>
          <w:b/>
          <w:color w:val="000000" w:themeColor="text1"/>
        </w:rPr>
        <w:lastRenderedPageBreak/>
        <w:t>Table 1.</w:t>
      </w:r>
      <w:r>
        <w:rPr>
          <w:rFonts w:cs="Times New Roman"/>
          <w:color w:val="000000" w:themeColor="text1"/>
        </w:rPr>
        <w:t xml:space="preserve"> Description of parameters.</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2129"/>
      </w:tblGrid>
      <w:tr w:rsidR="00E96E81" w14:paraId="7D2E63CB" w14:textId="77777777" w:rsidTr="00E96E81">
        <w:trPr>
          <w:trHeight w:val="142"/>
        </w:trPr>
        <w:tc>
          <w:tcPr>
            <w:tcW w:w="4951" w:type="dxa"/>
            <w:tcBorders>
              <w:top w:val="single" w:sz="4" w:space="0" w:color="auto"/>
              <w:bottom w:val="single" w:sz="4" w:space="0" w:color="auto"/>
            </w:tcBorders>
          </w:tcPr>
          <w:p w14:paraId="48765C2C" w14:textId="16181C05" w:rsidR="002038EF" w:rsidRDefault="002038EF" w:rsidP="002038EF">
            <w:pPr>
              <w:widowControl w:val="0"/>
              <w:autoSpaceDE w:val="0"/>
              <w:autoSpaceDN w:val="0"/>
              <w:adjustRightInd w:val="0"/>
              <w:rPr>
                <w:rFonts w:cs="Times New Roman"/>
                <w:color w:val="000000" w:themeColor="text1"/>
              </w:rPr>
            </w:pPr>
            <w:r>
              <w:rPr>
                <w:rFonts w:cs="Times New Roman"/>
                <w:color w:val="000000" w:themeColor="text1"/>
              </w:rPr>
              <w:t>Parameter</w:t>
            </w:r>
          </w:p>
        </w:tc>
        <w:tc>
          <w:tcPr>
            <w:tcW w:w="2129" w:type="dxa"/>
            <w:tcBorders>
              <w:top w:val="single" w:sz="4" w:space="0" w:color="auto"/>
              <w:bottom w:val="single" w:sz="4" w:space="0" w:color="auto"/>
            </w:tcBorders>
          </w:tcPr>
          <w:p w14:paraId="41693BF8" w14:textId="54EEE7CF" w:rsidR="002038EF" w:rsidRDefault="002038EF" w:rsidP="002038EF">
            <w:pPr>
              <w:widowControl w:val="0"/>
              <w:autoSpaceDE w:val="0"/>
              <w:autoSpaceDN w:val="0"/>
              <w:adjustRightInd w:val="0"/>
              <w:rPr>
                <w:rFonts w:cs="Times New Roman"/>
                <w:color w:val="000000" w:themeColor="text1"/>
              </w:rPr>
            </w:pPr>
            <w:r>
              <w:rPr>
                <w:rFonts w:cs="Times New Roman"/>
                <w:color w:val="000000" w:themeColor="text1"/>
              </w:rPr>
              <w:t>Value</w:t>
            </w:r>
          </w:p>
        </w:tc>
      </w:tr>
      <w:tr w:rsidR="00E96E81" w14:paraId="3A25163A" w14:textId="77777777" w:rsidTr="00E96E81">
        <w:trPr>
          <w:trHeight w:val="137"/>
        </w:trPr>
        <w:tc>
          <w:tcPr>
            <w:tcW w:w="4951" w:type="dxa"/>
            <w:tcBorders>
              <w:top w:val="single" w:sz="4" w:space="0" w:color="auto"/>
            </w:tcBorders>
          </w:tcPr>
          <w:p w14:paraId="5036E822" w14:textId="5D06B19E" w:rsidR="004A1E88" w:rsidRPr="004A1E88" w:rsidRDefault="004A1E88" w:rsidP="002038EF">
            <w:pPr>
              <w:widowControl w:val="0"/>
              <w:autoSpaceDE w:val="0"/>
              <w:autoSpaceDN w:val="0"/>
              <w:adjustRightInd w:val="0"/>
              <w:rPr>
                <w:rFonts w:cs="Times New Roman"/>
                <w:color w:val="000000" w:themeColor="text1"/>
              </w:rPr>
            </w:pPr>
            <w:r>
              <w:rPr>
                <w:rFonts w:cs="Times New Roman"/>
                <w:i/>
                <w:color w:val="000000" w:themeColor="text1"/>
              </w:rPr>
              <w:t>B</w:t>
            </w:r>
            <w:r>
              <w:rPr>
                <w:rFonts w:cs="Times New Roman"/>
                <w:color w:val="000000" w:themeColor="text1"/>
              </w:rPr>
              <w:t>, number of offspring produced by each mating</w:t>
            </w:r>
          </w:p>
        </w:tc>
        <w:tc>
          <w:tcPr>
            <w:tcW w:w="2129" w:type="dxa"/>
            <w:tcBorders>
              <w:top w:val="single" w:sz="4" w:space="0" w:color="auto"/>
            </w:tcBorders>
          </w:tcPr>
          <w:p w14:paraId="65744FC5" w14:textId="69A39D8B" w:rsidR="004A1E88" w:rsidRDefault="004A1E88" w:rsidP="002038EF">
            <w:pPr>
              <w:widowControl w:val="0"/>
              <w:autoSpaceDE w:val="0"/>
              <w:autoSpaceDN w:val="0"/>
              <w:adjustRightInd w:val="0"/>
              <w:rPr>
                <w:rFonts w:cs="Times New Roman"/>
                <w:color w:val="000000" w:themeColor="text1"/>
              </w:rPr>
            </w:pPr>
            <w:r>
              <w:rPr>
                <w:rFonts w:cs="Times New Roman"/>
                <w:color w:val="000000" w:themeColor="text1"/>
              </w:rPr>
              <w:t>2</w:t>
            </w:r>
            <w:r w:rsidR="0042467E">
              <w:rPr>
                <w:rFonts w:cs="Times New Roman"/>
                <w:color w:val="000000" w:themeColor="text1"/>
              </w:rPr>
              <w:t xml:space="preserve"> individuals</w:t>
            </w:r>
          </w:p>
        </w:tc>
      </w:tr>
      <w:tr w:rsidR="00E96E81" w14:paraId="05F73C28" w14:textId="77777777" w:rsidTr="00E96E81">
        <w:trPr>
          <w:trHeight w:val="137"/>
        </w:trPr>
        <w:tc>
          <w:tcPr>
            <w:tcW w:w="4951" w:type="dxa"/>
          </w:tcPr>
          <w:p w14:paraId="77B7669E" w14:textId="0F10F6B8" w:rsidR="002038EF" w:rsidRPr="002038EF" w:rsidRDefault="002038EF" w:rsidP="002038EF">
            <w:pPr>
              <w:widowControl w:val="0"/>
              <w:autoSpaceDE w:val="0"/>
              <w:autoSpaceDN w:val="0"/>
              <w:adjustRightInd w:val="0"/>
              <w:rPr>
                <w:rFonts w:cs="Times New Roman"/>
                <w:color w:val="000000" w:themeColor="text1"/>
              </w:rPr>
            </w:pPr>
            <w:r>
              <w:rPr>
                <w:rFonts w:cs="Times New Roman"/>
                <w:i/>
                <w:color w:val="000000" w:themeColor="text1"/>
              </w:rPr>
              <w:t>K</w:t>
            </w:r>
            <w:r>
              <w:rPr>
                <w:rFonts w:cs="Times New Roman"/>
                <w:color w:val="000000" w:themeColor="text1"/>
              </w:rPr>
              <w:t>, carrying capacity</w:t>
            </w:r>
            <w:r w:rsidR="00C732F0">
              <w:rPr>
                <w:rFonts w:cs="Times New Roman"/>
                <w:color w:val="000000" w:themeColor="text1"/>
              </w:rPr>
              <w:t xml:space="preserve"> (# individuals)</w:t>
            </w:r>
          </w:p>
        </w:tc>
        <w:tc>
          <w:tcPr>
            <w:tcW w:w="2129" w:type="dxa"/>
          </w:tcPr>
          <w:p w14:paraId="66A5E962" w14:textId="487FFECF" w:rsidR="002038EF" w:rsidRDefault="002038EF" w:rsidP="00C732F0">
            <w:pPr>
              <w:widowControl w:val="0"/>
              <w:autoSpaceDE w:val="0"/>
              <w:autoSpaceDN w:val="0"/>
              <w:adjustRightInd w:val="0"/>
              <w:rPr>
                <w:rFonts w:cs="Times New Roman"/>
                <w:color w:val="000000" w:themeColor="text1"/>
              </w:rPr>
            </w:pPr>
            <w:r>
              <w:rPr>
                <w:rFonts w:cs="Times New Roman"/>
                <w:color w:val="000000" w:themeColor="text1"/>
              </w:rPr>
              <w:t>1000</w:t>
            </w:r>
            <w:r w:rsidR="0042467E">
              <w:rPr>
                <w:rFonts w:cs="Times New Roman"/>
                <w:color w:val="000000" w:themeColor="text1"/>
              </w:rPr>
              <w:t xml:space="preserve"> </w:t>
            </w:r>
          </w:p>
        </w:tc>
      </w:tr>
      <w:tr w:rsidR="00E96E81" w14:paraId="4E6AA47A" w14:textId="77777777" w:rsidTr="00E96E81">
        <w:trPr>
          <w:trHeight w:val="291"/>
        </w:trPr>
        <w:tc>
          <w:tcPr>
            <w:tcW w:w="4951" w:type="dxa"/>
          </w:tcPr>
          <w:p w14:paraId="78CB7F0E" w14:textId="298EBC18" w:rsidR="0008477B" w:rsidRPr="000A5FA7" w:rsidRDefault="0008477B" w:rsidP="000A5FA7">
            <w:pPr>
              <w:widowControl w:val="0"/>
              <w:autoSpaceDE w:val="0"/>
              <w:autoSpaceDN w:val="0"/>
              <w:adjustRightInd w:val="0"/>
              <w:rPr>
                <w:rFonts w:cs="Times New Roman"/>
                <w:color w:val="000000" w:themeColor="text1"/>
              </w:rPr>
            </w:pPr>
            <w:r>
              <w:rPr>
                <w:rFonts w:cs="Times New Roman"/>
                <w:i/>
                <w:color w:val="000000" w:themeColor="text1"/>
              </w:rPr>
              <w:t>m</w:t>
            </w:r>
            <w:r>
              <w:rPr>
                <w:rFonts w:cs="Times New Roman"/>
                <w:color w:val="000000" w:themeColor="text1"/>
              </w:rPr>
              <w:t>, number of traits, or ‘dimensionality’</w:t>
            </w:r>
          </w:p>
        </w:tc>
        <w:tc>
          <w:tcPr>
            <w:tcW w:w="2129" w:type="dxa"/>
          </w:tcPr>
          <w:p w14:paraId="7EF9C0E9" w14:textId="63D2AE12" w:rsidR="0008477B" w:rsidRDefault="0008477B" w:rsidP="002038EF">
            <w:pPr>
              <w:widowControl w:val="0"/>
              <w:autoSpaceDE w:val="0"/>
              <w:autoSpaceDN w:val="0"/>
              <w:adjustRightInd w:val="0"/>
              <w:rPr>
                <w:rFonts w:cs="Times New Roman"/>
                <w:color w:val="000000" w:themeColor="text1"/>
              </w:rPr>
            </w:pPr>
            <w:r>
              <w:rPr>
                <w:rFonts w:cs="Times New Roman"/>
                <w:color w:val="000000" w:themeColor="text1"/>
              </w:rPr>
              <w:t>2</w:t>
            </w:r>
          </w:p>
        </w:tc>
      </w:tr>
      <w:tr w:rsidR="00E96E81" w14:paraId="02FDF6A5" w14:textId="77777777" w:rsidTr="00E96E81">
        <w:trPr>
          <w:trHeight w:val="137"/>
        </w:trPr>
        <w:tc>
          <w:tcPr>
            <w:tcW w:w="4951" w:type="dxa"/>
          </w:tcPr>
          <w:p w14:paraId="6C34C3A5" w14:textId="246CE213" w:rsidR="0008477B" w:rsidRPr="000A5FA7" w:rsidRDefault="0008477B" w:rsidP="000A5FA7">
            <w:pPr>
              <w:rPr>
                <w:rFonts w:ascii="Calibri" w:eastAsiaTheme="minorHAnsi" w:hAnsi="Calibri" w:cs="Times New Roman"/>
                <w:lang w:val="en-US"/>
              </w:rPr>
            </w:pPr>
            <w:r w:rsidRPr="000A5FA7">
              <w:rPr>
                <w:rFonts w:ascii="Calibri" w:eastAsiaTheme="minorHAnsi" w:hAnsi="Calibri" w:cs="Times New Roman"/>
                <w:i/>
                <w:lang w:val="en-US"/>
              </w:rPr>
              <w:t>σ</w:t>
            </w:r>
            <w:r>
              <w:rPr>
                <w:rFonts w:ascii="Calibri" w:eastAsiaTheme="minorHAnsi" w:hAnsi="Calibri" w:cs="Times New Roman"/>
                <w:lang w:val="en-US"/>
              </w:rPr>
              <w:t>, mutation size SD</w:t>
            </w:r>
          </w:p>
        </w:tc>
        <w:tc>
          <w:tcPr>
            <w:tcW w:w="2129" w:type="dxa"/>
          </w:tcPr>
          <w:p w14:paraId="74CD4C88" w14:textId="0029BE36" w:rsidR="0008477B" w:rsidRDefault="0008477B" w:rsidP="000A5FA7">
            <w:pPr>
              <w:widowControl w:val="0"/>
              <w:autoSpaceDE w:val="0"/>
              <w:autoSpaceDN w:val="0"/>
              <w:adjustRightInd w:val="0"/>
              <w:rPr>
                <w:rFonts w:cs="Times New Roman"/>
                <w:color w:val="000000" w:themeColor="text1"/>
              </w:rPr>
            </w:pPr>
            <w:r>
              <w:rPr>
                <w:rFonts w:cs="Times New Roman"/>
                <w:color w:val="000000" w:themeColor="text1"/>
              </w:rPr>
              <w:t>0.1</w:t>
            </w:r>
          </w:p>
        </w:tc>
      </w:tr>
      <w:tr w:rsidR="00E96E81" w14:paraId="38331C29" w14:textId="77777777" w:rsidTr="00E96E81">
        <w:trPr>
          <w:trHeight w:val="137"/>
        </w:trPr>
        <w:tc>
          <w:tcPr>
            <w:tcW w:w="4951" w:type="dxa"/>
          </w:tcPr>
          <w:p w14:paraId="3396C9B6" w14:textId="38E3E01F" w:rsidR="0068306A" w:rsidRPr="0068306A" w:rsidRDefault="0068306A" w:rsidP="000A5FA7">
            <w:pPr>
              <w:rPr>
                <w:rFonts w:ascii="Calibri" w:eastAsiaTheme="minorHAnsi" w:hAnsi="Calibri" w:cs="Times New Roman"/>
                <w:lang w:val="en-US"/>
              </w:rPr>
            </w:pPr>
            <w:r>
              <w:rPr>
                <w:rFonts w:ascii="Calibri" w:eastAsiaTheme="minorHAnsi" w:hAnsi="Calibri" w:cs="Times New Roman"/>
                <w:i/>
                <w:lang w:val="en-US"/>
              </w:rPr>
              <w:t>p</w:t>
            </w:r>
            <w:r>
              <w:rPr>
                <w:rFonts w:ascii="Calibri" w:eastAsiaTheme="minorHAnsi" w:hAnsi="Calibri" w:cs="Times New Roman"/>
                <w:lang w:val="en-US"/>
              </w:rPr>
              <w:t xml:space="preserve">, probability that a mutation is present in an individual ancestor </w:t>
            </w:r>
          </w:p>
        </w:tc>
        <w:tc>
          <w:tcPr>
            <w:tcW w:w="2129" w:type="dxa"/>
          </w:tcPr>
          <w:p w14:paraId="3AC52542" w14:textId="645DB064" w:rsidR="0068306A" w:rsidRDefault="0068306A" w:rsidP="000A5FA7">
            <w:pPr>
              <w:widowControl w:val="0"/>
              <w:autoSpaceDE w:val="0"/>
              <w:autoSpaceDN w:val="0"/>
              <w:adjustRightInd w:val="0"/>
              <w:rPr>
                <w:rFonts w:cs="Times New Roman"/>
                <w:color w:val="000000" w:themeColor="text1"/>
              </w:rPr>
            </w:pPr>
            <w:r>
              <w:rPr>
                <w:rFonts w:cs="Times New Roman"/>
                <w:color w:val="000000" w:themeColor="text1"/>
              </w:rPr>
              <w:t>0.1</w:t>
            </w:r>
          </w:p>
        </w:tc>
      </w:tr>
      <w:tr w:rsidR="00E96E81" w14:paraId="0C51F9B5" w14:textId="77777777" w:rsidTr="00E96E81">
        <w:trPr>
          <w:trHeight w:val="137"/>
        </w:trPr>
        <w:tc>
          <w:tcPr>
            <w:tcW w:w="4951" w:type="dxa"/>
          </w:tcPr>
          <w:p w14:paraId="5C948AF0" w14:textId="31F2B47C" w:rsidR="001E4CE0" w:rsidRPr="001E4CE0" w:rsidRDefault="001E4CE0" w:rsidP="001E4CE0">
            <w:pPr>
              <w:rPr>
                <w:rFonts w:ascii="Calibri" w:eastAsiaTheme="minorHAnsi" w:hAnsi="Calibri" w:cs="Times New Roman"/>
                <w:lang w:val="en-US"/>
              </w:rPr>
            </w:pPr>
            <w:r>
              <w:rPr>
                <w:rFonts w:ascii="Calibri" w:eastAsiaTheme="minorHAnsi" w:hAnsi="Calibri" w:cs="Times New Roman"/>
                <w:i/>
                <w:lang w:val="en-US"/>
              </w:rPr>
              <w:t>t</w:t>
            </w:r>
            <w:r>
              <w:rPr>
                <w:rFonts w:ascii="Calibri" w:eastAsiaTheme="minorHAnsi" w:hAnsi="Calibri" w:cs="Times New Roman"/>
                <w:lang w:val="en-US"/>
              </w:rPr>
              <w:t>, number of generations during adaptation phase</w:t>
            </w:r>
          </w:p>
        </w:tc>
        <w:tc>
          <w:tcPr>
            <w:tcW w:w="2129" w:type="dxa"/>
          </w:tcPr>
          <w:p w14:paraId="49A2F9B2" w14:textId="3D8CA232" w:rsidR="001E4CE0" w:rsidRDefault="001E4CE0" w:rsidP="00C732F0">
            <w:pPr>
              <w:widowControl w:val="0"/>
              <w:autoSpaceDE w:val="0"/>
              <w:autoSpaceDN w:val="0"/>
              <w:adjustRightInd w:val="0"/>
              <w:rPr>
                <w:rFonts w:cs="Times New Roman"/>
                <w:color w:val="000000" w:themeColor="text1"/>
              </w:rPr>
            </w:pPr>
            <w:r>
              <w:rPr>
                <w:rFonts w:cs="Times New Roman"/>
                <w:color w:val="000000" w:themeColor="text1"/>
              </w:rPr>
              <w:t>1000</w:t>
            </w:r>
            <w:r w:rsidR="0042467E">
              <w:rPr>
                <w:rFonts w:cs="Times New Roman"/>
                <w:color w:val="000000" w:themeColor="text1"/>
              </w:rPr>
              <w:t xml:space="preserve"> </w:t>
            </w:r>
          </w:p>
        </w:tc>
      </w:tr>
      <w:tr w:rsidR="00E96E81" w14:paraId="7092551C" w14:textId="77777777" w:rsidTr="00E96E81">
        <w:trPr>
          <w:trHeight w:val="137"/>
        </w:trPr>
        <w:tc>
          <w:tcPr>
            <w:tcW w:w="4951" w:type="dxa"/>
          </w:tcPr>
          <w:p w14:paraId="6B54A1D2" w14:textId="0FE79E0E" w:rsidR="00267DC9" w:rsidRPr="00267DC9" w:rsidRDefault="00267DC9" w:rsidP="00267DC9">
            <w:pPr>
              <w:rPr>
                <w:rFonts w:ascii="Calibri" w:eastAsiaTheme="minorHAnsi" w:hAnsi="Calibri" w:cs="Times New Roman"/>
                <w:lang w:val="en-US"/>
              </w:rPr>
            </w:pPr>
            <w:r w:rsidRPr="00267DC9">
              <w:rPr>
                <w:rFonts w:ascii="Calibri" w:eastAsiaTheme="minorHAnsi" w:hAnsi="Calibri" w:cs="Times New Roman"/>
                <w:i/>
                <w:lang w:val="en-US"/>
              </w:rPr>
              <w:t>μ</w:t>
            </w:r>
            <w:r>
              <w:rPr>
                <w:rFonts w:ascii="Calibri" w:eastAsiaTheme="minorHAnsi" w:hAnsi="Calibri" w:cs="Times New Roman"/>
                <w:lang w:val="en-US"/>
              </w:rPr>
              <w:t>, probability an individual acquires a new mutation</w:t>
            </w:r>
          </w:p>
        </w:tc>
        <w:tc>
          <w:tcPr>
            <w:tcW w:w="2129" w:type="dxa"/>
          </w:tcPr>
          <w:p w14:paraId="28D0E29C" w14:textId="676580D6" w:rsidR="00267DC9" w:rsidRDefault="00267DC9" w:rsidP="000A5FA7">
            <w:pPr>
              <w:widowControl w:val="0"/>
              <w:autoSpaceDE w:val="0"/>
              <w:autoSpaceDN w:val="0"/>
              <w:adjustRightInd w:val="0"/>
              <w:rPr>
                <w:rFonts w:cs="Times New Roman"/>
                <w:color w:val="000000" w:themeColor="text1"/>
              </w:rPr>
            </w:pPr>
            <w:r>
              <w:rPr>
                <w:rFonts w:cs="Times New Roman"/>
                <w:color w:val="000000" w:themeColor="text1"/>
              </w:rPr>
              <w:t>0.001</w:t>
            </w:r>
          </w:p>
        </w:tc>
      </w:tr>
      <w:tr w:rsidR="00E96E81" w14:paraId="05D6FA72" w14:textId="77777777" w:rsidTr="00E96E81">
        <w:trPr>
          <w:trHeight w:val="142"/>
        </w:trPr>
        <w:tc>
          <w:tcPr>
            <w:tcW w:w="4951" w:type="dxa"/>
          </w:tcPr>
          <w:p w14:paraId="63EBC785" w14:textId="557C867B" w:rsidR="0008477B" w:rsidRPr="0008477B" w:rsidRDefault="0008477B" w:rsidP="002038EF">
            <w:pPr>
              <w:widowControl w:val="0"/>
              <w:autoSpaceDE w:val="0"/>
              <w:autoSpaceDN w:val="0"/>
              <w:adjustRightInd w:val="0"/>
              <w:rPr>
                <w:rFonts w:cs="Times New Roman"/>
                <w:color w:val="000000" w:themeColor="text1"/>
              </w:rPr>
            </w:pPr>
            <w:r>
              <w:rPr>
                <w:rFonts w:cs="Times New Roman"/>
                <w:i/>
                <w:color w:val="000000" w:themeColor="text1"/>
              </w:rPr>
              <w:t>n</w:t>
            </w:r>
            <w:r>
              <w:rPr>
                <w:rFonts w:cs="Times New Roman"/>
                <w:color w:val="000000" w:themeColor="text1"/>
              </w:rPr>
              <w:t>, number of ancestral mutations</w:t>
            </w:r>
          </w:p>
        </w:tc>
        <w:tc>
          <w:tcPr>
            <w:tcW w:w="2129" w:type="dxa"/>
          </w:tcPr>
          <w:p w14:paraId="54ACD793" w14:textId="22F0C46A" w:rsidR="0008477B" w:rsidRDefault="00EA7907" w:rsidP="002038EF">
            <w:pPr>
              <w:widowControl w:val="0"/>
              <w:autoSpaceDE w:val="0"/>
              <w:autoSpaceDN w:val="0"/>
              <w:adjustRightInd w:val="0"/>
              <w:rPr>
                <w:rFonts w:cs="Times New Roman"/>
                <w:color w:val="000000" w:themeColor="text1"/>
              </w:rPr>
            </w:pPr>
            <w:r>
              <w:rPr>
                <w:rFonts w:cs="Times New Roman"/>
                <w:color w:val="000000" w:themeColor="text1"/>
              </w:rPr>
              <w:t>0-100</w:t>
            </w:r>
          </w:p>
        </w:tc>
      </w:tr>
      <w:tr w:rsidR="00E96E81" w14:paraId="3C00FE76" w14:textId="77777777" w:rsidTr="00E96E81">
        <w:trPr>
          <w:trHeight w:val="142"/>
        </w:trPr>
        <w:tc>
          <w:tcPr>
            <w:tcW w:w="4951" w:type="dxa"/>
          </w:tcPr>
          <w:p w14:paraId="2352AB4D" w14:textId="3BD27F6A" w:rsidR="0008477B" w:rsidRPr="003904BE" w:rsidRDefault="003904BE" w:rsidP="002038EF">
            <w:pPr>
              <w:widowControl w:val="0"/>
              <w:autoSpaceDE w:val="0"/>
              <w:autoSpaceDN w:val="0"/>
              <w:adjustRightInd w:val="0"/>
              <w:rPr>
                <w:rFonts w:cs="Times New Roman"/>
                <w:color w:val="000000" w:themeColor="text1"/>
              </w:rPr>
            </w:pPr>
            <w:r>
              <w:rPr>
                <w:rFonts w:cs="Times New Roman"/>
                <w:i/>
                <w:color w:val="000000" w:themeColor="text1"/>
              </w:rPr>
              <w:t>d</w:t>
            </w:r>
            <w:r>
              <w:rPr>
                <w:rFonts w:cs="Times New Roman"/>
                <w:color w:val="000000" w:themeColor="text1"/>
              </w:rPr>
              <w:t xml:space="preserve">, distance to the optimum </w:t>
            </w:r>
          </w:p>
        </w:tc>
        <w:tc>
          <w:tcPr>
            <w:tcW w:w="2129" w:type="dxa"/>
          </w:tcPr>
          <w:p w14:paraId="686313F1" w14:textId="08BC78C4" w:rsidR="0008477B" w:rsidRDefault="00EA7907" w:rsidP="002038EF">
            <w:pPr>
              <w:widowControl w:val="0"/>
              <w:autoSpaceDE w:val="0"/>
              <w:autoSpaceDN w:val="0"/>
              <w:adjustRightInd w:val="0"/>
              <w:rPr>
                <w:rFonts w:cs="Times New Roman"/>
                <w:color w:val="000000" w:themeColor="text1"/>
              </w:rPr>
            </w:pPr>
            <w:r>
              <w:rPr>
                <w:rFonts w:cs="Times New Roman"/>
                <w:color w:val="000000" w:themeColor="text1"/>
              </w:rPr>
              <w:t>0.1, 0.3, 0.7</w:t>
            </w:r>
          </w:p>
        </w:tc>
      </w:tr>
      <w:tr w:rsidR="00E96E81" w14:paraId="69EC2C44" w14:textId="77777777" w:rsidTr="00E96E81">
        <w:trPr>
          <w:trHeight w:val="198"/>
        </w:trPr>
        <w:tc>
          <w:tcPr>
            <w:tcW w:w="4951" w:type="dxa"/>
            <w:tcBorders>
              <w:bottom w:val="single" w:sz="4" w:space="0" w:color="auto"/>
            </w:tcBorders>
          </w:tcPr>
          <w:p w14:paraId="0D2EBCA7" w14:textId="34AB7E6D" w:rsidR="0008477B" w:rsidRPr="003904BE" w:rsidRDefault="003904BE" w:rsidP="002038EF">
            <w:pPr>
              <w:widowControl w:val="0"/>
              <w:autoSpaceDE w:val="0"/>
              <w:autoSpaceDN w:val="0"/>
              <w:adjustRightInd w:val="0"/>
              <w:rPr>
                <w:rFonts w:cs="Times New Roman"/>
                <w:color w:val="000000" w:themeColor="text1"/>
              </w:rPr>
            </w:pPr>
            <w:r w:rsidRPr="005B25A2">
              <w:rPr>
                <w:rFonts w:cs="Times New Roman"/>
                <w:i/>
                <w:color w:val="000000" w:themeColor="text1"/>
                <w:lang w:val="en-US"/>
              </w:rPr>
              <w:t>ϴ</w:t>
            </w:r>
            <w:r>
              <w:rPr>
                <w:rFonts w:cs="Times New Roman"/>
                <w:color w:val="000000" w:themeColor="text1"/>
                <w:lang w:val="en-US"/>
              </w:rPr>
              <w:t>, angle between optima</w:t>
            </w:r>
            <w:r w:rsidR="00C732F0">
              <w:rPr>
                <w:rFonts w:cs="Times New Roman"/>
                <w:color w:val="000000" w:themeColor="text1"/>
                <w:lang w:val="en-US"/>
              </w:rPr>
              <w:t xml:space="preserve"> (°)</w:t>
            </w:r>
          </w:p>
        </w:tc>
        <w:tc>
          <w:tcPr>
            <w:tcW w:w="2129" w:type="dxa"/>
            <w:tcBorders>
              <w:bottom w:val="single" w:sz="4" w:space="0" w:color="auto"/>
            </w:tcBorders>
          </w:tcPr>
          <w:p w14:paraId="2FF1CA57" w14:textId="1295F45A" w:rsidR="0008477B" w:rsidRDefault="00EA7907" w:rsidP="002038EF">
            <w:pPr>
              <w:widowControl w:val="0"/>
              <w:autoSpaceDE w:val="0"/>
              <w:autoSpaceDN w:val="0"/>
              <w:adjustRightInd w:val="0"/>
              <w:rPr>
                <w:rFonts w:cs="Times New Roman"/>
                <w:color w:val="000000" w:themeColor="text1"/>
              </w:rPr>
            </w:pPr>
            <w:r>
              <w:rPr>
                <w:rFonts w:cs="Times New Roman"/>
                <w:color w:val="000000" w:themeColor="text1"/>
              </w:rPr>
              <w:t>0-180</w:t>
            </w:r>
          </w:p>
        </w:tc>
      </w:tr>
    </w:tbl>
    <w:p w14:paraId="4D21AB09" w14:textId="7D5CFF78" w:rsidR="002038EF" w:rsidRDefault="002038EF" w:rsidP="008F7CF8">
      <w:pPr>
        <w:widowControl w:val="0"/>
        <w:autoSpaceDE w:val="0"/>
        <w:autoSpaceDN w:val="0"/>
        <w:adjustRightInd w:val="0"/>
        <w:spacing w:line="480" w:lineRule="auto"/>
        <w:ind w:left="480" w:hanging="480"/>
        <w:rPr>
          <w:rFonts w:cs="Times New Roman"/>
          <w:color w:val="000000" w:themeColor="text1"/>
        </w:rPr>
      </w:pPr>
      <w:r>
        <w:rPr>
          <w:rFonts w:cs="Times New Roman"/>
          <w:color w:val="000000" w:themeColor="text1"/>
        </w:rPr>
        <w:br w:type="page"/>
      </w:r>
    </w:p>
    <w:p w14:paraId="1D59ADD9" w14:textId="0B1FB3C5" w:rsidR="002038EF" w:rsidRDefault="009157B1" w:rsidP="008F7CF8">
      <w:pPr>
        <w:widowControl w:val="0"/>
        <w:autoSpaceDE w:val="0"/>
        <w:autoSpaceDN w:val="0"/>
        <w:adjustRightInd w:val="0"/>
        <w:spacing w:line="480" w:lineRule="auto"/>
        <w:ind w:left="480" w:hanging="480"/>
        <w:rPr>
          <w:rFonts w:cs="Times New Roman"/>
          <w:color w:val="000000" w:themeColor="text1"/>
        </w:rPr>
      </w:pPr>
      <w:r>
        <w:rPr>
          <w:rFonts w:cs="Times New Roman"/>
          <w:noProof/>
          <w:color w:val="000000" w:themeColor="text1"/>
          <w:lang w:val="en-US" w:eastAsia="zh-CN"/>
        </w:rPr>
        <w:lastRenderedPageBreak/>
        <w:drawing>
          <wp:inline distT="0" distB="0" distL="0" distR="0" wp14:anchorId="5A403C25" wp14:editId="27B7BE56">
            <wp:extent cx="4509135" cy="186068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1-19-SVS_Fig1.png"/>
                    <pic:cNvPicPr/>
                  </pic:nvPicPr>
                  <pic:blipFill>
                    <a:blip r:embed="rId12">
                      <a:extLst>
                        <a:ext uri="{28A0092B-C50C-407E-A947-70E740481C1C}">
                          <a14:useLocalDpi xmlns:a14="http://schemas.microsoft.com/office/drawing/2010/main" val="0"/>
                        </a:ext>
                      </a:extLst>
                    </a:blip>
                    <a:stretch>
                      <a:fillRect/>
                    </a:stretch>
                  </pic:blipFill>
                  <pic:spPr>
                    <a:xfrm>
                      <a:off x="0" y="0"/>
                      <a:ext cx="4527673" cy="1868332"/>
                    </a:xfrm>
                    <a:prstGeom prst="rect">
                      <a:avLst/>
                    </a:prstGeom>
                  </pic:spPr>
                </pic:pic>
              </a:graphicData>
            </a:graphic>
          </wp:inline>
        </w:drawing>
      </w:r>
    </w:p>
    <w:p w14:paraId="27238241" w14:textId="5E123A88" w:rsidR="00E50414" w:rsidRPr="00FD21C4" w:rsidRDefault="009E428E" w:rsidP="00FD21C4">
      <w:pPr>
        <w:spacing w:line="480" w:lineRule="auto"/>
        <w:rPr>
          <w:rFonts w:cs="Times New Roman"/>
          <w:b/>
          <w:color w:val="000000" w:themeColor="text1"/>
        </w:rPr>
      </w:pPr>
      <w:r w:rsidRPr="00FD21C4">
        <w:rPr>
          <w:b/>
        </w:rPr>
        <w:t>Figure 1. Visual overview of concepts.</w:t>
      </w:r>
      <w:r w:rsidR="009157B1">
        <w:rPr>
          <w:b/>
        </w:rPr>
        <w:t xml:space="preserve"> </w:t>
      </w:r>
      <w:r w:rsidR="009157B1">
        <w:t xml:space="preserve">Panel </w:t>
      </w:r>
      <w:r w:rsidR="001F66A6">
        <w:t>(a)</w:t>
      </w:r>
      <w:r w:rsidR="009157B1">
        <w:t xml:space="preserve"> illustrates the </w:t>
      </w:r>
      <w:r w:rsidR="0087567A">
        <w:t xml:space="preserve">process of </w:t>
      </w:r>
      <w:r w:rsidR="00367366">
        <w:t>adaptation</w:t>
      </w:r>
      <w:r w:rsidR="00D07937" w:rsidRPr="00FD21C4">
        <w:t xml:space="preserve"> in our simulations,</w:t>
      </w:r>
      <w:r w:rsidR="00E96E81">
        <w:t xml:space="preserve"> wherein</w:t>
      </w:r>
      <w:r w:rsidR="00D07937" w:rsidRPr="00FD21C4">
        <w:t xml:space="preserve"> two populations</w:t>
      </w:r>
      <w:r w:rsidR="00B926FC">
        <w:t xml:space="preserve"> (</w:t>
      </w:r>
      <w:r w:rsidR="004646F4">
        <w:t>arrow</w:t>
      </w:r>
      <w:r w:rsidR="00367366">
        <w:t>s</w:t>
      </w:r>
      <w:r w:rsidR="004646F4">
        <w:t xml:space="preserve">) </w:t>
      </w:r>
      <w:r w:rsidR="00BD287C" w:rsidRPr="00FD21C4">
        <w:t>independent</w:t>
      </w:r>
      <w:r w:rsidR="004D5103">
        <w:t>ly</w:t>
      </w:r>
      <w:r w:rsidR="009A5C1A" w:rsidRPr="00FD21C4">
        <w:t xml:space="preserve"> </w:t>
      </w:r>
      <w:r w:rsidR="00D07937" w:rsidRPr="00FD21C4">
        <w:t>adapt to</w:t>
      </w:r>
      <w:r w:rsidR="008D267D">
        <w:t xml:space="preserve"> specified</w:t>
      </w:r>
      <w:r w:rsidR="00D07937" w:rsidRPr="00FD21C4">
        <w:t xml:space="preserve"> optima</w:t>
      </w:r>
      <w:r w:rsidR="004D5103">
        <w:t xml:space="preserve"> (coloured circles)</w:t>
      </w:r>
      <w:r w:rsidR="00D07937" w:rsidRPr="00FD21C4">
        <w:t xml:space="preserve">. These optima </w:t>
      </w:r>
      <w:r w:rsidR="009A5C1A" w:rsidRPr="00FD21C4">
        <w:t>can be identical (i.e., parallel), opposite (i.e., divergent), and everything in between.</w:t>
      </w:r>
      <w:r w:rsidR="000F5391">
        <w:t xml:space="preserve"> ‘Distance’ to the optimum (</w:t>
      </w:r>
      <w:r w:rsidR="000F5391">
        <w:rPr>
          <w:i/>
        </w:rPr>
        <w:t>d</w:t>
      </w:r>
      <w:r w:rsidR="00502D8D">
        <w:t xml:space="preserve">), which is </w:t>
      </w:r>
      <w:r w:rsidR="000F5391">
        <w:t>fixed in this illustration</w:t>
      </w:r>
      <w:r w:rsidR="00502D8D">
        <w:t>,</w:t>
      </w:r>
      <w:r w:rsidR="000F5391">
        <w:t xml:space="preserve"> is the distance from the ancestor (black circles) to the respective optima.</w:t>
      </w:r>
      <w:r w:rsidR="009A5C1A" w:rsidRPr="00FD21C4">
        <w:t xml:space="preserve"> </w:t>
      </w:r>
      <w:r w:rsidR="0087567A">
        <w:t>Pa</w:t>
      </w:r>
      <w:r w:rsidR="00917C61">
        <w:t xml:space="preserve">nel </w:t>
      </w:r>
      <w:r w:rsidR="001C16E5">
        <w:t>(b)</w:t>
      </w:r>
      <w:r w:rsidR="00917C61">
        <w:t xml:space="preserve"> illustrates ‘hybrid load’, which </w:t>
      </w:r>
      <w:r w:rsidR="00B3341D">
        <w:t xml:space="preserve">captures the extent of phenotypic variation in </w:t>
      </w:r>
      <w:r w:rsidR="0087567A">
        <w:t xml:space="preserve">a </w:t>
      </w:r>
      <w:r w:rsidR="009E5D89">
        <w:t>group</w:t>
      </w:r>
      <w:r w:rsidR="0087567A">
        <w:t xml:space="preserve"> of hybrids formed after </w:t>
      </w:r>
      <w:r w:rsidR="00D05211">
        <w:t xml:space="preserve">their </w:t>
      </w:r>
      <w:r w:rsidR="0087567A">
        <w:t>parents adapt and reach mutation-selection balance.</w:t>
      </w:r>
      <w:r w:rsidR="003A50C8">
        <w:t xml:space="preserve"> Panel </w:t>
      </w:r>
      <w:r w:rsidR="009D3687">
        <w:t>(c)</w:t>
      </w:r>
      <w:r w:rsidR="003A50C8">
        <w:t xml:space="preserve"> depicts how the (extrinsic) fitness of individual </w:t>
      </w:r>
      <w:r w:rsidR="001030B4">
        <w:t>hybrids is measured. Specifically, hybrids that are near an optimum have high fitness in that environment, whereas hybrids that are far from an optimum have relatively low fitness</w:t>
      </w:r>
      <w:r w:rsidR="00A72405">
        <w:t>.</w:t>
      </w:r>
      <w:r w:rsidR="00E50414" w:rsidRPr="00FD21C4">
        <w:rPr>
          <w:rFonts w:cs="Times New Roman"/>
          <w:b/>
          <w:color w:val="000000" w:themeColor="text1"/>
        </w:rPr>
        <w:br w:type="page"/>
      </w:r>
    </w:p>
    <w:p w14:paraId="46E8034E" w14:textId="445F2D8C" w:rsidR="00FD21C4" w:rsidRDefault="00190B34" w:rsidP="00A830FC">
      <w:pPr>
        <w:spacing w:line="480" w:lineRule="auto"/>
        <w:rPr>
          <w:rFonts w:cs="Times New Roman"/>
          <w:b/>
          <w:color w:val="000000" w:themeColor="text1"/>
        </w:rPr>
      </w:pPr>
      <w:r>
        <w:rPr>
          <w:rFonts w:cs="Times New Roman"/>
          <w:b/>
          <w:noProof/>
          <w:color w:val="000000" w:themeColor="text1"/>
          <w:lang w:val="en-US" w:eastAsia="zh-CN"/>
        </w:rPr>
        <w:lastRenderedPageBreak/>
        <w:drawing>
          <wp:inline distT="0" distB="0" distL="0" distR="0" wp14:anchorId="12633DD0" wp14:editId="051F3C21">
            <wp:extent cx="5943600" cy="214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1-18-Fig2.png"/>
                    <pic:cNvPicPr/>
                  </pic:nvPicPr>
                  <pic:blipFill rotWithShape="1">
                    <a:blip r:embed="rId13">
                      <a:extLst>
                        <a:ext uri="{28A0092B-C50C-407E-A947-70E740481C1C}">
                          <a14:useLocalDpi xmlns:a14="http://schemas.microsoft.com/office/drawing/2010/main" val="0"/>
                        </a:ext>
                      </a:extLst>
                    </a:blip>
                    <a:srcRect b="23957"/>
                    <a:stretch/>
                  </pic:blipFill>
                  <pic:spPr bwMode="auto">
                    <a:xfrm>
                      <a:off x="0" y="0"/>
                      <a:ext cx="5943600" cy="2145890"/>
                    </a:xfrm>
                    <a:prstGeom prst="rect">
                      <a:avLst/>
                    </a:prstGeom>
                    <a:ln>
                      <a:noFill/>
                    </a:ln>
                    <a:extLst>
                      <a:ext uri="{53640926-AAD7-44D8-BBD7-CCE9431645EC}">
                        <a14:shadowObscured xmlns:a14="http://schemas.microsoft.com/office/drawing/2010/main"/>
                      </a:ext>
                    </a:extLst>
                  </pic:spPr>
                </pic:pic>
              </a:graphicData>
            </a:graphic>
          </wp:inline>
        </w:drawing>
      </w:r>
    </w:p>
    <w:p w14:paraId="387BD492" w14:textId="5346C3C3" w:rsidR="002F5422" w:rsidRDefault="00E50414" w:rsidP="00A830FC">
      <w:pPr>
        <w:spacing w:line="480" w:lineRule="auto"/>
        <w:rPr>
          <w:rFonts w:cs="Times New Roman"/>
          <w:color w:val="000000" w:themeColor="text1"/>
        </w:rPr>
      </w:pPr>
      <w:r>
        <w:rPr>
          <w:rFonts w:cs="Times New Roman"/>
          <w:b/>
          <w:color w:val="000000" w:themeColor="text1"/>
        </w:rPr>
        <w:t>Fig</w:t>
      </w:r>
      <w:r w:rsidR="00FD21C4">
        <w:rPr>
          <w:rFonts w:cs="Times New Roman"/>
          <w:b/>
          <w:color w:val="000000" w:themeColor="text1"/>
        </w:rPr>
        <w:t>ure</w:t>
      </w:r>
      <w:r>
        <w:rPr>
          <w:rFonts w:cs="Times New Roman"/>
          <w:b/>
          <w:color w:val="000000" w:themeColor="text1"/>
        </w:rPr>
        <w:t xml:space="preserve"> 2. </w:t>
      </w:r>
      <w:r w:rsidR="000E668F">
        <w:rPr>
          <w:rFonts w:cs="Times New Roman"/>
          <w:b/>
          <w:color w:val="000000" w:themeColor="text1"/>
        </w:rPr>
        <w:t xml:space="preserve">The effects of standing genetic variation (SGV) on hybrid load </w:t>
      </w:r>
      <w:r>
        <w:rPr>
          <w:rFonts w:cs="Times New Roman"/>
          <w:b/>
          <w:color w:val="000000" w:themeColor="text1"/>
        </w:rPr>
        <w:t>under parallel</w:t>
      </w:r>
      <w:r w:rsidR="00DD6024">
        <w:rPr>
          <w:rFonts w:cs="Times New Roman"/>
          <w:b/>
          <w:color w:val="000000" w:themeColor="text1"/>
        </w:rPr>
        <w:t xml:space="preserve"> (0°)</w:t>
      </w:r>
      <w:r w:rsidR="00200D1D">
        <w:rPr>
          <w:rFonts w:cs="Times New Roman"/>
          <w:b/>
          <w:color w:val="000000" w:themeColor="text1"/>
        </w:rPr>
        <w:t xml:space="preserve"> and </w:t>
      </w:r>
      <w:r>
        <w:rPr>
          <w:rFonts w:cs="Times New Roman"/>
          <w:b/>
          <w:color w:val="000000" w:themeColor="text1"/>
        </w:rPr>
        <w:t>divergent</w:t>
      </w:r>
      <w:r w:rsidR="00DD6024">
        <w:rPr>
          <w:rFonts w:cs="Times New Roman"/>
          <w:b/>
          <w:color w:val="000000" w:themeColor="text1"/>
        </w:rPr>
        <w:t xml:space="preserve"> (180°)</w:t>
      </w:r>
      <w:r>
        <w:rPr>
          <w:rFonts w:cs="Times New Roman"/>
          <w:b/>
          <w:color w:val="000000" w:themeColor="text1"/>
        </w:rPr>
        <w:t xml:space="preserve"> evolution.</w:t>
      </w:r>
      <w:r w:rsidR="000F5391">
        <w:rPr>
          <w:rFonts w:cs="Times New Roman"/>
          <w:color w:val="000000" w:themeColor="text1"/>
        </w:rPr>
        <w:t xml:space="preserve"> We plot h</w:t>
      </w:r>
      <w:r w:rsidR="00200D1D">
        <w:rPr>
          <w:rFonts w:cs="Times New Roman"/>
          <w:color w:val="000000" w:themeColor="text1"/>
        </w:rPr>
        <w:t>ybrid load</w:t>
      </w:r>
      <w:r w:rsidR="000F5391">
        <w:rPr>
          <w:rFonts w:cs="Times New Roman"/>
          <w:color w:val="000000" w:themeColor="text1"/>
        </w:rPr>
        <w:t>,</w:t>
      </w:r>
      <w:r w:rsidR="00200D1D">
        <w:rPr>
          <w:rFonts w:cs="Times New Roman"/>
          <w:color w:val="000000" w:themeColor="text1"/>
        </w:rPr>
        <w:t xml:space="preserve"> measured at mutation-selection balance</w:t>
      </w:r>
      <w:r w:rsidR="000F5391">
        <w:rPr>
          <w:rFonts w:cs="Times New Roman"/>
          <w:color w:val="000000" w:themeColor="text1"/>
        </w:rPr>
        <w:t xml:space="preserve">, for populations adapting </w:t>
      </w:r>
      <w:r w:rsidR="00C74016">
        <w:rPr>
          <w:rFonts w:cs="Times New Roman"/>
          <w:color w:val="000000" w:themeColor="text1"/>
        </w:rPr>
        <w:t xml:space="preserve">with varying </w:t>
      </w:r>
      <w:r w:rsidR="00725A51">
        <w:rPr>
          <w:rFonts w:cs="Times New Roman"/>
          <w:color w:val="000000" w:themeColor="text1"/>
        </w:rPr>
        <w:t>quantities</w:t>
      </w:r>
      <w:r w:rsidR="00C74016">
        <w:rPr>
          <w:rFonts w:cs="Times New Roman"/>
          <w:color w:val="000000" w:themeColor="text1"/>
        </w:rPr>
        <w:t xml:space="preserve"> of ancestral SGV</w:t>
      </w:r>
      <w:r w:rsidR="00200D1D">
        <w:rPr>
          <w:rFonts w:cs="Times New Roman"/>
          <w:color w:val="000000" w:themeColor="text1"/>
        </w:rPr>
        <w:t>.</w:t>
      </w:r>
      <w:r w:rsidR="00FF1A0B">
        <w:rPr>
          <w:rFonts w:cs="Times New Roman"/>
          <w:color w:val="000000" w:themeColor="text1"/>
        </w:rPr>
        <w:t xml:space="preserve"> In all cases, t</w:t>
      </w:r>
      <w:r w:rsidR="00200D1D">
        <w:rPr>
          <w:rFonts w:cs="Times New Roman"/>
          <w:color w:val="000000" w:themeColor="text1"/>
        </w:rPr>
        <w:t xml:space="preserve">here is no effect of SGV on hybrid load </w:t>
      </w:r>
      <w:r w:rsidR="00DD6024">
        <w:rPr>
          <w:rFonts w:cs="Times New Roman"/>
          <w:color w:val="000000" w:themeColor="text1"/>
        </w:rPr>
        <w:t xml:space="preserve">when </w:t>
      </w:r>
      <w:r w:rsidR="00374680">
        <w:rPr>
          <w:rFonts w:cs="Times New Roman"/>
          <w:color w:val="000000" w:themeColor="text1"/>
        </w:rPr>
        <w:t>populations adapt to divergent</w:t>
      </w:r>
      <w:r w:rsidR="00BF2CF0">
        <w:rPr>
          <w:rFonts w:cs="Times New Roman"/>
          <w:color w:val="000000" w:themeColor="text1"/>
        </w:rPr>
        <w:t xml:space="preserve"> (180°)</w:t>
      </w:r>
      <w:r w:rsidR="00374680">
        <w:rPr>
          <w:rFonts w:cs="Times New Roman"/>
          <w:color w:val="000000" w:themeColor="text1"/>
        </w:rPr>
        <w:t xml:space="preserve"> </w:t>
      </w:r>
      <w:r w:rsidR="00DD6024">
        <w:rPr>
          <w:rFonts w:cs="Times New Roman"/>
          <w:color w:val="000000" w:themeColor="text1"/>
        </w:rPr>
        <w:t>optima.</w:t>
      </w:r>
      <w:r w:rsidR="00200D1D">
        <w:rPr>
          <w:rFonts w:cs="Times New Roman"/>
          <w:color w:val="000000" w:themeColor="text1"/>
        </w:rPr>
        <w:t xml:space="preserve"> Under parallel</w:t>
      </w:r>
      <w:r w:rsidR="00374680">
        <w:rPr>
          <w:rFonts w:cs="Times New Roman"/>
          <w:color w:val="000000" w:themeColor="text1"/>
        </w:rPr>
        <w:t xml:space="preserve"> </w:t>
      </w:r>
      <w:r w:rsidR="007E36DC">
        <w:rPr>
          <w:rFonts w:cs="Times New Roman"/>
          <w:color w:val="000000" w:themeColor="text1"/>
        </w:rPr>
        <w:t xml:space="preserve">(0°) </w:t>
      </w:r>
      <w:r w:rsidR="00200D1D">
        <w:rPr>
          <w:rFonts w:cs="Times New Roman"/>
          <w:color w:val="000000" w:themeColor="text1"/>
        </w:rPr>
        <w:t>adaptation, t</w:t>
      </w:r>
      <w:r w:rsidR="001048E9">
        <w:rPr>
          <w:rFonts w:cs="Times New Roman"/>
          <w:color w:val="000000" w:themeColor="text1"/>
        </w:rPr>
        <w:t>he effect of SGV on hybrid load depen</w:t>
      </w:r>
      <w:r w:rsidR="00200D1D">
        <w:rPr>
          <w:rFonts w:cs="Times New Roman"/>
          <w:color w:val="000000" w:themeColor="text1"/>
        </w:rPr>
        <w:t xml:space="preserve">ds both on the quantity of SGV </w:t>
      </w:r>
      <w:r w:rsidR="001048E9">
        <w:rPr>
          <w:rFonts w:cs="Times New Roman"/>
          <w:color w:val="000000" w:themeColor="text1"/>
        </w:rPr>
        <w:t>and on the distance of the phenotypic optimum</w:t>
      </w:r>
      <w:r w:rsidR="000521E2">
        <w:rPr>
          <w:rFonts w:cs="Times New Roman"/>
          <w:color w:val="000000" w:themeColor="text1"/>
        </w:rPr>
        <w:t>.</w:t>
      </w:r>
      <w:r w:rsidR="00200D1D">
        <w:rPr>
          <w:rFonts w:cs="Times New Roman"/>
          <w:color w:val="000000" w:themeColor="text1"/>
        </w:rPr>
        <w:t xml:space="preserve"> </w:t>
      </w:r>
      <w:r w:rsidR="00D269A4">
        <w:rPr>
          <w:rFonts w:cs="Times New Roman"/>
          <w:color w:val="000000" w:themeColor="text1"/>
        </w:rPr>
        <w:t>For proximate optima (</w:t>
      </w:r>
      <w:r w:rsidR="001F66A6">
        <w:rPr>
          <w:rFonts w:cs="Times New Roman"/>
          <w:color w:val="000000" w:themeColor="text1"/>
        </w:rPr>
        <w:t>a</w:t>
      </w:r>
      <w:r w:rsidR="00D269A4">
        <w:rPr>
          <w:rFonts w:cs="Times New Roman"/>
          <w:color w:val="000000" w:themeColor="text1"/>
        </w:rPr>
        <w:t xml:space="preserve">), </w:t>
      </w:r>
      <w:r w:rsidR="00DD5DB7">
        <w:rPr>
          <w:rFonts w:cs="Times New Roman"/>
          <w:color w:val="000000" w:themeColor="text1"/>
        </w:rPr>
        <w:t xml:space="preserve">SGV does not </w:t>
      </w:r>
      <w:r w:rsidR="002A0B01">
        <w:rPr>
          <w:rFonts w:cs="Times New Roman"/>
          <w:color w:val="000000" w:themeColor="text1"/>
        </w:rPr>
        <w:t>a</w:t>
      </w:r>
      <w:r w:rsidR="00DD5DB7">
        <w:rPr>
          <w:rFonts w:cs="Times New Roman"/>
          <w:color w:val="000000" w:themeColor="text1"/>
        </w:rPr>
        <w:t>ffect</w:t>
      </w:r>
      <w:r w:rsidR="00C118A8">
        <w:rPr>
          <w:rFonts w:cs="Times New Roman"/>
          <w:color w:val="000000" w:themeColor="text1"/>
        </w:rPr>
        <w:t xml:space="preserve"> hybrid load. For </w:t>
      </w:r>
      <w:r w:rsidR="00A957CB">
        <w:rPr>
          <w:rFonts w:cs="Times New Roman"/>
          <w:color w:val="000000" w:themeColor="text1"/>
        </w:rPr>
        <w:t>intermediate</w:t>
      </w:r>
      <w:r w:rsidR="00C118A8">
        <w:rPr>
          <w:rFonts w:cs="Times New Roman"/>
          <w:color w:val="000000" w:themeColor="text1"/>
        </w:rPr>
        <w:t xml:space="preserve"> optima (</w:t>
      </w:r>
      <w:r w:rsidR="001F66A6">
        <w:rPr>
          <w:rFonts w:cs="Times New Roman"/>
          <w:color w:val="000000" w:themeColor="text1"/>
        </w:rPr>
        <w:t>b</w:t>
      </w:r>
      <w:r w:rsidR="00C118A8">
        <w:rPr>
          <w:rFonts w:cs="Times New Roman"/>
          <w:color w:val="000000" w:themeColor="text1"/>
        </w:rPr>
        <w:t>), SGV reduces hybrid load</w:t>
      </w:r>
      <w:r w:rsidR="00315971">
        <w:rPr>
          <w:rFonts w:cs="Times New Roman"/>
          <w:color w:val="000000" w:themeColor="text1"/>
        </w:rPr>
        <w:t xml:space="preserve"> optimally when </w:t>
      </w:r>
      <w:r w:rsidR="00315971">
        <w:rPr>
          <w:rFonts w:cs="Times New Roman"/>
          <w:i/>
          <w:color w:val="000000" w:themeColor="text1"/>
        </w:rPr>
        <w:t>n</w:t>
      </w:r>
      <w:r w:rsidR="00315971">
        <w:rPr>
          <w:rFonts w:cs="Times New Roman"/>
          <w:color w:val="000000" w:themeColor="text1"/>
        </w:rPr>
        <w:t xml:space="preserve"> = 14 (</w:t>
      </w:r>
      <w:r w:rsidR="00315971" w:rsidRPr="001B50F4">
        <w:rPr>
          <w:rFonts w:cs="Times New Roman"/>
          <w:color w:val="000000" w:themeColor="text1"/>
          <w:highlight w:val="yellow"/>
        </w:rPr>
        <w:t>arrow</w:t>
      </w:r>
      <w:r w:rsidR="00315971">
        <w:rPr>
          <w:rFonts w:cs="Times New Roman"/>
          <w:color w:val="000000" w:themeColor="text1"/>
        </w:rPr>
        <w:t>)</w:t>
      </w:r>
      <w:r w:rsidR="00262127">
        <w:rPr>
          <w:rFonts w:cs="Times New Roman"/>
          <w:color w:val="000000" w:themeColor="text1"/>
        </w:rPr>
        <w:t xml:space="preserve">, but does not reduce hybrid load when there is an excess amount of SGV. When populations adapt to distant </w:t>
      </w:r>
      <w:r w:rsidR="00C118A8">
        <w:rPr>
          <w:rFonts w:cs="Times New Roman"/>
          <w:color w:val="000000" w:themeColor="text1"/>
        </w:rPr>
        <w:t>optima (</w:t>
      </w:r>
      <w:r w:rsidR="001F66A6">
        <w:rPr>
          <w:rFonts w:cs="Times New Roman"/>
          <w:color w:val="000000" w:themeColor="text1"/>
        </w:rPr>
        <w:t>c</w:t>
      </w:r>
      <w:r w:rsidR="00262127">
        <w:rPr>
          <w:rFonts w:cs="Times New Roman"/>
          <w:color w:val="000000" w:themeColor="text1"/>
        </w:rPr>
        <w:t xml:space="preserve">), SGV reduces hybrid load optimally when </w:t>
      </w:r>
      <w:r w:rsidR="00262127">
        <w:rPr>
          <w:rFonts w:cs="Times New Roman"/>
          <w:i/>
          <w:color w:val="000000" w:themeColor="text1"/>
        </w:rPr>
        <w:t>n</w:t>
      </w:r>
      <w:r w:rsidR="00262127">
        <w:rPr>
          <w:rFonts w:cs="Times New Roman"/>
          <w:color w:val="000000" w:themeColor="text1"/>
        </w:rPr>
        <w:t xml:space="preserve"> = 27 (</w:t>
      </w:r>
      <w:r w:rsidR="00262127" w:rsidRPr="00707F2B">
        <w:rPr>
          <w:rFonts w:cs="Times New Roman"/>
          <w:color w:val="000000" w:themeColor="text1"/>
          <w:highlight w:val="yellow"/>
        </w:rPr>
        <w:t>arrow</w:t>
      </w:r>
      <w:r w:rsidR="00262127">
        <w:rPr>
          <w:rFonts w:cs="Times New Roman"/>
          <w:color w:val="000000" w:themeColor="text1"/>
        </w:rPr>
        <w:t>)</w:t>
      </w:r>
      <w:r w:rsidR="000130B1">
        <w:rPr>
          <w:rFonts w:cs="Times New Roman"/>
          <w:color w:val="000000" w:themeColor="text1"/>
        </w:rPr>
        <w:t>, and</w:t>
      </w:r>
      <w:r w:rsidR="008268A2">
        <w:rPr>
          <w:rFonts w:cs="Times New Roman"/>
          <w:color w:val="000000" w:themeColor="text1"/>
        </w:rPr>
        <w:t xml:space="preserve"> continues to reduce hybrid load even when there is an excess of mutations. </w:t>
      </w:r>
      <w:r w:rsidR="002F5422">
        <w:rPr>
          <w:rFonts w:cs="Times New Roman"/>
          <w:color w:val="000000" w:themeColor="text1"/>
        </w:rPr>
        <w:t>Lines are generalized additive models of the form</w:t>
      </w:r>
      <w:proofErr w:type="gramStart"/>
      <w:r w:rsidR="002F5422" w:rsidRPr="002F5422">
        <w:rPr>
          <w:rFonts w:cs="Times New Roman"/>
          <w:color w:val="000000" w:themeColor="text1"/>
          <w:highlight w:val="yellow"/>
        </w:rPr>
        <w:t>…(</w:t>
      </w:r>
      <w:proofErr w:type="gramEnd"/>
      <w:r w:rsidR="002F5422" w:rsidRPr="002F5422">
        <w:rPr>
          <w:rFonts w:cs="Times New Roman"/>
          <w:color w:val="000000" w:themeColor="text1"/>
          <w:highlight w:val="yellow"/>
        </w:rPr>
        <w:t>this will be implemented in the next dr</w:t>
      </w:r>
      <w:r w:rsidR="002F5422" w:rsidRPr="00B473E8">
        <w:rPr>
          <w:rFonts w:cs="Times New Roman"/>
          <w:color w:val="000000" w:themeColor="text1"/>
          <w:highlight w:val="yellow"/>
        </w:rPr>
        <w:t>aft)</w:t>
      </w:r>
      <w:r w:rsidR="008268A2" w:rsidRPr="00B473E8">
        <w:rPr>
          <w:rFonts w:cs="Times New Roman"/>
          <w:color w:val="000000" w:themeColor="text1"/>
          <w:highlight w:val="yellow"/>
        </w:rPr>
        <w:t xml:space="preserve">, points are the mean hybrid load over X simulations </w:t>
      </w:r>
      <w:r w:rsidR="008056AD" w:rsidRPr="00B473E8">
        <w:rPr>
          <w:rFonts w:cs="Times New Roman"/>
          <w:color w:val="000000" w:themeColor="text1"/>
          <w:highlight w:val="yellow"/>
        </w:rPr>
        <w:t>± 1 SE.</w:t>
      </w:r>
      <w:r w:rsidR="00EE50E7" w:rsidRPr="00EE50E7">
        <w:rPr>
          <w:rFonts w:cs="Times New Roman"/>
          <w:color w:val="000000" w:themeColor="text1"/>
          <w:highlight w:val="yellow"/>
        </w:rPr>
        <w:t xml:space="preserve"> </w:t>
      </w:r>
      <w:r w:rsidR="00EE50E7">
        <w:rPr>
          <w:rFonts w:cs="Times New Roman"/>
          <w:color w:val="000000" w:themeColor="text1"/>
          <w:highlight w:val="yellow"/>
        </w:rPr>
        <w:t>I will remake panels once we ‘finalize’ the figure contents.</w:t>
      </w:r>
    </w:p>
    <w:p w14:paraId="0227F8FD" w14:textId="77777777" w:rsidR="00E50414" w:rsidRDefault="00E50414">
      <w:pPr>
        <w:rPr>
          <w:rFonts w:cs="Times New Roman"/>
          <w:b/>
          <w:color w:val="000000" w:themeColor="text1"/>
        </w:rPr>
      </w:pPr>
      <w:r>
        <w:rPr>
          <w:rFonts w:cs="Times New Roman"/>
          <w:b/>
          <w:color w:val="000000" w:themeColor="text1"/>
        </w:rPr>
        <w:br w:type="page"/>
      </w:r>
    </w:p>
    <w:p w14:paraId="58C9E21D" w14:textId="39861B54" w:rsidR="00E55E8E" w:rsidRDefault="00283A51" w:rsidP="00A830FC">
      <w:pPr>
        <w:spacing w:line="480" w:lineRule="auto"/>
        <w:rPr>
          <w:rFonts w:cs="Times New Roman"/>
          <w:b/>
          <w:color w:val="000000" w:themeColor="text1"/>
        </w:rPr>
      </w:pPr>
      <w:r>
        <w:rPr>
          <w:rFonts w:cs="Times New Roman"/>
          <w:b/>
          <w:noProof/>
          <w:color w:val="000000" w:themeColor="text1"/>
          <w:lang w:val="en-US" w:eastAsia="zh-CN"/>
        </w:rPr>
        <w:lastRenderedPageBreak/>
        <w:drawing>
          <wp:inline distT="0" distB="0" distL="0" distR="0" wp14:anchorId="68D33E14" wp14:editId="2DE1EC3B">
            <wp:extent cx="5943600" cy="2064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1-19-Fig3.png"/>
                    <pic:cNvPicPr/>
                  </pic:nvPicPr>
                  <pic:blipFill rotWithShape="1">
                    <a:blip r:embed="rId14">
                      <a:extLst>
                        <a:ext uri="{28A0092B-C50C-407E-A947-70E740481C1C}">
                          <a14:useLocalDpi xmlns:a14="http://schemas.microsoft.com/office/drawing/2010/main" val="0"/>
                        </a:ext>
                      </a:extLst>
                    </a:blip>
                    <a:srcRect b="41201"/>
                    <a:stretch/>
                  </pic:blipFill>
                  <pic:spPr bwMode="auto">
                    <a:xfrm>
                      <a:off x="0" y="0"/>
                      <a:ext cx="5943600" cy="2064774"/>
                    </a:xfrm>
                    <a:prstGeom prst="rect">
                      <a:avLst/>
                    </a:prstGeom>
                    <a:ln>
                      <a:noFill/>
                    </a:ln>
                    <a:extLst>
                      <a:ext uri="{53640926-AAD7-44D8-BBD7-CCE9431645EC}">
                        <a14:shadowObscured xmlns:a14="http://schemas.microsoft.com/office/drawing/2010/main"/>
                      </a:ext>
                    </a:extLst>
                  </pic:spPr>
                </pic:pic>
              </a:graphicData>
            </a:graphic>
          </wp:inline>
        </w:drawing>
      </w:r>
    </w:p>
    <w:p w14:paraId="236965BB" w14:textId="1F780130" w:rsidR="00B473E8" w:rsidRDefault="00153B96" w:rsidP="00B473E8">
      <w:pPr>
        <w:spacing w:line="480" w:lineRule="auto"/>
        <w:rPr>
          <w:rFonts w:cs="Times New Roman"/>
          <w:color w:val="000000" w:themeColor="text1"/>
        </w:rPr>
      </w:pPr>
      <w:r>
        <w:rPr>
          <w:rFonts w:cs="Times New Roman"/>
          <w:b/>
          <w:color w:val="000000" w:themeColor="text1"/>
        </w:rPr>
        <w:t>Fig</w:t>
      </w:r>
      <w:r w:rsidR="00201EFF">
        <w:rPr>
          <w:rFonts w:cs="Times New Roman"/>
          <w:b/>
          <w:color w:val="000000" w:themeColor="text1"/>
        </w:rPr>
        <w:t>ure</w:t>
      </w:r>
      <w:r>
        <w:rPr>
          <w:rFonts w:cs="Times New Roman"/>
          <w:b/>
          <w:color w:val="000000" w:themeColor="text1"/>
        </w:rPr>
        <w:t xml:space="preserve"> 3. </w:t>
      </w:r>
      <w:r w:rsidR="00706707">
        <w:rPr>
          <w:rFonts w:cs="Times New Roman"/>
          <w:b/>
          <w:color w:val="000000" w:themeColor="text1"/>
        </w:rPr>
        <w:t>H</w:t>
      </w:r>
      <w:r>
        <w:rPr>
          <w:rFonts w:cs="Times New Roman"/>
          <w:b/>
          <w:color w:val="000000" w:themeColor="text1"/>
        </w:rPr>
        <w:t>ybrid load</w:t>
      </w:r>
      <w:r w:rsidR="00EB078C">
        <w:rPr>
          <w:rFonts w:cs="Times New Roman"/>
          <w:b/>
          <w:color w:val="000000" w:themeColor="text1"/>
        </w:rPr>
        <w:t xml:space="preserve"> </w:t>
      </w:r>
      <w:r>
        <w:rPr>
          <w:rFonts w:cs="Times New Roman"/>
          <w:b/>
          <w:color w:val="000000" w:themeColor="text1"/>
        </w:rPr>
        <w:t>across environments</w:t>
      </w:r>
      <w:r w:rsidR="00EB078C">
        <w:rPr>
          <w:rFonts w:cs="Times New Roman"/>
          <w:b/>
          <w:color w:val="000000" w:themeColor="text1"/>
        </w:rPr>
        <w:t xml:space="preserve"> </w:t>
      </w:r>
      <w:r>
        <w:rPr>
          <w:rFonts w:cs="Times New Roman"/>
          <w:b/>
          <w:color w:val="000000" w:themeColor="text1"/>
        </w:rPr>
        <w:t xml:space="preserve">with </w:t>
      </w:r>
      <w:r w:rsidR="00B473E8">
        <w:rPr>
          <w:rFonts w:cs="Times New Roman"/>
          <w:b/>
          <w:color w:val="000000" w:themeColor="text1"/>
        </w:rPr>
        <w:t>and without</w:t>
      </w:r>
      <w:r w:rsidR="000D550A">
        <w:rPr>
          <w:rFonts w:cs="Times New Roman"/>
          <w:b/>
          <w:color w:val="000000" w:themeColor="text1"/>
        </w:rPr>
        <w:t xml:space="preserve"> </w:t>
      </w:r>
      <w:r>
        <w:rPr>
          <w:rFonts w:cs="Times New Roman"/>
          <w:b/>
          <w:color w:val="000000" w:themeColor="text1"/>
        </w:rPr>
        <w:t>SGV.</w:t>
      </w:r>
      <w:r w:rsidR="001048E9">
        <w:rPr>
          <w:rFonts w:cs="Times New Roman"/>
          <w:b/>
          <w:color w:val="000000" w:themeColor="text1"/>
        </w:rPr>
        <w:t xml:space="preserve"> </w:t>
      </w:r>
      <w:r w:rsidR="00CD3A58">
        <w:rPr>
          <w:rFonts w:cs="Times New Roman"/>
          <w:color w:val="000000" w:themeColor="text1"/>
        </w:rPr>
        <w:t>The x-axis depicts the ‘angle’ between optima, where 0° separates identical optima and 180° separates opposite optima</w:t>
      </w:r>
      <w:r w:rsidR="00536650">
        <w:rPr>
          <w:rFonts w:cs="Times New Roman"/>
          <w:color w:val="000000" w:themeColor="text1"/>
        </w:rPr>
        <w:t xml:space="preserve">. </w:t>
      </w:r>
      <w:r w:rsidR="00CD3A58">
        <w:rPr>
          <w:rFonts w:cs="Times New Roman"/>
          <w:color w:val="000000" w:themeColor="text1"/>
        </w:rPr>
        <w:t xml:space="preserve">We depict the relationship for adaptation to </w:t>
      </w:r>
      <w:r w:rsidR="00EB078C">
        <w:rPr>
          <w:rFonts w:cs="Times New Roman"/>
          <w:color w:val="000000" w:themeColor="text1"/>
        </w:rPr>
        <w:t>intermediate</w:t>
      </w:r>
      <w:r w:rsidR="00CD3A58">
        <w:rPr>
          <w:rFonts w:cs="Times New Roman"/>
          <w:color w:val="000000" w:themeColor="text1"/>
        </w:rPr>
        <w:t xml:space="preserve"> (</w:t>
      </w:r>
      <w:r w:rsidR="003847FF">
        <w:rPr>
          <w:rFonts w:cs="Times New Roman"/>
          <w:color w:val="000000" w:themeColor="text1"/>
        </w:rPr>
        <w:t>a</w:t>
      </w:r>
      <w:r w:rsidR="00CD3A58">
        <w:rPr>
          <w:rFonts w:cs="Times New Roman"/>
          <w:color w:val="000000" w:themeColor="text1"/>
        </w:rPr>
        <w:t>) and distant (</w:t>
      </w:r>
      <w:r w:rsidR="003847FF">
        <w:rPr>
          <w:rFonts w:cs="Times New Roman"/>
          <w:color w:val="000000" w:themeColor="text1"/>
        </w:rPr>
        <w:t>b</w:t>
      </w:r>
      <w:r w:rsidR="00CD3A58">
        <w:rPr>
          <w:rFonts w:cs="Times New Roman"/>
          <w:color w:val="000000" w:themeColor="text1"/>
        </w:rPr>
        <w:t>) optima. We plot two cases of SGV here: no SGV (</w:t>
      </w:r>
      <w:r w:rsidR="00CD3A58">
        <w:rPr>
          <w:rFonts w:cs="Times New Roman"/>
          <w:i/>
          <w:color w:val="000000" w:themeColor="text1"/>
        </w:rPr>
        <w:t>n</w:t>
      </w:r>
      <w:r w:rsidR="00CD3A58">
        <w:rPr>
          <w:rFonts w:cs="Times New Roman"/>
          <w:color w:val="000000" w:themeColor="text1"/>
        </w:rPr>
        <w:t xml:space="preserve"> = 0) and the amount of SGV that optimally reduces hybrid load at </w:t>
      </w:r>
      <w:r w:rsidR="00CD3A58" w:rsidRPr="005B25A2">
        <w:rPr>
          <w:rFonts w:cs="Times New Roman"/>
          <w:i/>
          <w:color w:val="000000" w:themeColor="text1"/>
          <w:lang w:val="en-US"/>
        </w:rPr>
        <w:t>ϴ</w:t>
      </w:r>
      <w:r w:rsidR="00CD3A58">
        <w:rPr>
          <w:rFonts w:cs="Times New Roman"/>
          <w:color w:val="000000" w:themeColor="text1"/>
          <w:lang w:val="en-US"/>
        </w:rPr>
        <w:t xml:space="preserve"> = 0</w:t>
      </w:r>
      <w:r w:rsidR="00CD3A58">
        <w:rPr>
          <w:rFonts w:cs="Times New Roman"/>
          <w:color w:val="000000" w:themeColor="text1"/>
        </w:rPr>
        <w:t xml:space="preserve"> </w:t>
      </w:r>
      <w:r w:rsidR="00536650">
        <w:rPr>
          <w:rFonts w:cs="Times New Roman"/>
          <w:color w:val="000000" w:themeColor="text1"/>
        </w:rPr>
        <w:t>as determined by simulation</w:t>
      </w:r>
      <w:r w:rsidR="00CD3A58">
        <w:rPr>
          <w:rFonts w:cs="Times New Roman"/>
          <w:color w:val="000000" w:themeColor="text1"/>
        </w:rPr>
        <w:t xml:space="preserve">. </w:t>
      </w:r>
      <w:r w:rsidR="00CC71BE">
        <w:rPr>
          <w:rFonts w:cs="Times New Roman"/>
          <w:color w:val="000000" w:themeColor="text1"/>
          <w:highlight w:val="yellow"/>
        </w:rPr>
        <w:t>Points depict</w:t>
      </w:r>
      <w:r w:rsidR="00CC71BE" w:rsidRPr="00B473E8">
        <w:rPr>
          <w:rFonts w:cs="Times New Roman"/>
          <w:color w:val="000000" w:themeColor="text1"/>
          <w:highlight w:val="yellow"/>
        </w:rPr>
        <w:t xml:space="preserve"> mean hybrid load over X simulations ± 1 SE</w:t>
      </w:r>
      <w:r w:rsidR="00CC71BE">
        <w:rPr>
          <w:rFonts w:cs="Times New Roman"/>
          <w:color w:val="000000" w:themeColor="text1"/>
          <w:highlight w:val="yellow"/>
        </w:rPr>
        <w:t xml:space="preserve"> [I will remake panels once we ‘finalize’ the figure contents.</w:t>
      </w:r>
      <w:r w:rsidR="00CC71BE" w:rsidRPr="00FD0145">
        <w:rPr>
          <w:rFonts w:cs="Times New Roman"/>
          <w:color w:val="000000" w:themeColor="text1"/>
          <w:highlight w:val="yellow"/>
        </w:rPr>
        <w:t>]</w:t>
      </w:r>
      <w:r w:rsidR="00CC71BE">
        <w:rPr>
          <w:rFonts w:cs="Times New Roman"/>
          <w:color w:val="000000" w:themeColor="text1"/>
        </w:rPr>
        <w:t xml:space="preserve"> </w:t>
      </w:r>
      <w:r w:rsidR="00DF5935">
        <w:rPr>
          <w:rFonts w:cs="Times New Roman"/>
          <w:color w:val="000000" w:themeColor="text1"/>
        </w:rPr>
        <w:t>Panel (c)</w:t>
      </w:r>
      <w:r w:rsidR="009776A8">
        <w:rPr>
          <w:rFonts w:cs="Times New Roman"/>
          <w:color w:val="000000" w:themeColor="text1"/>
        </w:rPr>
        <w:t xml:space="preserve"> illustrates the relationship between the fraction of overlap between two circles separated by varying angles. </w:t>
      </w:r>
      <w:r w:rsidR="00363BC6">
        <w:rPr>
          <w:rFonts w:cs="Times New Roman"/>
          <w:color w:val="000000" w:themeColor="text1"/>
        </w:rPr>
        <w:t xml:space="preserve">This faster-than-linear decrease in </w:t>
      </w:r>
      <w:r w:rsidR="009628D3">
        <w:rPr>
          <w:rFonts w:cs="Times New Roman"/>
          <w:color w:val="000000" w:themeColor="text1"/>
        </w:rPr>
        <w:t>the fraction of overlap causes the non-linearity observed in (</w:t>
      </w:r>
      <w:r w:rsidR="00AD0183">
        <w:rPr>
          <w:rFonts w:cs="Times New Roman"/>
          <w:color w:val="000000" w:themeColor="text1"/>
        </w:rPr>
        <w:t>a</w:t>
      </w:r>
      <w:r w:rsidR="009628D3">
        <w:rPr>
          <w:rFonts w:cs="Times New Roman"/>
          <w:color w:val="000000" w:themeColor="text1"/>
        </w:rPr>
        <w:t>) and (</w:t>
      </w:r>
      <w:r w:rsidR="00AD0183">
        <w:rPr>
          <w:rFonts w:cs="Times New Roman"/>
          <w:color w:val="000000" w:themeColor="text1"/>
        </w:rPr>
        <w:t>b</w:t>
      </w:r>
      <w:r w:rsidR="009628D3">
        <w:rPr>
          <w:rFonts w:cs="Times New Roman"/>
          <w:color w:val="000000" w:themeColor="text1"/>
        </w:rPr>
        <w:t xml:space="preserve">). </w:t>
      </w:r>
      <w:r w:rsidR="00626784">
        <w:rPr>
          <w:rFonts w:cs="Times New Roman"/>
          <w:color w:val="000000" w:themeColor="text1"/>
          <w:highlight w:val="yellow"/>
        </w:rPr>
        <w:t>[</w:t>
      </w:r>
      <w:r w:rsidR="00D32C6C">
        <w:rPr>
          <w:rFonts w:cs="Times New Roman"/>
          <w:color w:val="000000" w:themeColor="text1"/>
          <w:highlight w:val="yellow"/>
        </w:rPr>
        <w:t xml:space="preserve">Linear distance </w:t>
      </w:r>
      <w:proofErr w:type="spellStart"/>
      <w:r w:rsidR="00D32C6C">
        <w:rPr>
          <w:rFonts w:cs="Times New Roman"/>
          <w:color w:val="000000" w:themeColor="text1"/>
          <w:highlight w:val="yellow"/>
        </w:rPr>
        <w:t>btt</w:t>
      </w:r>
      <w:proofErr w:type="spellEnd"/>
      <w:r w:rsidR="00D32C6C">
        <w:rPr>
          <w:rFonts w:cs="Times New Roman"/>
          <w:color w:val="000000" w:themeColor="text1"/>
          <w:highlight w:val="yellow"/>
        </w:rPr>
        <w:t xml:space="preserve"> two optima also decreases faster than the angle between them; I want to know </w:t>
      </w:r>
      <w:r w:rsidR="00626784">
        <w:rPr>
          <w:rFonts w:cs="Times New Roman"/>
          <w:color w:val="000000" w:themeColor="text1"/>
          <w:highlight w:val="yellow"/>
        </w:rPr>
        <w:t xml:space="preserve">what the fraction of overlap is </w:t>
      </w:r>
      <w:proofErr w:type="spellStart"/>
      <w:r w:rsidR="00626784">
        <w:rPr>
          <w:rFonts w:cs="Times New Roman"/>
          <w:color w:val="000000" w:themeColor="text1"/>
          <w:highlight w:val="yellow"/>
        </w:rPr>
        <w:t>btt</w:t>
      </w:r>
      <w:proofErr w:type="spellEnd"/>
      <w:r w:rsidR="00626784">
        <w:rPr>
          <w:rFonts w:cs="Times New Roman"/>
          <w:color w:val="000000" w:themeColor="text1"/>
          <w:highlight w:val="yellow"/>
        </w:rPr>
        <w:t xml:space="preserve"> </w:t>
      </w:r>
      <w:proofErr w:type="spellStart"/>
      <w:r w:rsidR="00626784">
        <w:rPr>
          <w:rFonts w:cs="Times New Roman"/>
          <w:color w:val="000000" w:themeColor="text1"/>
          <w:highlight w:val="yellow"/>
        </w:rPr>
        <w:t>topima</w:t>
      </w:r>
      <w:proofErr w:type="spellEnd"/>
      <w:r w:rsidR="00626784">
        <w:rPr>
          <w:rFonts w:cs="Times New Roman"/>
          <w:color w:val="000000" w:themeColor="text1"/>
          <w:highlight w:val="yellow"/>
        </w:rPr>
        <w:t xml:space="preserve"> that are separated by 0, 0.5, and 1 ‘units’… i.e., is there anything ‘special’ about angle BEYOND the fact that it rapidly leads to increased distance]. </w:t>
      </w:r>
    </w:p>
    <w:p w14:paraId="587D8887" w14:textId="2B34ED23" w:rsidR="00976B02" w:rsidRPr="00706707" w:rsidRDefault="00976B02" w:rsidP="00A830FC">
      <w:pPr>
        <w:spacing w:line="480" w:lineRule="auto"/>
        <w:rPr>
          <w:rFonts w:cs="Times New Roman"/>
          <w:color w:val="000000" w:themeColor="text1"/>
        </w:rPr>
      </w:pPr>
    </w:p>
    <w:p w14:paraId="2AB75C5A" w14:textId="77777777" w:rsidR="00976B02" w:rsidRDefault="00976B02">
      <w:pPr>
        <w:rPr>
          <w:rFonts w:cs="Times New Roman"/>
          <w:b/>
          <w:color w:val="000000" w:themeColor="text1"/>
        </w:rPr>
      </w:pPr>
      <w:r>
        <w:rPr>
          <w:rFonts w:cs="Times New Roman"/>
          <w:b/>
          <w:color w:val="000000" w:themeColor="text1"/>
        </w:rPr>
        <w:br w:type="page"/>
      </w:r>
    </w:p>
    <w:p w14:paraId="477C7453" w14:textId="100D28E0" w:rsidR="00A169A1" w:rsidRDefault="004C56FC" w:rsidP="00A830FC">
      <w:pPr>
        <w:spacing w:line="480" w:lineRule="auto"/>
        <w:rPr>
          <w:rFonts w:cs="Times New Roman"/>
          <w:b/>
          <w:color w:val="000000" w:themeColor="text1"/>
        </w:rPr>
      </w:pPr>
      <w:r>
        <w:rPr>
          <w:rFonts w:cs="Times New Roman"/>
          <w:b/>
          <w:noProof/>
          <w:color w:val="000000" w:themeColor="text1"/>
          <w:lang w:val="en-US" w:eastAsia="zh-CN"/>
        </w:rPr>
        <w:lastRenderedPageBreak/>
        <w:drawing>
          <wp:inline distT="0" distB="0" distL="0" distR="0" wp14:anchorId="63E5C9DA" wp14:editId="728332D3">
            <wp:extent cx="4661535" cy="220885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1-19-SVS_Fig4.png"/>
                    <pic:cNvPicPr/>
                  </pic:nvPicPr>
                  <pic:blipFill>
                    <a:blip r:embed="rId15">
                      <a:extLst>
                        <a:ext uri="{28A0092B-C50C-407E-A947-70E740481C1C}">
                          <a14:useLocalDpi xmlns:a14="http://schemas.microsoft.com/office/drawing/2010/main" val="0"/>
                        </a:ext>
                      </a:extLst>
                    </a:blip>
                    <a:stretch>
                      <a:fillRect/>
                    </a:stretch>
                  </pic:blipFill>
                  <pic:spPr>
                    <a:xfrm>
                      <a:off x="0" y="0"/>
                      <a:ext cx="4661745" cy="2208950"/>
                    </a:xfrm>
                    <a:prstGeom prst="rect">
                      <a:avLst/>
                    </a:prstGeom>
                  </pic:spPr>
                </pic:pic>
              </a:graphicData>
            </a:graphic>
          </wp:inline>
        </w:drawing>
      </w:r>
    </w:p>
    <w:p w14:paraId="108D83E4" w14:textId="4C92AE3F" w:rsidR="00450954" w:rsidRDefault="00565143" w:rsidP="00ED6A7D">
      <w:pPr>
        <w:spacing w:line="480" w:lineRule="auto"/>
      </w:pPr>
      <w:r>
        <w:rPr>
          <w:rFonts w:cs="Times New Roman"/>
          <w:b/>
          <w:color w:val="000000" w:themeColor="text1"/>
        </w:rPr>
        <w:t>Fig</w:t>
      </w:r>
      <w:r w:rsidR="00A169A1">
        <w:rPr>
          <w:rFonts w:cs="Times New Roman"/>
          <w:b/>
          <w:color w:val="000000" w:themeColor="text1"/>
        </w:rPr>
        <w:t>ure</w:t>
      </w:r>
      <w:r>
        <w:rPr>
          <w:rFonts w:cs="Times New Roman"/>
          <w:b/>
          <w:color w:val="000000" w:themeColor="text1"/>
        </w:rPr>
        <w:t xml:space="preserve"> 4. The effects of</w:t>
      </w:r>
      <w:r w:rsidR="00976B02">
        <w:rPr>
          <w:rFonts w:cs="Times New Roman"/>
          <w:b/>
          <w:color w:val="000000" w:themeColor="text1"/>
        </w:rPr>
        <w:t xml:space="preserve"> </w:t>
      </w:r>
      <w:r w:rsidR="00276FBD">
        <w:rPr>
          <w:rFonts w:cs="Times New Roman"/>
          <w:b/>
          <w:color w:val="000000" w:themeColor="text1"/>
        </w:rPr>
        <w:t>hybrid load</w:t>
      </w:r>
      <w:r w:rsidR="00976B02">
        <w:rPr>
          <w:rFonts w:cs="Times New Roman"/>
          <w:b/>
          <w:color w:val="000000" w:themeColor="text1"/>
        </w:rPr>
        <w:t xml:space="preserve"> on </w:t>
      </w:r>
      <w:r w:rsidR="00E02688">
        <w:rPr>
          <w:rFonts w:cs="Times New Roman"/>
          <w:b/>
          <w:color w:val="000000" w:themeColor="text1"/>
        </w:rPr>
        <w:t xml:space="preserve">mean and maximum </w:t>
      </w:r>
      <w:r w:rsidR="000E36CB">
        <w:rPr>
          <w:rFonts w:cs="Times New Roman"/>
          <w:b/>
          <w:color w:val="000000" w:themeColor="text1"/>
        </w:rPr>
        <w:t xml:space="preserve">hybrid </w:t>
      </w:r>
      <w:r w:rsidR="00976B02">
        <w:rPr>
          <w:rFonts w:cs="Times New Roman"/>
          <w:b/>
          <w:color w:val="000000" w:themeColor="text1"/>
        </w:rPr>
        <w:t xml:space="preserve">fitness </w:t>
      </w:r>
      <w:r w:rsidR="003337D4">
        <w:rPr>
          <w:rFonts w:cs="Times New Roman"/>
          <w:b/>
          <w:color w:val="000000" w:themeColor="text1"/>
        </w:rPr>
        <w:t>across environments</w:t>
      </w:r>
      <w:r w:rsidR="00976B02">
        <w:rPr>
          <w:rFonts w:cs="Times New Roman"/>
          <w:b/>
          <w:color w:val="000000" w:themeColor="text1"/>
        </w:rPr>
        <w:t>.</w:t>
      </w:r>
      <w:r w:rsidR="00976B02">
        <w:rPr>
          <w:rFonts w:cs="Times New Roman"/>
          <w:color w:val="000000" w:themeColor="text1"/>
        </w:rPr>
        <w:t xml:space="preserve"> </w:t>
      </w:r>
      <w:r w:rsidR="00A84347">
        <w:rPr>
          <w:rFonts w:cs="Times New Roman"/>
          <w:color w:val="000000" w:themeColor="text1"/>
        </w:rPr>
        <w:t xml:space="preserve">Fitness is calculated for populations that have adapted to optima </w:t>
      </w:r>
      <w:r w:rsidR="001509C9">
        <w:rPr>
          <w:rFonts w:cs="Times New Roman"/>
          <w:color w:val="000000" w:themeColor="text1"/>
        </w:rPr>
        <w:t>at</w:t>
      </w:r>
      <w:r w:rsidR="005E2934">
        <w:rPr>
          <w:rFonts w:cs="Times New Roman"/>
          <w:color w:val="000000" w:themeColor="text1"/>
        </w:rPr>
        <w:t xml:space="preserve"> intermediate distances from the origin (</w:t>
      </w:r>
      <w:r w:rsidR="005E2934">
        <w:rPr>
          <w:rFonts w:cs="Times New Roman"/>
          <w:i/>
          <w:color w:val="000000" w:themeColor="text1"/>
        </w:rPr>
        <w:t xml:space="preserve">d </w:t>
      </w:r>
      <w:r w:rsidR="005E2934">
        <w:rPr>
          <w:rFonts w:cs="Times New Roman"/>
          <w:color w:val="000000" w:themeColor="text1"/>
        </w:rPr>
        <w:t>= 0.3). The black outline depicts the range of hybrid load</w:t>
      </w:r>
      <w:r w:rsidR="000400ED">
        <w:rPr>
          <w:rFonts w:cs="Times New Roman"/>
          <w:color w:val="000000" w:themeColor="text1"/>
        </w:rPr>
        <w:t xml:space="preserve"> values</w:t>
      </w:r>
      <w:r w:rsidR="005E2934">
        <w:rPr>
          <w:rFonts w:cs="Times New Roman"/>
          <w:color w:val="000000" w:themeColor="text1"/>
        </w:rPr>
        <w:t xml:space="preserve"> (i.e., convex hull) observed in simulations under the relevant </w:t>
      </w:r>
      <w:r w:rsidR="000400ED">
        <w:rPr>
          <w:rFonts w:cs="Times New Roman"/>
          <w:color w:val="000000" w:themeColor="text1"/>
        </w:rPr>
        <w:t>parameters</w:t>
      </w:r>
      <w:r w:rsidR="005E2934">
        <w:rPr>
          <w:rFonts w:cs="Times New Roman"/>
          <w:color w:val="000000" w:themeColor="text1"/>
        </w:rPr>
        <w:t xml:space="preserve"> (see Fig. 3A). </w:t>
      </w:r>
      <w:r w:rsidR="000E36CB">
        <w:rPr>
          <w:rFonts w:cs="Times New Roman"/>
          <w:color w:val="000000" w:themeColor="text1"/>
        </w:rPr>
        <w:t>M</w:t>
      </w:r>
      <w:r w:rsidR="00FC31FE">
        <w:rPr>
          <w:rFonts w:cs="Times New Roman"/>
          <w:color w:val="000000" w:themeColor="text1"/>
        </w:rPr>
        <w:t>ean fitness</w:t>
      </w:r>
      <w:r w:rsidR="000E36CB">
        <w:rPr>
          <w:rFonts w:cs="Times New Roman"/>
          <w:color w:val="000000" w:themeColor="text1"/>
        </w:rPr>
        <w:t xml:space="preserve"> (</w:t>
      </w:r>
      <w:r w:rsidR="008E408F">
        <w:rPr>
          <w:rFonts w:cs="Times New Roman"/>
          <w:color w:val="000000" w:themeColor="text1"/>
        </w:rPr>
        <w:t>a</w:t>
      </w:r>
      <w:r w:rsidR="00EB7D49">
        <w:rPr>
          <w:rFonts w:cs="Times New Roman"/>
          <w:color w:val="000000" w:themeColor="text1"/>
        </w:rPr>
        <w:t>)</w:t>
      </w:r>
      <w:r w:rsidR="00FC31FE">
        <w:rPr>
          <w:rFonts w:cs="Times New Roman"/>
          <w:color w:val="000000" w:themeColor="text1"/>
        </w:rPr>
        <w:t xml:space="preserve"> is </w:t>
      </w:r>
      <w:r w:rsidR="005E2934">
        <w:rPr>
          <w:rFonts w:cs="Times New Roman"/>
          <w:color w:val="000000" w:themeColor="text1"/>
        </w:rPr>
        <w:t xml:space="preserve">negatively affected </w:t>
      </w:r>
      <w:r w:rsidR="00FC31FE">
        <w:rPr>
          <w:rFonts w:cs="Times New Roman"/>
          <w:color w:val="000000" w:themeColor="text1"/>
        </w:rPr>
        <w:t>by hybrid load under parallel selection (0°), and has less of a role as the angle between parental optima increases. By contrast, maximum fitness (</w:t>
      </w:r>
      <w:r w:rsidR="008E408F">
        <w:rPr>
          <w:rFonts w:cs="Times New Roman"/>
          <w:color w:val="000000" w:themeColor="text1"/>
        </w:rPr>
        <w:t>b</w:t>
      </w:r>
      <w:r w:rsidR="00FC31FE">
        <w:rPr>
          <w:rFonts w:cs="Times New Roman"/>
          <w:color w:val="000000" w:themeColor="text1"/>
        </w:rPr>
        <w:t>) is</w:t>
      </w:r>
      <w:r w:rsidR="00400C1C">
        <w:rPr>
          <w:rFonts w:cs="Times New Roman"/>
          <w:color w:val="000000" w:themeColor="text1"/>
        </w:rPr>
        <w:t xml:space="preserve"> relatively constant across most parameter values, and is only appreciably </w:t>
      </w:r>
      <w:r w:rsidR="00FC31FE">
        <w:rPr>
          <w:rFonts w:cs="Times New Roman"/>
          <w:color w:val="000000" w:themeColor="text1"/>
        </w:rPr>
        <w:t>affected by hybrid load under divergent selection.</w:t>
      </w:r>
    </w:p>
    <w:sectPr w:rsidR="00450954" w:rsidSect="00501D20">
      <w:footerReference w:type="even" r:id="rId16"/>
      <w:footerReference w:type="default" r:id="rId17"/>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8-01-25T16:37:00Z" w:initials="Office">
    <w:p w14:paraId="24C0A7D1" w14:textId="1E3C56DF" w:rsidR="00E85A20" w:rsidRDefault="00E85A20">
      <w:pPr>
        <w:pStyle w:val="CommentText"/>
      </w:pPr>
      <w:r>
        <w:rPr>
          <w:rStyle w:val="CommentReference"/>
        </w:rPr>
        <w:annotationRef/>
      </w:r>
      <w:r>
        <w:t>Landscape?</w:t>
      </w:r>
    </w:p>
  </w:comment>
  <w:comment w:id="14" w:author="Microsoft Office User" w:date="2018-01-25T16:38:00Z" w:initials="Office">
    <w:p w14:paraId="502C4F5D" w14:textId="78F3AF3F" w:rsidR="00E85A20" w:rsidRDefault="00E85A20">
      <w:pPr>
        <w:pStyle w:val="CommentText"/>
      </w:pPr>
      <w:r>
        <w:rPr>
          <w:rStyle w:val="CommentReference"/>
        </w:rPr>
        <w:annotationRef/>
      </w:r>
      <w:r>
        <w:t>Sounds like a weak conclusion?</w:t>
      </w:r>
    </w:p>
  </w:comment>
  <w:comment w:id="15" w:author="Microsoft Office User" w:date="2018-01-25T16:40:00Z" w:initials="Office">
    <w:p w14:paraId="11F972DC" w14:textId="6250F7D2" w:rsidR="00E85A20" w:rsidRDefault="00E85A20">
      <w:pPr>
        <w:pStyle w:val="CommentText"/>
      </w:pPr>
      <w:r>
        <w:rPr>
          <w:rStyle w:val="CommentReference"/>
        </w:rPr>
        <w:annotationRef/>
      </w:r>
      <w:r>
        <w:t>Move to line 22?</w:t>
      </w:r>
    </w:p>
  </w:comment>
  <w:comment w:id="21" w:author="Microsoft Office User" w:date="2018-01-25T16:52:00Z" w:initials="Office">
    <w:p w14:paraId="54B1E1FB" w14:textId="78834A49" w:rsidR="00890BE9" w:rsidRDefault="00890BE9">
      <w:pPr>
        <w:pStyle w:val="CommentText"/>
      </w:pPr>
      <w:r>
        <w:rPr>
          <w:rStyle w:val="CommentReference"/>
        </w:rPr>
        <w:annotationRef/>
      </w:r>
      <w:r>
        <w:t>Or some statement like this to link to the previous idea?</w:t>
      </w:r>
    </w:p>
  </w:comment>
  <w:comment w:id="27" w:author="Microsoft Office User" w:date="2018-01-25T16:56:00Z" w:initials="Office">
    <w:p w14:paraId="4FFE517D" w14:textId="4C20EF4D" w:rsidR="007E3224" w:rsidRDefault="007E3224">
      <w:pPr>
        <w:pStyle w:val="CommentText"/>
      </w:pPr>
      <w:r>
        <w:rPr>
          <w:rStyle w:val="CommentReference"/>
        </w:rPr>
        <w:annotationRef/>
      </w:r>
      <w:r>
        <w:t>What is an “evolutionary change”? changes in allele frequencies? Or is it phenotypic?</w:t>
      </w:r>
    </w:p>
  </w:comment>
  <w:comment w:id="30" w:author="Microsoft Office User" w:date="2018-01-25T16:57:00Z" w:initials="Office">
    <w:p w14:paraId="214A0D20" w14:textId="5A6F1692" w:rsidR="007E3224" w:rsidRDefault="007E3224">
      <w:pPr>
        <w:pStyle w:val="CommentText"/>
      </w:pPr>
      <w:r>
        <w:rPr>
          <w:rStyle w:val="CommentReference"/>
        </w:rPr>
        <w:annotationRef/>
      </w:r>
      <w:r>
        <w:t>If it exists, isn’t it by definition ancestral?</w:t>
      </w:r>
    </w:p>
  </w:comment>
  <w:comment w:id="36" w:author="Microsoft Office User" w:date="2018-01-25T16:59:00Z" w:initials="Office">
    <w:p w14:paraId="6C17C079" w14:textId="64F24EF9" w:rsidR="000F5F56" w:rsidRDefault="000F5F56">
      <w:pPr>
        <w:pStyle w:val="CommentText"/>
      </w:pPr>
      <w:r>
        <w:rPr>
          <w:rStyle w:val="CommentReference"/>
        </w:rPr>
        <w:annotationRef/>
      </w:r>
      <w:r>
        <w:t>Capital?</w:t>
      </w:r>
    </w:p>
  </w:comment>
  <w:comment w:id="44" w:author="Microsoft Office User" w:date="2018-01-25T17:05:00Z" w:initials="Office">
    <w:p w14:paraId="3AA72301" w14:textId="6360EA86" w:rsidR="007A53E7" w:rsidRDefault="007A53E7">
      <w:pPr>
        <w:pStyle w:val="CommentText"/>
      </w:pPr>
      <w:r>
        <w:rPr>
          <w:rStyle w:val="CommentReference"/>
        </w:rPr>
        <w:annotationRef/>
      </w:r>
      <w:r>
        <w:t>Is there a good reference for the subtleties of this definition?</w:t>
      </w:r>
    </w:p>
  </w:comment>
  <w:comment w:id="65" w:author="Microsoft Office User" w:date="2018-01-25T17:50:00Z" w:initials="Office">
    <w:p w14:paraId="28BC3001" w14:textId="6EB252E1" w:rsidR="00373177" w:rsidRDefault="00373177">
      <w:pPr>
        <w:pStyle w:val="CommentText"/>
      </w:pPr>
      <w:r>
        <w:rPr>
          <w:rStyle w:val="CommentReference"/>
        </w:rPr>
        <w:annotationRef/>
      </w:r>
      <w:r>
        <w:t>Need to be more specific here: Gaussian of Euclidean distance with variance 1.</w:t>
      </w:r>
    </w:p>
  </w:comment>
  <w:comment w:id="85" w:author="Microsoft Office User" w:date="2018-01-25T17:28:00Z" w:initials="Office">
    <w:p w14:paraId="4BE08A5F" w14:textId="4AB27406" w:rsidR="00BD1FFF" w:rsidRDefault="00BD1FFF" w:rsidP="00F94DBC">
      <w:pPr>
        <w:pStyle w:val="CommentText"/>
      </w:pPr>
      <w:r>
        <w:rPr>
          <w:rStyle w:val="CommentReference"/>
        </w:rPr>
        <w:annotationRef/>
      </w:r>
      <w:r w:rsidR="00F94DBC">
        <w:t xml:space="preserve"> I wonder if we should be more explicit about the fact we use the entire founder population for both adapting populations, instead of splitting the ancestor in two, for example. </w:t>
      </w:r>
      <w:r>
        <w:t xml:space="preserve"> </w:t>
      </w:r>
    </w:p>
  </w:comment>
  <w:comment w:id="97" w:author="Microsoft Office User" w:date="2018-01-25T17:36:00Z" w:initials="Office">
    <w:p w14:paraId="3164F227" w14:textId="7AD142F1" w:rsidR="00F94DBC" w:rsidRDefault="00F94DBC">
      <w:pPr>
        <w:pStyle w:val="CommentText"/>
      </w:pPr>
      <w:r>
        <w:rPr>
          <w:rStyle w:val="CommentReference"/>
        </w:rPr>
        <w:annotationRef/>
      </w:r>
      <w:r>
        <w:t>We should probably check a few instances to be sure. Otherwise just say the means get to the optima.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C0A7D1" w15:done="0"/>
  <w15:commentEx w15:paraId="502C4F5D" w15:done="0"/>
  <w15:commentEx w15:paraId="11F972DC" w15:done="0"/>
  <w15:commentEx w15:paraId="54B1E1FB" w15:done="0"/>
  <w15:commentEx w15:paraId="4FFE517D" w15:done="0"/>
  <w15:commentEx w15:paraId="214A0D20" w15:done="0"/>
  <w15:commentEx w15:paraId="6C17C079" w15:done="0"/>
  <w15:commentEx w15:paraId="3AA72301" w15:done="0"/>
  <w15:commentEx w15:paraId="28BC3001" w15:done="0"/>
  <w15:commentEx w15:paraId="4BE08A5F" w15:done="0"/>
  <w15:commentEx w15:paraId="3164F2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577BC" w14:textId="77777777" w:rsidR="006F037B" w:rsidRDefault="006F037B" w:rsidP="00501D20">
      <w:r>
        <w:separator/>
      </w:r>
    </w:p>
  </w:endnote>
  <w:endnote w:type="continuationSeparator" w:id="0">
    <w:p w14:paraId="3ECA22BB" w14:textId="77777777" w:rsidR="006F037B" w:rsidRDefault="006F037B" w:rsidP="0050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986C6" w14:textId="77777777" w:rsidR="00D4123F" w:rsidRDefault="00D4123F" w:rsidP="004B6F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32FB2" w14:textId="77777777" w:rsidR="00D4123F" w:rsidRDefault="00D4123F" w:rsidP="00501D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BBE5" w14:textId="77777777" w:rsidR="00D4123F" w:rsidRDefault="00D4123F" w:rsidP="004B6F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177">
      <w:rPr>
        <w:rStyle w:val="PageNumber"/>
        <w:noProof/>
      </w:rPr>
      <w:t>9</w:t>
    </w:r>
    <w:r>
      <w:rPr>
        <w:rStyle w:val="PageNumber"/>
      </w:rPr>
      <w:fldChar w:fldCharType="end"/>
    </w:r>
  </w:p>
  <w:p w14:paraId="35CDE77F" w14:textId="77777777" w:rsidR="00D4123F" w:rsidRDefault="00D4123F" w:rsidP="00501D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344D1" w14:textId="77777777" w:rsidR="006F037B" w:rsidRDefault="006F037B" w:rsidP="00501D20">
      <w:r>
        <w:separator/>
      </w:r>
    </w:p>
  </w:footnote>
  <w:footnote w:type="continuationSeparator" w:id="0">
    <w:p w14:paraId="0D086074" w14:textId="77777777" w:rsidR="006F037B" w:rsidRDefault="006F037B" w:rsidP="00501D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559F"/>
    <w:multiLevelType w:val="hybridMultilevel"/>
    <w:tmpl w:val="4420D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C054CB"/>
    <w:multiLevelType w:val="hybridMultilevel"/>
    <w:tmpl w:val="6E9E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00FA"/>
    <w:multiLevelType w:val="hybridMultilevel"/>
    <w:tmpl w:val="2DE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27082"/>
    <w:multiLevelType w:val="multilevel"/>
    <w:tmpl w:val="5BB210D8"/>
    <w:lvl w:ilvl="0">
      <w:start w:val="4"/>
      <w:numFmt w:val="decimal"/>
      <w:lvlText w:val="%1."/>
      <w:lvlJc w:val="left"/>
      <w:pPr>
        <w:ind w:left="400" w:hanging="4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6E266549"/>
    <w:multiLevelType w:val="hybridMultilevel"/>
    <w:tmpl w:val="D35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225DE"/>
    <w:multiLevelType w:val="hybridMultilevel"/>
    <w:tmpl w:val="FCB2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F1AFA"/>
    <w:multiLevelType w:val="hybridMultilevel"/>
    <w:tmpl w:val="543CD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6F603B"/>
    <w:multiLevelType w:val="hybridMultilevel"/>
    <w:tmpl w:val="19F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6"/>
  </w:num>
  <w:num w:numId="6">
    <w:abstractNumId w:val="4"/>
  </w:num>
  <w:num w:numId="7">
    <w:abstractNumId w:val="2"/>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4B"/>
    <w:rsid w:val="0000214D"/>
    <w:rsid w:val="00004C88"/>
    <w:rsid w:val="000075DA"/>
    <w:rsid w:val="00010C7C"/>
    <w:rsid w:val="00011FDC"/>
    <w:rsid w:val="000130B1"/>
    <w:rsid w:val="000133BC"/>
    <w:rsid w:val="0002309E"/>
    <w:rsid w:val="000244B7"/>
    <w:rsid w:val="0002652A"/>
    <w:rsid w:val="00031561"/>
    <w:rsid w:val="000323BD"/>
    <w:rsid w:val="00036709"/>
    <w:rsid w:val="000400ED"/>
    <w:rsid w:val="00041144"/>
    <w:rsid w:val="00043574"/>
    <w:rsid w:val="00043750"/>
    <w:rsid w:val="000447CC"/>
    <w:rsid w:val="000509FD"/>
    <w:rsid w:val="000521E2"/>
    <w:rsid w:val="00053394"/>
    <w:rsid w:val="00053680"/>
    <w:rsid w:val="00060B4C"/>
    <w:rsid w:val="00061979"/>
    <w:rsid w:val="000619B7"/>
    <w:rsid w:val="00062B69"/>
    <w:rsid w:val="0006419E"/>
    <w:rsid w:val="000644B0"/>
    <w:rsid w:val="000705A9"/>
    <w:rsid w:val="000707EC"/>
    <w:rsid w:val="00074531"/>
    <w:rsid w:val="00076390"/>
    <w:rsid w:val="00080CE0"/>
    <w:rsid w:val="00082A59"/>
    <w:rsid w:val="0008477B"/>
    <w:rsid w:val="00086F82"/>
    <w:rsid w:val="000A4AE9"/>
    <w:rsid w:val="000A5FA7"/>
    <w:rsid w:val="000A64D3"/>
    <w:rsid w:val="000A7B4E"/>
    <w:rsid w:val="000B7ACE"/>
    <w:rsid w:val="000C48AC"/>
    <w:rsid w:val="000C64D3"/>
    <w:rsid w:val="000C6517"/>
    <w:rsid w:val="000C7DDC"/>
    <w:rsid w:val="000D3EEF"/>
    <w:rsid w:val="000D5046"/>
    <w:rsid w:val="000D550A"/>
    <w:rsid w:val="000E312A"/>
    <w:rsid w:val="000E36CB"/>
    <w:rsid w:val="000E41C8"/>
    <w:rsid w:val="000E620F"/>
    <w:rsid w:val="000E668F"/>
    <w:rsid w:val="000E6731"/>
    <w:rsid w:val="000F01E5"/>
    <w:rsid w:val="000F1CAD"/>
    <w:rsid w:val="000F2F39"/>
    <w:rsid w:val="000F30BD"/>
    <w:rsid w:val="000F5391"/>
    <w:rsid w:val="000F5F56"/>
    <w:rsid w:val="000F5F68"/>
    <w:rsid w:val="00102D8C"/>
    <w:rsid w:val="001030B4"/>
    <w:rsid w:val="001048E9"/>
    <w:rsid w:val="00113C31"/>
    <w:rsid w:val="00120EFF"/>
    <w:rsid w:val="00122A40"/>
    <w:rsid w:val="0012360F"/>
    <w:rsid w:val="00124912"/>
    <w:rsid w:val="00133E34"/>
    <w:rsid w:val="001340CD"/>
    <w:rsid w:val="00142A39"/>
    <w:rsid w:val="00145E2C"/>
    <w:rsid w:val="001463A8"/>
    <w:rsid w:val="001475AD"/>
    <w:rsid w:val="001509C9"/>
    <w:rsid w:val="00151F76"/>
    <w:rsid w:val="00152006"/>
    <w:rsid w:val="00152A4D"/>
    <w:rsid w:val="00152D97"/>
    <w:rsid w:val="00153B96"/>
    <w:rsid w:val="001563D0"/>
    <w:rsid w:val="001574BC"/>
    <w:rsid w:val="00163FC4"/>
    <w:rsid w:val="0016544D"/>
    <w:rsid w:val="001662D2"/>
    <w:rsid w:val="00176B69"/>
    <w:rsid w:val="00177153"/>
    <w:rsid w:val="0017720D"/>
    <w:rsid w:val="00190B34"/>
    <w:rsid w:val="001923B6"/>
    <w:rsid w:val="00194FEF"/>
    <w:rsid w:val="001951C2"/>
    <w:rsid w:val="00195F20"/>
    <w:rsid w:val="001A3C9A"/>
    <w:rsid w:val="001A4812"/>
    <w:rsid w:val="001B50F4"/>
    <w:rsid w:val="001B75F1"/>
    <w:rsid w:val="001C0DA6"/>
    <w:rsid w:val="001C1361"/>
    <w:rsid w:val="001C16E5"/>
    <w:rsid w:val="001C3473"/>
    <w:rsid w:val="001C3877"/>
    <w:rsid w:val="001C38B6"/>
    <w:rsid w:val="001C4E19"/>
    <w:rsid w:val="001C5825"/>
    <w:rsid w:val="001C695E"/>
    <w:rsid w:val="001C7758"/>
    <w:rsid w:val="001D0533"/>
    <w:rsid w:val="001D074A"/>
    <w:rsid w:val="001D191B"/>
    <w:rsid w:val="001E0D58"/>
    <w:rsid w:val="001E4CE0"/>
    <w:rsid w:val="001E7A6B"/>
    <w:rsid w:val="001F4AA7"/>
    <w:rsid w:val="001F66A6"/>
    <w:rsid w:val="00200D1D"/>
    <w:rsid w:val="00201EFF"/>
    <w:rsid w:val="002038EF"/>
    <w:rsid w:val="00206EDC"/>
    <w:rsid w:val="00212025"/>
    <w:rsid w:val="0021315A"/>
    <w:rsid w:val="00213BD1"/>
    <w:rsid w:val="002153AE"/>
    <w:rsid w:val="00220EBD"/>
    <w:rsid w:val="00226473"/>
    <w:rsid w:val="00226C93"/>
    <w:rsid w:val="002318DF"/>
    <w:rsid w:val="00243F9C"/>
    <w:rsid w:val="00244F12"/>
    <w:rsid w:val="002510A4"/>
    <w:rsid w:val="00252C3A"/>
    <w:rsid w:val="0025487F"/>
    <w:rsid w:val="002614B9"/>
    <w:rsid w:val="00261743"/>
    <w:rsid w:val="00262127"/>
    <w:rsid w:val="002624E8"/>
    <w:rsid w:val="002631D5"/>
    <w:rsid w:val="00267DC9"/>
    <w:rsid w:val="00272CEE"/>
    <w:rsid w:val="00276FBD"/>
    <w:rsid w:val="00281969"/>
    <w:rsid w:val="002839CA"/>
    <w:rsid w:val="00283A51"/>
    <w:rsid w:val="00285167"/>
    <w:rsid w:val="00285728"/>
    <w:rsid w:val="002870F9"/>
    <w:rsid w:val="00290DE5"/>
    <w:rsid w:val="00292A17"/>
    <w:rsid w:val="00294B43"/>
    <w:rsid w:val="002A0B01"/>
    <w:rsid w:val="002A2DD0"/>
    <w:rsid w:val="002B069D"/>
    <w:rsid w:val="002B1775"/>
    <w:rsid w:val="002B1CF4"/>
    <w:rsid w:val="002B2231"/>
    <w:rsid w:val="002B4CBF"/>
    <w:rsid w:val="002C1E87"/>
    <w:rsid w:val="002C1EEA"/>
    <w:rsid w:val="002C2ACF"/>
    <w:rsid w:val="002C3F60"/>
    <w:rsid w:val="002D0050"/>
    <w:rsid w:val="002D036D"/>
    <w:rsid w:val="002D3D70"/>
    <w:rsid w:val="002E07C6"/>
    <w:rsid w:val="002E6BB3"/>
    <w:rsid w:val="002F0810"/>
    <w:rsid w:val="002F3F35"/>
    <w:rsid w:val="002F4258"/>
    <w:rsid w:val="002F4813"/>
    <w:rsid w:val="002F5422"/>
    <w:rsid w:val="002F747C"/>
    <w:rsid w:val="003021BE"/>
    <w:rsid w:val="0030342D"/>
    <w:rsid w:val="003038E5"/>
    <w:rsid w:val="00304155"/>
    <w:rsid w:val="00304BE8"/>
    <w:rsid w:val="0031076A"/>
    <w:rsid w:val="003110AE"/>
    <w:rsid w:val="0031248D"/>
    <w:rsid w:val="003142DB"/>
    <w:rsid w:val="00314CAE"/>
    <w:rsid w:val="00315971"/>
    <w:rsid w:val="00316BF9"/>
    <w:rsid w:val="003218DF"/>
    <w:rsid w:val="003222EB"/>
    <w:rsid w:val="00323802"/>
    <w:rsid w:val="00324971"/>
    <w:rsid w:val="00325B45"/>
    <w:rsid w:val="00327BF8"/>
    <w:rsid w:val="00327E88"/>
    <w:rsid w:val="003337D4"/>
    <w:rsid w:val="003350CC"/>
    <w:rsid w:val="003402D9"/>
    <w:rsid w:val="00353328"/>
    <w:rsid w:val="00354FE1"/>
    <w:rsid w:val="0035523B"/>
    <w:rsid w:val="00355C66"/>
    <w:rsid w:val="0035732B"/>
    <w:rsid w:val="00362C37"/>
    <w:rsid w:val="00362EC3"/>
    <w:rsid w:val="00363BC6"/>
    <w:rsid w:val="00367366"/>
    <w:rsid w:val="00367EB2"/>
    <w:rsid w:val="00372A9E"/>
    <w:rsid w:val="00373177"/>
    <w:rsid w:val="003734E0"/>
    <w:rsid w:val="00374680"/>
    <w:rsid w:val="0037559C"/>
    <w:rsid w:val="0037717E"/>
    <w:rsid w:val="00383E25"/>
    <w:rsid w:val="003841F7"/>
    <w:rsid w:val="003847FF"/>
    <w:rsid w:val="00386285"/>
    <w:rsid w:val="00386350"/>
    <w:rsid w:val="0038773F"/>
    <w:rsid w:val="003904BE"/>
    <w:rsid w:val="003909E3"/>
    <w:rsid w:val="00392E2A"/>
    <w:rsid w:val="00393B8A"/>
    <w:rsid w:val="003A16F3"/>
    <w:rsid w:val="003A2D0B"/>
    <w:rsid w:val="003A2DB1"/>
    <w:rsid w:val="003A50C8"/>
    <w:rsid w:val="003B2516"/>
    <w:rsid w:val="003B2D78"/>
    <w:rsid w:val="003B4109"/>
    <w:rsid w:val="003B5F48"/>
    <w:rsid w:val="003B634B"/>
    <w:rsid w:val="003B7F7D"/>
    <w:rsid w:val="003C0DFD"/>
    <w:rsid w:val="003C4850"/>
    <w:rsid w:val="003C50C8"/>
    <w:rsid w:val="003C7604"/>
    <w:rsid w:val="003D36AB"/>
    <w:rsid w:val="003D4627"/>
    <w:rsid w:val="003D5151"/>
    <w:rsid w:val="003D7339"/>
    <w:rsid w:val="003E0E04"/>
    <w:rsid w:val="003E1C29"/>
    <w:rsid w:val="003E273D"/>
    <w:rsid w:val="003E3187"/>
    <w:rsid w:val="003E50FA"/>
    <w:rsid w:val="003E6A27"/>
    <w:rsid w:val="003E7768"/>
    <w:rsid w:val="003E7D59"/>
    <w:rsid w:val="003F2D34"/>
    <w:rsid w:val="003F3091"/>
    <w:rsid w:val="003F3DB8"/>
    <w:rsid w:val="00400C1C"/>
    <w:rsid w:val="00401AE1"/>
    <w:rsid w:val="004028C8"/>
    <w:rsid w:val="00402D91"/>
    <w:rsid w:val="00402E3D"/>
    <w:rsid w:val="00404974"/>
    <w:rsid w:val="00411D51"/>
    <w:rsid w:val="00412636"/>
    <w:rsid w:val="00416B97"/>
    <w:rsid w:val="00422C6E"/>
    <w:rsid w:val="004236AF"/>
    <w:rsid w:val="00423C8F"/>
    <w:rsid w:val="00424123"/>
    <w:rsid w:val="0042467E"/>
    <w:rsid w:val="00426499"/>
    <w:rsid w:val="00432688"/>
    <w:rsid w:val="004354FF"/>
    <w:rsid w:val="004375FB"/>
    <w:rsid w:val="00440520"/>
    <w:rsid w:val="0044064F"/>
    <w:rsid w:val="00444B64"/>
    <w:rsid w:val="00447814"/>
    <w:rsid w:val="00450954"/>
    <w:rsid w:val="004509A4"/>
    <w:rsid w:val="0045283D"/>
    <w:rsid w:val="00452F41"/>
    <w:rsid w:val="00454A61"/>
    <w:rsid w:val="004566E9"/>
    <w:rsid w:val="00456C9B"/>
    <w:rsid w:val="00461EA6"/>
    <w:rsid w:val="00463424"/>
    <w:rsid w:val="004643B1"/>
    <w:rsid w:val="004646F4"/>
    <w:rsid w:val="00466255"/>
    <w:rsid w:val="0046692A"/>
    <w:rsid w:val="00467D3A"/>
    <w:rsid w:val="00470443"/>
    <w:rsid w:val="00471F7A"/>
    <w:rsid w:val="00472F66"/>
    <w:rsid w:val="00474EEA"/>
    <w:rsid w:val="00477BF2"/>
    <w:rsid w:val="004818DC"/>
    <w:rsid w:val="00483D2B"/>
    <w:rsid w:val="004911C0"/>
    <w:rsid w:val="00492DB7"/>
    <w:rsid w:val="00493194"/>
    <w:rsid w:val="004972E9"/>
    <w:rsid w:val="004A0CCF"/>
    <w:rsid w:val="004A1E88"/>
    <w:rsid w:val="004A27C9"/>
    <w:rsid w:val="004B00F5"/>
    <w:rsid w:val="004B270C"/>
    <w:rsid w:val="004B6923"/>
    <w:rsid w:val="004B6FD3"/>
    <w:rsid w:val="004B790F"/>
    <w:rsid w:val="004B7B22"/>
    <w:rsid w:val="004C335E"/>
    <w:rsid w:val="004C3D5F"/>
    <w:rsid w:val="004C56FC"/>
    <w:rsid w:val="004C7A50"/>
    <w:rsid w:val="004D4E72"/>
    <w:rsid w:val="004D5103"/>
    <w:rsid w:val="004E1AF6"/>
    <w:rsid w:val="004E40C7"/>
    <w:rsid w:val="004E4F35"/>
    <w:rsid w:val="004E785C"/>
    <w:rsid w:val="004F1C4A"/>
    <w:rsid w:val="004F536F"/>
    <w:rsid w:val="004F7181"/>
    <w:rsid w:val="004F76FC"/>
    <w:rsid w:val="00501D20"/>
    <w:rsid w:val="005022DD"/>
    <w:rsid w:val="00502D8D"/>
    <w:rsid w:val="005058FE"/>
    <w:rsid w:val="00506D33"/>
    <w:rsid w:val="0051037A"/>
    <w:rsid w:val="0051131B"/>
    <w:rsid w:val="00521A40"/>
    <w:rsid w:val="005259B9"/>
    <w:rsid w:val="0052673A"/>
    <w:rsid w:val="00530A3B"/>
    <w:rsid w:val="00532776"/>
    <w:rsid w:val="00535B4A"/>
    <w:rsid w:val="00536650"/>
    <w:rsid w:val="00536F49"/>
    <w:rsid w:val="00542DBA"/>
    <w:rsid w:val="005433E9"/>
    <w:rsid w:val="005435D2"/>
    <w:rsid w:val="00543C0F"/>
    <w:rsid w:val="005518F9"/>
    <w:rsid w:val="0055406C"/>
    <w:rsid w:val="00554E75"/>
    <w:rsid w:val="0055698A"/>
    <w:rsid w:val="00561061"/>
    <w:rsid w:val="00562701"/>
    <w:rsid w:val="00565143"/>
    <w:rsid w:val="00572DBE"/>
    <w:rsid w:val="005747AC"/>
    <w:rsid w:val="0057499D"/>
    <w:rsid w:val="0057533E"/>
    <w:rsid w:val="00576981"/>
    <w:rsid w:val="00577EC5"/>
    <w:rsid w:val="005814E4"/>
    <w:rsid w:val="00583599"/>
    <w:rsid w:val="00583F4D"/>
    <w:rsid w:val="00586354"/>
    <w:rsid w:val="00595FAE"/>
    <w:rsid w:val="005A0552"/>
    <w:rsid w:val="005A20C0"/>
    <w:rsid w:val="005A2165"/>
    <w:rsid w:val="005A2918"/>
    <w:rsid w:val="005A40D5"/>
    <w:rsid w:val="005A4497"/>
    <w:rsid w:val="005B1CCC"/>
    <w:rsid w:val="005B25A2"/>
    <w:rsid w:val="005B79FA"/>
    <w:rsid w:val="005C2FF4"/>
    <w:rsid w:val="005D0BED"/>
    <w:rsid w:val="005D2870"/>
    <w:rsid w:val="005D30AA"/>
    <w:rsid w:val="005D47EC"/>
    <w:rsid w:val="005D6647"/>
    <w:rsid w:val="005D66D4"/>
    <w:rsid w:val="005D6F6F"/>
    <w:rsid w:val="005E203D"/>
    <w:rsid w:val="005E2934"/>
    <w:rsid w:val="005E3524"/>
    <w:rsid w:val="005F0CB7"/>
    <w:rsid w:val="005F4EAC"/>
    <w:rsid w:val="006017B0"/>
    <w:rsid w:val="00622597"/>
    <w:rsid w:val="006232A1"/>
    <w:rsid w:val="00626041"/>
    <w:rsid w:val="00626784"/>
    <w:rsid w:val="00627AA7"/>
    <w:rsid w:val="0063037A"/>
    <w:rsid w:val="00635999"/>
    <w:rsid w:val="006363D6"/>
    <w:rsid w:val="0064388D"/>
    <w:rsid w:val="006514A2"/>
    <w:rsid w:val="006523DA"/>
    <w:rsid w:val="00652C9F"/>
    <w:rsid w:val="00662F4C"/>
    <w:rsid w:val="00666BF7"/>
    <w:rsid w:val="00676074"/>
    <w:rsid w:val="006763D2"/>
    <w:rsid w:val="00676608"/>
    <w:rsid w:val="006769FE"/>
    <w:rsid w:val="0068306A"/>
    <w:rsid w:val="006845F8"/>
    <w:rsid w:val="0068466D"/>
    <w:rsid w:val="00685494"/>
    <w:rsid w:val="00685E03"/>
    <w:rsid w:val="00686AD0"/>
    <w:rsid w:val="00691999"/>
    <w:rsid w:val="00692068"/>
    <w:rsid w:val="006A02F7"/>
    <w:rsid w:val="006A22A0"/>
    <w:rsid w:val="006B15C9"/>
    <w:rsid w:val="006B1EE5"/>
    <w:rsid w:val="006B2702"/>
    <w:rsid w:val="006B3126"/>
    <w:rsid w:val="006B3E77"/>
    <w:rsid w:val="006C5597"/>
    <w:rsid w:val="006C7813"/>
    <w:rsid w:val="006D0133"/>
    <w:rsid w:val="006D559E"/>
    <w:rsid w:val="006D63B2"/>
    <w:rsid w:val="006D6A91"/>
    <w:rsid w:val="006E0156"/>
    <w:rsid w:val="006E0920"/>
    <w:rsid w:val="006E4777"/>
    <w:rsid w:val="006E61B8"/>
    <w:rsid w:val="006F037B"/>
    <w:rsid w:val="006F1573"/>
    <w:rsid w:val="006F4A16"/>
    <w:rsid w:val="006F76CB"/>
    <w:rsid w:val="007021B9"/>
    <w:rsid w:val="00702DA7"/>
    <w:rsid w:val="0070425D"/>
    <w:rsid w:val="007062CF"/>
    <w:rsid w:val="00706707"/>
    <w:rsid w:val="00707F2B"/>
    <w:rsid w:val="00710890"/>
    <w:rsid w:val="00712234"/>
    <w:rsid w:val="00712A87"/>
    <w:rsid w:val="00722BB0"/>
    <w:rsid w:val="00722CE2"/>
    <w:rsid w:val="00725A51"/>
    <w:rsid w:val="00726407"/>
    <w:rsid w:val="00731A31"/>
    <w:rsid w:val="00733615"/>
    <w:rsid w:val="007352E5"/>
    <w:rsid w:val="00735EC1"/>
    <w:rsid w:val="007408B7"/>
    <w:rsid w:val="00740C57"/>
    <w:rsid w:val="00742DBC"/>
    <w:rsid w:val="00742E52"/>
    <w:rsid w:val="00743329"/>
    <w:rsid w:val="00747EE6"/>
    <w:rsid w:val="00752F2F"/>
    <w:rsid w:val="00753B25"/>
    <w:rsid w:val="007568B8"/>
    <w:rsid w:val="00757F74"/>
    <w:rsid w:val="00760E46"/>
    <w:rsid w:val="0076554F"/>
    <w:rsid w:val="00767A37"/>
    <w:rsid w:val="00770916"/>
    <w:rsid w:val="00772093"/>
    <w:rsid w:val="00784B56"/>
    <w:rsid w:val="00784C22"/>
    <w:rsid w:val="00784CE8"/>
    <w:rsid w:val="00790C69"/>
    <w:rsid w:val="007912C7"/>
    <w:rsid w:val="00796987"/>
    <w:rsid w:val="007A1961"/>
    <w:rsid w:val="007A1F69"/>
    <w:rsid w:val="007A324B"/>
    <w:rsid w:val="007A4347"/>
    <w:rsid w:val="007A53E7"/>
    <w:rsid w:val="007B09BF"/>
    <w:rsid w:val="007B1DDD"/>
    <w:rsid w:val="007B1E17"/>
    <w:rsid w:val="007B5B69"/>
    <w:rsid w:val="007B6813"/>
    <w:rsid w:val="007B7359"/>
    <w:rsid w:val="007C34A5"/>
    <w:rsid w:val="007C4BDD"/>
    <w:rsid w:val="007C54E2"/>
    <w:rsid w:val="007D13A9"/>
    <w:rsid w:val="007D7FED"/>
    <w:rsid w:val="007E3224"/>
    <w:rsid w:val="007E36DC"/>
    <w:rsid w:val="007E37B2"/>
    <w:rsid w:val="007E5304"/>
    <w:rsid w:val="007E53F2"/>
    <w:rsid w:val="007E74C4"/>
    <w:rsid w:val="007F08AF"/>
    <w:rsid w:val="007F1407"/>
    <w:rsid w:val="007F3A86"/>
    <w:rsid w:val="007F496B"/>
    <w:rsid w:val="00801E57"/>
    <w:rsid w:val="008056AD"/>
    <w:rsid w:val="008101DE"/>
    <w:rsid w:val="008110EB"/>
    <w:rsid w:val="00811FB8"/>
    <w:rsid w:val="0081239C"/>
    <w:rsid w:val="00815158"/>
    <w:rsid w:val="00825BC4"/>
    <w:rsid w:val="0082674D"/>
    <w:rsid w:val="00826765"/>
    <w:rsid w:val="008268A2"/>
    <w:rsid w:val="008310A4"/>
    <w:rsid w:val="008332E9"/>
    <w:rsid w:val="00834A42"/>
    <w:rsid w:val="008413FE"/>
    <w:rsid w:val="0084228F"/>
    <w:rsid w:val="00842509"/>
    <w:rsid w:val="00844F71"/>
    <w:rsid w:val="00852888"/>
    <w:rsid w:val="00855645"/>
    <w:rsid w:val="008556D8"/>
    <w:rsid w:val="00862E7B"/>
    <w:rsid w:val="00865058"/>
    <w:rsid w:val="008657BF"/>
    <w:rsid w:val="00866C01"/>
    <w:rsid w:val="008708BD"/>
    <w:rsid w:val="00870FD0"/>
    <w:rsid w:val="00871BA8"/>
    <w:rsid w:val="008735B0"/>
    <w:rsid w:val="00873902"/>
    <w:rsid w:val="0087567A"/>
    <w:rsid w:val="00877171"/>
    <w:rsid w:val="00883A48"/>
    <w:rsid w:val="00883D97"/>
    <w:rsid w:val="00890BE9"/>
    <w:rsid w:val="0089380E"/>
    <w:rsid w:val="00893E5C"/>
    <w:rsid w:val="00896D25"/>
    <w:rsid w:val="008A22B3"/>
    <w:rsid w:val="008B49BB"/>
    <w:rsid w:val="008B6F92"/>
    <w:rsid w:val="008C07FA"/>
    <w:rsid w:val="008C16CB"/>
    <w:rsid w:val="008C386D"/>
    <w:rsid w:val="008C3CB7"/>
    <w:rsid w:val="008C7B79"/>
    <w:rsid w:val="008D267D"/>
    <w:rsid w:val="008E408F"/>
    <w:rsid w:val="008E7CA4"/>
    <w:rsid w:val="008F134A"/>
    <w:rsid w:val="008F7CF8"/>
    <w:rsid w:val="00900A1F"/>
    <w:rsid w:val="00902960"/>
    <w:rsid w:val="00907628"/>
    <w:rsid w:val="00910730"/>
    <w:rsid w:val="00911C02"/>
    <w:rsid w:val="00911FE2"/>
    <w:rsid w:val="00913B66"/>
    <w:rsid w:val="00914568"/>
    <w:rsid w:val="009157B1"/>
    <w:rsid w:val="00917C61"/>
    <w:rsid w:val="00936382"/>
    <w:rsid w:val="009435E2"/>
    <w:rsid w:val="009439F9"/>
    <w:rsid w:val="00945D13"/>
    <w:rsid w:val="00945E11"/>
    <w:rsid w:val="009465B6"/>
    <w:rsid w:val="00946E41"/>
    <w:rsid w:val="00947BEF"/>
    <w:rsid w:val="00950BBC"/>
    <w:rsid w:val="0095137A"/>
    <w:rsid w:val="009531F8"/>
    <w:rsid w:val="00953848"/>
    <w:rsid w:val="00955868"/>
    <w:rsid w:val="0095788D"/>
    <w:rsid w:val="009628D3"/>
    <w:rsid w:val="0096323F"/>
    <w:rsid w:val="009632AF"/>
    <w:rsid w:val="00967258"/>
    <w:rsid w:val="009725A1"/>
    <w:rsid w:val="00973E28"/>
    <w:rsid w:val="00974F34"/>
    <w:rsid w:val="00976B02"/>
    <w:rsid w:val="009776A8"/>
    <w:rsid w:val="0098028C"/>
    <w:rsid w:val="00980586"/>
    <w:rsid w:val="00984A77"/>
    <w:rsid w:val="00986513"/>
    <w:rsid w:val="00994137"/>
    <w:rsid w:val="009948D5"/>
    <w:rsid w:val="0099494B"/>
    <w:rsid w:val="00996396"/>
    <w:rsid w:val="009968DB"/>
    <w:rsid w:val="009A5C1A"/>
    <w:rsid w:val="009A710E"/>
    <w:rsid w:val="009A7714"/>
    <w:rsid w:val="009B1B15"/>
    <w:rsid w:val="009B27B9"/>
    <w:rsid w:val="009B4B79"/>
    <w:rsid w:val="009B5568"/>
    <w:rsid w:val="009B55A7"/>
    <w:rsid w:val="009B5ABD"/>
    <w:rsid w:val="009B692A"/>
    <w:rsid w:val="009B7C3B"/>
    <w:rsid w:val="009C5F21"/>
    <w:rsid w:val="009C6563"/>
    <w:rsid w:val="009C71F9"/>
    <w:rsid w:val="009D0743"/>
    <w:rsid w:val="009D1E68"/>
    <w:rsid w:val="009D3687"/>
    <w:rsid w:val="009D5388"/>
    <w:rsid w:val="009D5A18"/>
    <w:rsid w:val="009D5DD9"/>
    <w:rsid w:val="009D63E1"/>
    <w:rsid w:val="009E0A0E"/>
    <w:rsid w:val="009E27B0"/>
    <w:rsid w:val="009E428E"/>
    <w:rsid w:val="009E4E76"/>
    <w:rsid w:val="009E5D89"/>
    <w:rsid w:val="009E683E"/>
    <w:rsid w:val="009F2AC9"/>
    <w:rsid w:val="009F3274"/>
    <w:rsid w:val="009F68C5"/>
    <w:rsid w:val="00A00056"/>
    <w:rsid w:val="00A005C6"/>
    <w:rsid w:val="00A02990"/>
    <w:rsid w:val="00A03204"/>
    <w:rsid w:val="00A04643"/>
    <w:rsid w:val="00A04A8A"/>
    <w:rsid w:val="00A14CEB"/>
    <w:rsid w:val="00A169A1"/>
    <w:rsid w:val="00A175BA"/>
    <w:rsid w:val="00A1788A"/>
    <w:rsid w:val="00A255F5"/>
    <w:rsid w:val="00A2759C"/>
    <w:rsid w:val="00A2799A"/>
    <w:rsid w:val="00A35C6F"/>
    <w:rsid w:val="00A36D1F"/>
    <w:rsid w:val="00A41328"/>
    <w:rsid w:val="00A51B38"/>
    <w:rsid w:val="00A51F47"/>
    <w:rsid w:val="00A52AF6"/>
    <w:rsid w:val="00A61AE8"/>
    <w:rsid w:val="00A6475F"/>
    <w:rsid w:val="00A65101"/>
    <w:rsid w:val="00A67B93"/>
    <w:rsid w:val="00A70460"/>
    <w:rsid w:val="00A72405"/>
    <w:rsid w:val="00A73E99"/>
    <w:rsid w:val="00A74078"/>
    <w:rsid w:val="00A77F31"/>
    <w:rsid w:val="00A809D5"/>
    <w:rsid w:val="00A830FC"/>
    <w:rsid w:val="00A84347"/>
    <w:rsid w:val="00A847E0"/>
    <w:rsid w:val="00A84BD6"/>
    <w:rsid w:val="00A859FC"/>
    <w:rsid w:val="00A902CE"/>
    <w:rsid w:val="00A913EE"/>
    <w:rsid w:val="00A915E3"/>
    <w:rsid w:val="00A93C07"/>
    <w:rsid w:val="00A957CB"/>
    <w:rsid w:val="00A9771F"/>
    <w:rsid w:val="00AA129D"/>
    <w:rsid w:val="00AA2B3B"/>
    <w:rsid w:val="00AA5A50"/>
    <w:rsid w:val="00AA5AFF"/>
    <w:rsid w:val="00AB25F0"/>
    <w:rsid w:val="00AB2F92"/>
    <w:rsid w:val="00AB33F5"/>
    <w:rsid w:val="00AB52AB"/>
    <w:rsid w:val="00AB543D"/>
    <w:rsid w:val="00AB63A5"/>
    <w:rsid w:val="00AB7175"/>
    <w:rsid w:val="00AC2A6A"/>
    <w:rsid w:val="00AC5B18"/>
    <w:rsid w:val="00AC719D"/>
    <w:rsid w:val="00AD0183"/>
    <w:rsid w:val="00AD39D5"/>
    <w:rsid w:val="00AD3A31"/>
    <w:rsid w:val="00AD7332"/>
    <w:rsid w:val="00AD7DD0"/>
    <w:rsid w:val="00AE13D0"/>
    <w:rsid w:val="00AE7189"/>
    <w:rsid w:val="00AE7369"/>
    <w:rsid w:val="00AE7FF6"/>
    <w:rsid w:val="00AF1D3C"/>
    <w:rsid w:val="00AF2EBE"/>
    <w:rsid w:val="00AF3F47"/>
    <w:rsid w:val="00AF4BFD"/>
    <w:rsid w:val="00AF5019"/>
    <w:rsid w:val="00B140D5"/>
    <w:rsid w:val="00B16737"/>
    <w:rsid w:val="00B178FB"/>
    <w:rsid w:val="00B20DFC"/>
    <w:rsid w:val="00B22019"/>
    <w:rsid w:val="00B22B32"/>
    <w:rsid w:val="00B24B33"/>
    <w:rsid w:val="00B3341D"/>
    <w:rsid w:val="00B42B47"/>
    <w:rsid w:val="00B43505"/>
    <w:rsid w:val="00B4458A"/>
    <w:rsid w:val="00B460C3"/>
    <w:rsid w:val="00B463A7"/>
    <w:rsid w:val="00B47018"/>
    <w:rsid w:val="00B473E8"/>
    <w:rsid w:val="00B47FDF"/>
    <w:rsid w:val="00B51791"/>
    <w:rsid w:val="00B54520"/>
    <w:rsid w:val="00B57A42"/>
    <w:rsid w:val="00B60B1B"/>
    <w:rsid w:val="00B6291A"/>
    <w:rsid w:val="00B66A95"/>
    <w:rsid w:val="00B6705A"/>
    <w:rsid w:val="00B745FA"/>
    <w:rsid w:val="00B76CE9"/>
    <w:rsid w:val="00B77404"/>
    <w:rsid w:val="00B807B1"/>
    <w:rsid w:val="00B81DAE"/>
    <w:rsid w:val="00B82036"/>
    <w:rsid w:val="00B902FC"/>
    <w:rsid w:val="00B926FC"/>
    <w:rsid w:val="00B9410E"/>
    <w:rsid w:val="00B9624B"/>
    <w:rsid w:val="00BA46D5"/>
    <w:rsid w:val="00BA5E32"/>
    <w:rsid w:val="00BA6069"/>
    <w:rsid w:val="00BA67DC"/>
    <w:rsid w:val="00BA6EEB"/>
    <w:rsid w:val="00BB2428"/>
    <w:rsid w:val="00BC5CC0"/>
    <w:rsid w:val="00BC71E9"/>
    <w:rsid w:val="00BC7331"/>
    <w:rsid w:val="00BD1F70"/>
    <w:rsid w:val="00BD1FFF"/>
    <w:rsid w:val="00BD287C"/>
    <w:rsid w:val="00BD67AD"/>
    <w:rsid w:val="00BD6A5C"/>
    <w:rsid w:val="00BD7F28"/>
    <w:rsid w:val="00BE2645"/>
    <w:rsid w:val="00BE37E1"/>
    <w:rsid w:val="00BE629F"/>
    <w:rsid w:val="00BE6775"/>
    <w:rsid w:val="00BE6BE3"/>
    <w:rsid w:val="00BF041F"/>
    <w:rsid w:val="00BF2CF0"/>
    <w:rsid w:val="00BF2E93"/>
    <w:rsid w:val="00C06450"/>
    <w:rsid w:val="00C069E6"/>
    <w:rsid w:val="00C06F2F"/>
    <w:rsid w:val="00C118A8"/>
    <w:rsid w:val="00C121D6"/>
    <w:rsid w:val="00C17CC8"/>
    <w:rsid w:val="00C20A09"/>
    <w:rsid w:val="00C20B58"/>
    <w:rsid w:val="00C242C1"/>
    <w:rsid w:val="00C25B81"/>
    <w:rsid w:val="00C27993"/>
    <w:rsid w:val="00C319CF"/>
    <w:rsid w:val="00C3338C"/>
    <w:rsid w:val="00C33C75"/>
    <w:rsid w:val="00C366F6"/>
    <w:rsid w:val="00C36BB6"/>
    <w:rsid w:val="00C432B6"/>
    <w:rsid w:val="00C45916"/>
    <w:rsid w:val="00C54954"/>
    <w:rsid w:val="00C55AC8"/>
    <w:rsid w:val="00C61C74"/>
    <w:rsid w:val="00C729F9"/>
    <w:rsid w:val="00C732F0"/>
    <w:rsid w:val="00C74016"/>
    <w:rsid w:val="00C7617B"/>
    <w:rsid w:val="00C81B97"/>
    <w:rsid w:val="00C823A4"/>
    <w:rsid w:val="00C868E3"/>
    <w:rsid w:val="00C91B56"/>
    <w:rsid w:val="00C93224"/>
    <w:rsid w:val="00CA1861"/>
    <w:rsid w:val="00CA1D92"/>
    <w:rsid w:val="00CA1E71"/>
    <w:rsid w:val="00CA1F7E"/>
    <w:rsid w:val="00CA35BC"/>
    <w:rsid w:val="00CB04BC"/>
    <w:rsid w:val="00CB24EF"/>
    <w:rsid w:val="00CB2C92"/>
    <w:rsid w:val="00CC081F"/>
    <w:rsid w:val="00CC62ED"/>
    <w:rsid w:val="00CC71BE"/>
    <w:rsid w:val="00CC7B60"/>
    <w:rsid w:val="00CD274F"/>
    <w:rsid w:val="00CD3A58"/>
    <w:rsid w:val="00CD4423"/>
    <w:rsid w:val="00CD4D33"/>
    <w:rsid w:val="00CD6F0A"/>
    <w:rsid w:val="00CD7E6B"/>
    <w:rsid w:val="00CE008B"/>
    <w:rsid w:val="00CE4297"/>
    <w:rsid w:val="00CE5581"/>
    <w:rsid w:val="00CF3F23"/>
    <w:rsid w:val="00D00032"/>
    <w:rsid w:val="00D00EFD"/>
    <w:rsid w:val="00D01B28"/>
    <w:rsid w:val="00D05211"/>
    <w:rsid w:val="00D07937"/>
    <w:rsid w:val="00D12129"/>
    <w:rsid w:val="00D1643F"/>
    <w:rsid w:val="00D24615"/>
    <w:rsid w:val="00D269A4"/>
    <w:rsid w:val="00D272AD"/>
    <w:rsid w:val="00D3187D"/>
    <w:rsid w:val="00D32C6C"/>
    <w:rsid w:val="00D33C48"/>
    <w:rsid w:val="00D35B7C"/>
    <w:rsid w:val="00D37C84"/>
    <w:rsid w:val="00D4123F"/>
    <w:rsid w:val="00D44264"/>
    <w:rsid w:val="00D47C5C"/>
    <w:rsid w:val="00D5150C"/>
    <w:rsid w:val="00D51664"/>
    <w:rsid w:val="00D5195A"/>
    <w:rsid w:val="00D528F4"/>
    <w:rsid w:val="00D52E32"/>
    <w:rsid w:val="00D54C55"/>
    <w:rsid w:val="00D55C7A"/>
    <w:rsid w:val="00D55F30"/>
    <w:rsid w:val="00D6751C"/>
    <w:rsid w:val="00D7292B"/>
    <w:rsid w:val="00D72FF9"/>
    <w:rsid w:val="00D73EAC"/>
    <w:rsid w:val="00D7654A"/>
    <w:rsid w:val="00D76B1F"/>
    <w:rsid w:val="00D80022"/>
    <w:rsid w:val="00D81163"/>
    <w:rsid w:val="00D81938"/>
    <w:rsid w:val="00D85458"/>
    <w:rsid w:val="00D87213"/>
    <w:rsid w:val="00D92BA1"/>
    <w:rsid w:val="00D942BB"/>
    <w:rsid w:val="00D95485"/>
    <w:rsid w:val="00DA107E"/>
    <w:rsid w:val="00DB1A0F"/>
    <w:rsid w:val="00DB649D"/>
    <w:rsid w:val="00DB711B"/>
    <w:rsid w:val="00DC0750"/>
    <w:rsid w:val="00DC1CBF"/>
    <w:rsid w:val="00DC1EBB"/>
    <w:rsid w:val="00DD01BB"/>
    <w:rsid w:val="00DD142E"/>
    <w:rsid w:val="00DD19C2"/>
    <w:rsid w:val="00DD379F"/>
    <w:rsid w:val="00DD5DB7"/>
    <w:rsid w:val="00DD6024"/>
    <w:rsid w:val="00DD6FE3"/>
    <w:rsid w:val="00DE0364"/>
    <w:rsid w:val="00DE134B"/>
    <w:rsid w:val="00DE635E"/>
    <w:rsid w:val="00DE6DFF"/>
    <w:rsid w:val="00DF1F6F"/>
    <w:rsid w:val="00DF2B17"/>
    <w:rsid w:val="00DF5935"/>
    <w:rsid w:val="00DF5F6C"/>
    <w:rsid w:val="00E02688"/>
    <w:rsid w:val="00E048B8"/>
    <w:rsid w:val="00E04AB5"/>
    <w:rsid w:val="00E04DB3"/>
    <w:rsid w:val="00E050B1"/>
    <w:rsid w:val="00E0648B"/>
    <w:rsid w:val="00E11796"/>
    <w:rsid w:val="00E1239D"/>
    <w:rsid w:val="00E13703"/>
    <w:rsid w:val="00E25AE6"/>
    <w:rsid w:val="00E33E86"/>
    <w:rsid w:val="00E375D6"/>
    <w:rsid w:val="00E37F81"/>
    <w:rsid w:val="00E41DB9"/>
    <w:rsid w:val="00E50414"/>
    <w:rsid w:val="00E51E40"/>
    <w:rsid w:val="00E51F2B"/>
    <w:rsid w:val="00E55E8E"/>
    <w:rsid w:val="00E60575"/>
    <w:rsid w:val="00E60DB4"/>
    <w:rsid w:val="00E63485"/>
    <w:rsid w:val="00E6382B"/>
    <w:rsid w:val="00E6524E"/>
    <w:rsid w:val="00E66B93"/>
    <w:rsid w:val="00E67EE3"/>
    <w:rsid w:val="00E71C04"/>
    <w:rsid w:val="00E74F3F"/>
    <w:rsid w:val="00E755C6"/>
    <w:rsid w:val="00E82FD5"/>
    <w:rsid w:val="00E85A20"/>
    <w:rsid w:val="00E90B7D"/>
    <w:rsid w:val="00E91153"/>
    <w:rsid w:val="00E91571"/>
    <w:rsid w:val="00E91F10"/>
    <w:rsid w:val="00E9508C"/>
    <w:rsid w:val="00E96CFB"/>
    <w:rsid w:val="00E96E81"/>
    <w:rsid w:val="00EA1EFC"/>
    <w:rsid w:val="00EA7907"/>
    <w:rsid w:val="00EB078C"/>
    <w:rsid w:val="00EB1BDD"/>
    <w:rsid w:val="00EB216B"/>
    <w:rsid w:val="00EB3791"/>
    <w:rsid w:val="00EB410E"/>
    <w:rsid w:val="00EB60EE"/>
    <w:rsid w:val="00EB7D49"/>
    <w:rsid w:val="00EC232C"/>
    <w:rsid w:val="00EC28AF"/>
    <w:rsid w:val="00EC3525"/>
    <w:rsid w:val="00ED073F"/>
    <w:rsid w:val="00ED140B"/>
    <w:rsid w:val="00ED173E"/>
    <w:rsid w:val="00ED1A4A"/>
    <w:rsid w:val="00ED2E22"/>
    <w:rsid w:val="00ED6A7D"/>
    <w:rsid w:val="00EE50E7"/>
    <w:rsid w:val="00EE5489"/>
    <w:rsid w:val="00EE6EAD"/>
    <w:rsid w:val="00EE7DE8"/>
    <w:rsid w:val="00EF2890"/>
    <w:rsid w:val="00EF36A6"/>
    <w:rsid w:val="00EF4989"/>
    <w:rsid w:val="00EF6AEB"/>
    <w:rsid w:val="00EF6C07"/>
    <w:rsid w:val="00EF70C8"/>
    <w:rsid w:val="00F00B76"/>
    <w:rsid w:val="00F04366"/>
    <w:rsid w:val="00F05880"/>
    <w:rsid w:val="00F12CD7"/>
    <w:rsid w:val="00F12F05"/>
    <w:rsid w:val="00F14FDE"/>
    <w:rsid w:val="00F16C7A"/>
    <w:rsid w:val="00F1707B"/>
    <w:rsid w:val="00F200B1"/>
    <w:rsid w:val="00F210A4"/>
    <w:rsid w:val="00F2252D"/>
    <w:rsid w:val="00F23EEE"/>
    <w:rsid w:val="00F24660"/>
    <w:rsid w:val="00F24AF0"/>
    <w:rsid w:val="00F24C7E"/>
    <w:rsid w:val="00F2741D"/>
    <w:rsid w:val="00F333F5"/>
    <w:rsid w:val="00F4601A"/>
    <w:rsid w:val="00F51FED"/>
    <w:rsid w:val="00F52A06"/>
    <w:rsid w:val="00F57717"/>
    <w:rsid w:val="00F604E6"/>
    <w:rsid w:val="00F63427"/>
    <w:rsid w:val="00F63DD0"/>
    <w:rsid w:val="00F66992"/>
    <w:rsid w:val="00F70AE3"/>
    <w:rsid w:val="00F80D40"/>
    <w:rsid w:val="00F8305B"/>
    <w:rsid w:val="00F84111"/>
    <w:rsid w:val="00F91CF6"/>
    <w:rsid w:val="00F94DBC"/>
    <w:rsid w:val="00F95209"/>
    <w:rsid w:val="00F961DF"/>
    <w:rsid w:val="00FA689E"/>
    <w:rsid w:val="00FB04A9"/>
    <w:rsid w:val="00FB3EA6"/>
    <w:rsid w:val="00FB42B0"/>
    <w:rsid w:val="00FB4606"/>
    <w:rsid w:val="00FC2867"/>
    <w:rsid w:val="00FC297D"/>
    <w:rsid w:val="00FC2B33"/>
    <w:rsid w:val="00FC31FE"/>
    <w:rsid w:val="00FC3B60"/>
    <w:rsid w:val="00FC40D5"/>
    <w:rsid w:val="00FC523B"/>
    <w:rsid w:val="00FC670D"/>
    <w:rsid w:val="00FD0145"/>
    <w:rsid w:val="00FD074A"/>
    <w:rsid w:val="00FD21C4"/>
    <w:rsid w:val="00FD2604"/>
    <w:rsid w:val="00FD6196"/>
    <w:rsid w:val="00FE116E"/>
    <w:rsid w:val="00FE2CE1"/>
    <w:rsid w:val="00FE36FF"/>
    <w:rsid w:val="00FE72C6"/>
    <w:rsid w:val="00FE7719"/>
    <w:rsid w:val="00FF1A0B"/>
    <w:rsid w:val="00FF32DB"/>
    <w:rsid w:val="00FF3BDD"/>
    <w:rsid w:val="00FF4821"/>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1C5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94B"/>
    <w:rPr>
      <w:rFonts w:eastAsiaTheme="minorEastAsi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94B"/>
    <w:pPr>
      <w:ind w:left="720"/>
      <w:contextualSpacing/>
    </w:pPr>
  </w:style>
  <w:style w:type="character" w:customStyle="1" w:styleId="apple-converted-space">
    <w:name w:val="apple-converted-space"/>
    <w:basedOn w:val="DefaultParagraphFont"/>
    <w:rsid w:val="0099494B"/>
  </w:style>
  <w:style w:type="paragraph" w:customStyle="1" w:styleId="p1">
    <w:name w:val="p1"/>
    <w:basedOn w:val="Normal"/>
    <w:rsid w:val="00ED6A7D"/>
    <w:rPr>
      <w:rFonts w:ascii="Calibri" w:eastAsiaTheme="minorHAnsi" w:hAnsi="Calibri" w:cs="Times New Roman"/>
      <w:sz w:val="17"/>
      <w:szCs w:val="17"/>
      <w:lang w:val="en-US"/>
    </w:rPr>
  </w:style>
  <w:style w:type="character" w:customStyle="1" w:styleId="s1">
    <w:name w:val="s1"/>
    <w:basedOn w:val="DefaultParagraphFont"/>
    <w:rsid w:val="00ED6A7D"/>
    <w:rPr>
      <w:rFonts w:ascii="Calibri" w:hAnsi="Calibri" w:hint="default"/>
      <w:sz w:val="12"/>
      <w:szCs w:val="12"/>
    </w:rPr>
  </w:style>
  <w:style w:type="character" w:styleId="Hyperlink">
    <w:name w:val="Hyperlink"/>
    <w:basedOn w:val="DefaultParagraphFont"/>
    <w:uiPriority w:val="99"/>
    <w:unhideWhenUsed/>
    <w:rsid w:val="00ED6A7D"/>
    <w:rPr>
      <w:color w:val="0563C1" w:themeColor="hyperlink"/>
      <w:u w:val="single"/>
    </w:rPr>
  </w:style>
  <w:style w:type="character" w:styleId="FollowedHyperlink">
    <w:name w:val="FollowedHyperlink"/>
    <w:basedOn w:val="DefaultParagraphFont"/>
    <w:uiPriority w:val="99"/>
    <w:semiHidden/>
    <w:unhideWhenUsed/>
    <w:rsid w:val="00ED6A7D"/>
    <w:rPr>
      <w:color w:val="954F72" w:themeColor="followedHyperlink"/>
      <w:u w:val="single"/>
    </w:rPr>
  </w:style>
  <w:style w:type="table" w:styleId="TableGrid">
    <w:name w:val="Table Grid"/>
    <w:basedOn w:val="TableNormal"/>
    <w:uiPriority w:val="39"/>
    <w:rsid w:val="00510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9624B"/>
    <w:rPr>
      <w:sz w:val="18"/>
      <w:szCs w:val="18"/>
    </w:rPr>
  </w:style>
  <w:style w:type="paragraph" w:styleId="CommentText">
    <w:name w:val="annotation text"/>
    <w:basedOn w:val="Normal"/>
    <w:link w:val="CommentTextChar"/>
    <w:uiPriority w:val="99"/>
    <w:semiHidden/>
    <w:unhideWhenUsed/>
    <w:rsid w:val="00B9624B"/>
  </w:style>
  <w:style w:type="character" w:customStyle="1" w:styleId="CommentTextChar">
    <w:name w:val="Comment Text Char"/>
    <w:basedOn w:val="DefaultParagraphFont"/>
    <w:link w:val="CommentText"/>
    <w:uiPriority w:val="99"/>
    <w:semiHidden/>
    <w:rsid w:val="00B9624B"/>
    <w:rPr>
      <w:rFonts w:eastAsiaTheme="minorEastAsia"/>
      <w:lang w:val="en-CA"/>
    </w:rPr>
  </w:style>
  <w:style w:type="paragraph" w:styleId="CommentSubject">
    <w:name w:val="annotation subject"/>
    <w:basedOn w:val="CommentText"/>
    <w:next w:val="CommentText"/>
    <w:link w:val="CommentSubjectChar"/>
    <w:uiPriority w:val="99"/>
    <w:semiHidden/>
    <w:unhideWhenUsed/>
    <w:rsid w:val="00B9624B"/>
    <w:rPr>
      <w:b/>
      <w:bCs/>
      <w:sz w:val="20"/>
      <w:szCs w:val="20"/>
    </w:rPr>
  </w:style>
  <w:style w:type="character" w:customStyle="1" w:styleId="CommentSubjectChar">
    <w:name w:val="Comment Subject Char"/>
    <w:basedOn w:val="CommentTextChar"/>
    <w:link w:val="CommentSubject"/>
    <w:uiPriority w:val="99"/>
    <w:semiHidden/>
    <w:rsid w:val="00B9624B"/>
    <w:rPr>
      <w:rFonts w:eastAsiaTheme="minorEastAsia"/>
      <w:b/>
      <w:bCs/>
      <w:sz w:val="20"/>
      <w:szCs w:val="20"/>
      <w:lang w:val="en-CA"/>
    </w:rPr>
  </w:style>
  <w:style w:type="paragraph" w:styleId="BalloonText">
    <w:name w:val="Balloon Text"/>
    <w:basedOn w:val="Normal"/>
    <w:link w:val="BalloonTextChar"/>
    <w:uiPriority w:val="99"/>
    <w:semiHidden/>
    <w:unhideWhenUsed/>
    <w:rsid w:val="00B962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24B"/>
    <w:rPr>
      <w:rFonts w:ascii="Times New Roman" w:eastAsiaTheme="minorEastAsia" w:hAnsi="Times New Roman" w:cs="Times New Roman"/>
      <w:sz w:val="18"/>
      <w:szCs w:val="18"/>
      <w:lang w:val="en-CA"/>
    </w:rPr>
  </w:style>
  <w:style w:type="character" w:styleId="LineNumber">
    <w:name w:val="line number"/>
    <w:basedOn w:val="DefaultParagraphFont"/>
    <w:uiPriority w:val="99"/>
    <w:semiHidden/>
    <w:unhideWhenUsed/>
    <w:rsid w:val="00501D20"/>
  </w:style>
  <w:style w:type="paragraph" w:styleId="Footer">
    <w:name w:val="footer"/>
    <w:basedOn w:val="Normal"/>
    <w:link w:val="FooterChar"/>
    <w:uiPriority w:val="99"/>
    <w:unhideWhenUsed/>
    <w:rsid w:val="00501D20"/>
    <w:pPr>
      <w:tabs>
        <w:tab w:val="center" w:pos="4680"/>
        <w:tab w:val="right" w:pos="9360"/>
      </w:tabs>
    </w:pPr>
  </w:style>
  <w:style w:type="character" w:customStyle="1" w:styleId="FooterChar">
    <w:name w:val="Footer Char"/>
    <w:basedOn w:val="DefaultParagraphFont"/>
    <w:link w:val="Footer"/>
    <w:uiPriority w:val="99"/>
    <w:rsid w:val="00501D20"/>
    <w:rPr>
      <w:rFonts w:eastAsiaTheme="minorEastAsia"/>
      <w:lang w:val="en-CA"/>
    </w:rPr>
  </w:style>
  <w:style w:type="character" w:styleId="PageNumber">
    <w:name w:val="page number"/>
    <w:basedOn w:val="DefaultParagraphFont"/>
    <w:uiPriority w:val="99"/>
    <w:semiHidden/>
    <w:unhideWhenUsed/>
    <w:rsid w:val="00501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09766">
      <w:bodyDiv w:val="1"/>
      <w:marLeft w:val="0"/>
      <w:marRight w:val="0"/>
      <w:marTop w:val="0"/>
      <w:marBottom w:val="0"/>
      <w:divBdr>
        <w:top w:val="none" w:sz="0" w:space="0" w:color="auto"/>
        <w:left w:val="none" w:sz="0" w:space="0" w:color="auto"/>
        <w:bottom w:val="none" w:sz="0" w:space="0" w:color="auto"/>
        <w:right w:val="none" w:sz="0" w:space="0" w:color="auto"/>
      </w:divBdr>
    </w:div>
    <w:div w:id="869339630">
      <w:bodyDiv w:val="1"/>
      <w:marLeft w:val="0"/>
      <w:marRight w:val="0"/>
      <w:marTop w:val="0"/>
      <w:marBottom w:val="0"/>
      <w:divBdr>
        <w:top w:val="none" w:sz="0" w:space="0" w:color="auto"/>
        <w:left w:val="none" w:sz="0" w:space="0" w:color="auto"/>
        <w:bottom w:val="none" w:sz="0" w:space="0" w:color="auto"/>
        <w:right w:val="none" w:sz="0" w:space="0" w:color="auto"/>
      </w:divBdr>
    </w:div>
    <w:div w:id="902063388">
      <w:bodyDiv w:val="1"/>
      <w:marLeft w:val="0"/>
      <w:marRight w:val="0"/>
      <w:marTop w:val="0"/>
      <w:marBottom w:val="0"/>
      <w:divBdr>
        <w:top w:val="none" w:sz="0" w:space="0" w:color="auto"/>
        <w:left w:val="none" w:sz="0" w:space="0" w:color="auto"/>
        <w:bottom w:val="none" w:sz="0" w:space="0" w:color="auto"/>
        <w:right w:val="none" w:sz="0" w:space="0" w:color="auto"/>
      </w:divBdr>
    </w:div>
    <w:div w:id="955480481">
      <w:bodyDiv w:val="1"/>
      <w:marLeft w:val="0"/>
      <w:marRight w:val="0"/>
      <w:marTop w:val="0"/>
      <w:marBottom w:val="0"/>
      <w:divBdr>
        <w:top w:val="none" w:sz="0" w:space="0" w:color="auto"/>
        <w:left w:val="none" w:sz="0" w:space="0" w:color="auto"/>
        <w:bottom w:val="none" w:sz="0" w:space="0" w:color="auto"/>
        <w:right w:val="none" w:sz="0" w:space="0" w:color="auto"/>
      </w:divBdr>
    </w:div>
    <w:div w:id="1352343205">
      <w:bodyDiv w:val="1"/>
      <w:marLeft w:val="0"/>
      <w:marRight w:val="0"/>
      <w:marTop w:val="0"/>
      <w:marBottom w:val="0"/>
      <w:divBdr>
        <w:top w:val="none" w:sz="0" w:space="0" w:color="auto"/>
        <w:left w:val="none" w:sz="0" w:space="0" w:color="auto"/>
        <w:bottom w:val="none" w:sz="0" w:space="0" w:color="auto"/>
        <w:right w:val="none" w:sz="0" w:space="0" w:color="auto"/>
      </w:divBdr>
    </w:div>
    <w:div w:id="1646621029">
      <w:bodyDiv w:val="1"/>
      <w:marLeft w:val="0"/>
      <w:marRight w:val="0"/>
      <w:marTop w:val="0"/>
      <w:marBottom w:val="0"/>
      <w:divBdr>
        <w:top w:val="none" w:sz="0" w:space="0" w:color="auto"/>
        <w:left w:val="none" w:sz="0" w:space="0" w:color="auto"/>
        <w:bottom w:val="none" w:sz="0" w:space="0" w:color="auto"/>
        <w:right w:val="none" w:sz="0" w:space="0" w:color="auto"/>
      </w:divBdr>
    </w:div>
    <w:div w:id="1687945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github.com/Ken-A-Thompson/SV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thomp10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85A5E9-BE80-9848-A32F-2246A906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37067</Words>
  <Characters>211283</Characters>
  <Application>Microsoft Macintosh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Thompson</dc:creator>
  <cp:keywords/>
  <dc:description/>
  <cp:lastModifiedBy>Microsoft Office User</cp:lastModifiedBy>
  <cp:revision>2</cp:revision>
  <dcterms:created xsi:type="dcterms:W3CDTF">2018-01-26T01:52:00Z</dcterms:created>
  <dcterms:modified xsi:type="dcterms:W3CDTF">2018-01-26T01:52:00Z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http://www.zotero.org/styles/evolution</vt:lpwstr>
  </property>
  <property fmtid="{D5CDD505-2E9C-101B-9397-08002B2CF9AE}" pid="11" name="Mendeley Recent Style Name 4_1">
    <vt:lpwstr>Evolution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99287380-9cfd-32cd-8d10-97f7075a71f3</vt:lpwstr>
  </property>
  <property fmtid="{D5CDD505-2E9C-101B-9397-08002B2CF9AE}" pid="24" name="Mendeley Citation Style_1">
    <vt:lpwstr>http://www.zotero.org/styles/evolution</vt:lpwstr>
  </property>
</Properties>
</file>